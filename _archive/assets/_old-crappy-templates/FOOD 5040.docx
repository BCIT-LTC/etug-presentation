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6998F" w14:textId="77777777" w:rsidR="00EC75EA" w:rsidRPr="0085670F" w:rsidRDefault="001F3163">
      <w:pPr>
        <w:rPr>
          <w:rFonts w:ascii="Times New Roman" w:hAnsi="Times New Roman" w:cs="Times New Roman"/>
          <w:b/>
          <w:sz w:val="24"/>
          <w:szCs w:val="24"/>
        </w:rPr>
      </w:pPr>
      <w:r w:rsidRPr="0085670F">
        <w:rPr>
          <w:rFonts w:ascii="Times New Roman" w:hAnsi="Times New Roman" w:cs="Times New Roman"/>
          <w:b/>
          <w:sz w:val="24"/>
          <w:szCs w:val="24"/>
        </w:rPr>
        <w:t>FOOD 5040 – Food Chemistry</w:t>
      </w:r>
    </w:p>
    <w:p w14:paraId="1CCDD107" w14:textId="77777777" w:rsidR="001F3163" w:rsidRPr="0085670F" w:rsidRDefault="001F3163">
      <w:pPr>
        <w:rPr>
          <w:rFonts w:ascii="Times New Roman" w:hAnsi="Times New Roman" w:cs="Times New Roman"/>
          <w:b/>
          <w:sz w:val="24"/>
          <w:szCs w:val="24"/>
        </w:rPr>
      </w:pPr>
    </w:p>
    <w:p w14:paraId="1ED8B75C" w14:textId="77777777" w:rsidR="00D34690" w:rsidRDefault="00D34690" w:rsidP="00D34690">
      <w:pPr>
        <w:tabs>
          <w:tab w:val="left" w:pos="360"/>
        </w:tabs>
        <w:spacing w:before="60" w:after="60"/>
        <w:rPr>
          <w:lang w:val="en-GB"/>
        </w:rPr>
      </w:pPr>
    </w:p>
    <w:p w14:paraId="7AFF18A3" w14:textId="77777777" w:rsidR="00D34690" w:rsidRDefault="00D34690" w:rsidP="00D34690">
      <w:pPr>
        <w:tabs>
          <w:tab w:val="left" w:pos="360"/>
        </w:tabs>
        <w:spacing w:before="60" w:after="60"/>
        <w:rPr>
          <w:lang w:val="en-GB"/>
        </w:rPr>
      </w:pPr>
      <w:r>
        <w:rPr>
          <w:lang w:val="en-GB"/>
        </w:rPr>
        <w:t>Table of content</w:t>
      </w:r>
    </w:p>
    <w:p w14:paraId="27612BB7" w14:textId="77777777" w:rsidR="00D34690" w:rsidRDefault="00D34690" w:rsidP="00D34690">
      <w:pPr>
        <w:tabs>
          <w:tab w:val="left" w:pos="360"/>
        </w:tabs>
        <w:spacing w:before="60" w:after="60"/>
        <w:rPr>
          <w:lang w:val="en-GB"/>
        </w:rPr>
      </w:pPr>
    </w:p>
    <w:p w14:paraId="55D6C0C1" w14:textId="77777777" w:rsidR="00D34690" w:rsidRDefault="00D34690" w:rsidP="00D34690">
      <w:pPr>
        <w:tabs>
          <w:tab w:val="left" w:pos="360"/>
        </w:tabs>
        <w:spacing w:before="60" w:after="60"/>
        <w:rPr>
          <w:lang w:val="en-GB"/>
        </w:rPr>
      </w:pPr>
      <w:r>
        <w:rPr>
          <w:lang w:val="en-GB"/>
        </w:rPr>
        <w:t>Module One: Introduction to FOOD5040</w:t>
      </w:r>
    </w:p>
    <w:p w14:paraId="2AAD8B93" w14:textId="77777777" w:rsidR="00D34690" w:rsidRDefault="001950B3" w:rsidP="00D34690">
      <w:pPr>
        <w:tabs>
          <w:tab w:val="left" w:pos="360"/>
        </w:tabs>
        <w:spacing w:before="60" w:after="60"/>
        <w:rPr>
          <w:lang w:val="en-GB"/>
        </w:rPr>
      </w:pPr>
      <w:r>
        <w:rPr>
          <w:lang w:val="en-GB"/>
        </w:rPr>
        <w:t>M1-1</w:t>
      </w:r>
      <w:r w:rsidR="00D34690">
        <w:rPr>
          <w:lang w:val="en-GB"/>
        </w:rPr>
        <w:t xml:space="preserve">: Welcome </w:t>
      </w:r>
    </w:p>
    <w:p w14:paraId="5ED0499D" w14:textId="77777777" w:rsidR="00D34690" w:rsidRPr="00D34690" w:rsidRDefault="001950B3" w:rsidP="00D34690">
      <w:pPr>
        <w:rPr>
          <w:rFonts w:ascii="Times New Roman" w:hAnsi="Times New Roman" w:cs="Times New Roman"/>
          <w:sz w:val="24"/>
          <w:szCs w:val="24"/>
        </w:rPr>
      </w:pPr>
      <w:r>
        <w:rPr>
          <w:rFonts w:ascii="Times New Roman" w:hAnsi="Times New Roman" w:cs="Times New Roman"/>
          <w:sz w:val="24"/>
          <w:szCs w:val="24"/>
        </w:rPr>
        <w:t xml:space="preserve">M1-2: </w:t>
      </w:r>
      <w:r w:rsidR="00D34690" w:rsidRPr="00D34690">
        <w:rPr>
          <w:rFonts w:ascii="Times New Roman" w:hAnsi="Times New Roman" w:cs="Times New Roman"/>
          <w:sz w:val="24"/>
          <w:szCs w:val="24"/>
        </w:rPr>
        <w:t>Food Chemistry</w:t>
      </w:r>
      <w:r w:rsidR="008467F4">
        <w:rPr>
          <w:rFonts w:ascii="Times New Roman" w:hAnsi="Times New Roman" w:cs="Times New Roman"/>
          <w:sz w:val="24"/>
          <w:szCs w:val="24"/>
        </w:rPr>
        <w:t xml:space="preserve"> </w:t>
      </w:r>
      <w:r w:rsidR="00A54104">
        <w:rPr>
          <w:rFonts w:ascii="Times New Roman" w:hAnsi="Times New Roman" w:cs="Times New Roman"/>
          <w:sz w:val="24"/>
          <w:szCs w:val="24"/>
        </w:rPr>
        <w:t xml:space="preserve">– Overview </w:t>
      </w:r>
    </w:p>
    <w:p w14:paraId="77A4E340" w14:textId="77777777" w:rsidR="00D34690" w:rsidRPr="00D34690" w:rsidRDefault="001950B3" w:rsidP="00D34690">
      <w:pPr>
        <w:rPr>
          <w:rFonts w:ascii="Times New Roman" w:hAnsi="Times New Roman" w:cs="Times New Roman"/>
          <w:sz w:val="24"/>
          <w:szCs w:val="24"/>
        </w:rPr>
      </w:pPr>
      <w:r>
        <w:rPr>
          <w:rFonts w:ascii="Times New Roman" w:hAnsi="Times New Roman" w:cs="Times New Roman"/>
          <w:sz w:val="24"/>
          <w:szCs w:val="24"/>
        </w:rPr>
        <w:t xml:space="preserve">M1-3: </w:t>
      </w:r>
      <w:r w:rsidR="00D34690" w:rsidRPr="00D34690">
        <w:rPr>
          <w:rFonts w:ascii="Times New Roman" w:hAnsi="Times New Roman" w:cs="Times New Roman"/>
          <w:sz w:val="24"/>
          <w:szCs w:val="24"/>
        </w:rPr>
        <w:t>Food Systems</w:t>
      </w:r>
    </w:p>
    <w:p w14:paraId="0BAEF894" w14:textId="77777777" w:rsidR="00D34690" w:rsidRDefault="00D34690" w:rsidP="00D34690">
      <w:pPr>
        <w:tabs>
          <w:tab w:val="left" w:pos="360"/>
        </w:tabs>
        <w:spacing w:before="60" w:after="60"/>
        <w:rPr>
          <w:lang w:val="en-GB"/>
        </w:rPr>
      </w:pPr>
      <w:r>
        <w:rPr>
          <w:lang w:val="en-GB"/>
        </w:rPr>
        <w:t>URL: Course Outline</w:t>
      </w:r>
    </w:p>
    <w:p w14:paraId="5282EFA6" w14:textId="77777777" w:rsidR="00D34690" w:rsidRDefault="00D34690" w:rsidP="00D34690">
      <w:pPr>
        <w:tabs>
          <w:tab w:val="left" w:pos="360"/>
        </w:tabs>
        <w:spacing w:before="60" w:after="60"/>
        <w:rPr>
          <w:lang w:val="en-GB"/>
        </w:rPr>
      </w:pPr>
      <w:r>
        <w:rPr>
          <w:lang w:val="en-GB"/>
        </w:rPr>
        <w:t>URL: Course Schedule</w:t>
      </w:r>
    </w:p>
    <w:p w14:paraId="0430A1C1" w14:textId="77777777" w:rsidR="00D34690" w:rsidRDefault="001950B3" w:rsidP="00D34690">
      <w:pPr>
        <w:tabs>
          <w:tab w:val="left" w:pos="360"/>
        </w:tabs>
        <w:spacing w:before="60" w:after="60"/>
        <w:rPr>
          <w:lang w:val="en-GB"/>
        </w:rPr>
      </w:pPr>
      <w:r>
        <w:rPr>
          <w:lang w:val="en-GB"/>
        </w:rPr>
        <w:t>M1-4</w:t>
      </w:r>
      <w:r w:rsidR="00D34690">
        <w:rPr>
          <w:lang w:val="en-GB"/>
        </w:rPr>
        <w:t>: Know Your Instructor</w:t>
      </w:r>
    </w:p>
    <w:p w14:paraId="58BA128C" w14:textId="77777777" w:rsidR="00D34690" w:rsidRDefault="00D34690" w:rsidP="00D34690">
      <w:pPr>
        <w:pStyle w:val="ListParagraph"/>
        <w:autoSpaceDE w:val="0"/>
        <w:autoSpaceDN w:val="0"/>
        <w:adjustRightInd w:val="0"/>
        <w:ind w:left="0"/>
        <w:rPr>
          <w:color w:val="000000"/>
        </w:rPr>
      </w:pPr>
      <w:r>
        <w:rPr>
          <w:color w:val="000000"/>
        </w:rPr>
        <w:t>Quiz 1</w:t>
      </w:r>
    </w:p>
    <w:p w14:paraId="75666FDB" w14:textId="77777777" w:rsidR="00D34690" w:rsidRPr="00001ED7" w:rsidRDefault="00D34690" w:rsidP="00D34690">
      <w:pPr>
        <w:pStyle w:val="ListParagraph"/>
        <w:autoSpaceDE w:val="0"/>
        <w:autoSpaceDN w:val="0"/>
        <w:adjustRightInd w:val="0"/>
        <w:ind w:left="360"/>
        <w:rPr>
          <w:color w:val="000000"/>
        </w:rPr>
      </w:pPr>
    </w:p>
    <w:p w14:paraId="75DE0D15" w14:textId="77777777" w:rsidR="00D34690" w:rsidRPr="001800E7" w:rsidRDefault="00D34690" w:rsidP="00D34690">
      <w:pPr>
        <w:rPr>
          <w:rFonts w:ascii="Times New Roman" w:hAnsi="Times New Roman" w:cs="Times New Roman"/>
          <w:b/>
          <w:sz w:val="24"/>
          <w:szCs w:val="24"/>
        </w:rPr>
      </w:pPr>
      <w:r>
        <w:rPr>
          <w:rFonts w:ascii="Times New Roman" w:hAnsi="Times New Roman" w:cs="Times New Roman"/>
          <w:b/>
          <w:sz w:val="24"/>
          <w:szCs w:val="24"/>
        </w:rPr>
        <w:t xml:space="preserve">Module Two: </w:t>
      </w:r>
      <w:r w:rsidRPr="001800E7">
        <w:rPr>
          <w:rFonts w:ascii="Times New Roman" w:hAnsi="Times New Roman" w:cs="Times New Roman"/>
          <w:b/>
          <w:sz w:val="24"/>
          <w:szCs w:val="24"/>
        </w:rPr>
        <w:t>Reaction Rate and Reaction Order</w:t>
      </w:r>
    </w:p>
    <w:p w14:paraId="62A8C774" w14:textId="77777777" w:rsidR="00D34690" w:rsidRDefault="00D34690" w:rsidP="00D34690">
      <w:pPr>
        <w:rPr>
          <w:rFonts w:ascii="Times New Roman" w:hAnsi="Times New Roman" w:cs="Times New Roman"/>
          <w:b/>
          <w:sz w:val="24"/>
          <w:szCs w:val="24"/>
        </w:rPr>
      </w:pPr>
    </w:p>
    <w:p w14:paraId="7FF88B79"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M2-1: </w:t>
      </w:r>
      <w:r w:rsidR="00D34690" w:rsidRPr="001800E7">
        <w:rPr>
          <w:rFonts w:ascii="Times New Roman" w:hAnsi="Times New Roman" w:cs="Times New Roman"/>
          <w:b/>
          <w:sz w:val="24"/>
          <w:szCs w:val="24"/>
        </w:rPr>
        <w:t>Reaction Rate and Reaction Order</w:t>
      </w:r>
    </w:p>
    <w:p w14:paraId="7D0B9518" w14:textId="77777777" w:rsidR="00D34690" w:rsidRPr="001800E7" w:rsidRDefault="001950B3" w:rsidP="00D34690">
      <w:pPr>
        <w:ind w:left="720"/>
        <w:rPr>
          <w:rFonts w:ascii="Times New Roman" w:hAnsi="Times New Roman" w:cs="Times New Roman"/>
          <w:b/>
          <w:sz w:val="24"/>
          <w:szCs w:val="24"/>
        </w:rPr>
      </w:pPr>
      <w:r>
        <w:rPr>
          <w:rFonts w:ascii="Times New Roman" w:hAnsi="Times New Roman" w:cs="Times New Roman"/>
          <w:b/>
          <w:sz w:val="24"/>
          <w:szCs w:val="24"/>
        </w:rPr>
        <w:t xml:space="preserve">M2-2-1: </w:t>
      </w:r>
      <w:r w:rsidR="00D34690" w:rsidRPr="001800E7">
        <w:rPr>
          <w:rFonts w:ascii="Times New Roman" w:hAnsi="Times New Roman" w:cs="Times New Roman"/>
          <w:b/>
          <w:sz w:val="24"/>
          <w:szCs w:val="24"/>
        </w:rPr>
        <w:t>Arrhenius Equation</w:t>
      </w:r>
    </w:p>
    <w:p w14:paraId="4063A88A" w14:textId="77777777" w:rsidR="00D34690" w:rsidRPr="001800E7" w:rsidRDefault="001950B3" w:rsidP="00D34690">
      <w:pPr>
        <w:ind w:left="720"/>
        <w:rPr>
          <w:rFonts w:ascii="Times New Roman" w:hAnsi="Times New Roman" w:cs="Times New Roman"/>
          <w:b/>
          <w:sz w:val="24"/>
          <w:szCs w:val="24"/>
        </w:rPr>
      </w:pPr>
      <w:r>
        <w:rPr>
          <w:rFonts w:ascii="Times New Roman" w:hAnsi="Times New Roman" w:cs="Times New Roman"/>
          <w:b/>
          <w:sz w:val="24"/>
          <w:szCs w:val="24"/>
        </w:rPr>
        <w:t xml:space="preserve">M2-2-2: </w:t>
      </w:r>
      <w:r w:rsidR="00D34690" w:rsidRPr="001800E7">
        <w:rPr>
          <w:rFonts w:ascii="Times New Roman" w:hAnsi="Times New Roman" w:cs="Times New Roman"/>
          <w:b/>
          <w:sz w:val="24"/>
          <w:szCs w:val="24"/>
        </w:rPr>
        <w:t>Enzyme Kinetics</w:t>
      </w:r>
    </w:p>
    <w:p w14:paraId="4A45827C" w14:textId="77777777" w:rsidR="00D34690" w:rsidRPr="001800E7" w:rsidRDefault="00D34690" w:rsidP="00D34690">
      <w:pPr>
        <w:rPr>
          <w:rFonts w:ascii="Times New Roman" w:hAnsi="Times New Roman" w:cs="Times New Roman"/>
          <w:b/>
          <w:sz w:val="24"/>
          <w:szCs w:val="24"/>
        </w:rPr>
      </w:pPr>
      <w:r>
        <w:rPr>
          <w:rFonts w:ascii="Times New Roman" w:hAnsi="Times New Roman" w:cs="Times New Roman"/>
          <w:b/>
          <w:sz w:val="24"/>
          <w:szCs w:val="24"/>
        </w:rPr>
        <w:t>Quiz 2</w:t>
      </w:r>
    </w:p>
    <w:p w14:paraId="67ABAC68" w14:textId="77777777" w:rsidR="00D34690" w:rsidRDefault="00D34690" w:rsidP="00D34690">
      <w:pPr>
        <w:rPr>
          <w:rFonts w:ascii="Times New Roman" w:hAnsi="Times New Roman" w:cs="Times New Roman"/>
          <w:b/>
          <w:color w:val="4F81BD" w:themeColor="accent1"/>
          <w:sz w:val="24"/>
          <w:szCs w:val="24"/>
        </w:rPr>
      </w:pPr>
    </w:p>
    <w:p w14:paraId="4001F80F" w14:textId="77777777" w:rsidR="00D34690" w:rsidRPr="00FD6CCF" w:rsidRDefault="00D34690" w:rsidP="00D34690">
      <w:pPr>
        <w:rPr>
          <w:rFonts w:ascii="Times New Roman" w:hAnsi="Times New Roman" w:cs="Times New Roman"/>
          <w:b/>
          <w:color w:val="4F81BD" w:themeColor="accent1"/>
          <w:sz w:val="24"/>
          <w:szCs w:val="24"/>
        </w:rPr>
      </w:pPr>
      <w:r w:rsidRPr="00313990">
        <w:rPr>
          <w:rFonts w:ascii="Times New Roman" w:hAnsi="Times New Roman" w:cs="Times New Roman"/>
          <w:b/>
          <w:color w:val="4F81BD" w:themeColor="accent1"/>
          <w:sz w:val="24"/>
          <w:szCs w:val="24"/>
        </w:rPr>
        <w:t>Module T</w:t>
      </w:r>
      <w:r>
        <w:rPr>
          <w:rFonts w:ascii="Times New Roman" w:hAnsi="Times New Roman" w:cs="Times New Roman"/>
          <w:b/>
          <w:color w:val="4F81BD" w:themeColor="accent1"/>
          <w:sz w:val="24"/>
          <w:szCs w:val="24"/>
        </w:rPr>
        <w:t>hree</w:t>
      </w:r>
      <w:r w:rsidRPr="00313990">
        <w:rPr>
          <w:rFonts w:ascii="Times New Roman" w:hAnsi="Times New Roman" w:cs="Times New Roman"/>
          <w:b/>
          <w:color w:val="4F81BD" w:themeColor="accent1"/>
          <w:sz w:val="24"/>
          <w:szCs w:val="24"/>
        </w:rPr>
        <w:t xml:space="preserve">: </w:t>
      </w:r>
      <w:r w:rsidRPr="00FD6CCF">
        <w:rPr>
          <w:rFonts w:ascii="Times New Roman" w:hAnsi="Times New Roman" w:cs="Times New Roman"/>
          <w:b/>
          <w:color w:val="4F81BD" w:themeColor="accent1"/>
          <w:sz w:val="24"/>
          <w:szCs w:val="24"/>
        </w:rPr>
        <w:t>Water</w:t>
      </w:r>
    </w:p>
    <w:p w14:paraId="26962EF8"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M3-1: </w:t>
      </w:r>
      <w:r w:rsidR="00D34690" w:rsidRPr="001800E7">
        <w:rPr>
          <w:rFonts w:ascii="Times New Roman" w:hAnsi="Times New Roman" w:cs="Times New Roman"/>
          <w:b/>
          <w:sz w:val="24"/>
          <w:szCs w:val="24"/>
        </w:rPr>
        <w:t>Water in Food Systems</w:t>
      </w:r>
    </w:p>
    <w:p w14:paraId="6A949990"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M3-2: </w:t>
      </w:r>
      <w:r w:rsidR="00D34690" w:rsidRPr="001800E7">
        <w:rPr>
          <w:rFonts w:ascii="Times New Roman" w:hAnsi="Times New Roman" w:cs="Times New Roman"/>
          <w:b/>
          <w:sz w:val="24"/>
          <w:szCs w:val="24"/>
        </w:rPr>
        <w:t>Structure of Water</w:t>
      </w:r>
    </w:p>
    <w:p w14:paraId="61D40F5D"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M3-3: </w:t>
      </w:r>
      <w:r w:rsidR="00D34690" w:rsidRPr="001800E7">
        <w:rPr>
          <w:rFonts w:ascii="Times New Roman" w:hAnsi="Times New Roman" w:cs="Times New Roman"/>
          <w:b/>
          <w:sz w:val="24"/>
          <w:szCs w:val="24"/>
        </w:rPr>
        <w:t>Structure of Ice</w:t>
      </w:r>
    </w:p>
    <w:p w14:paraId="1F5E4BC3"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M3-4: </w:t>
      </w:r>
      <w:r w:rsidR="00D34690" w:rsidRPr="001800E7">
        <w:rPr>
          <w:rFonts w:ascii="Times New Roman" w:hAnsi="Times New Roman" w:cs="Times New Roman"/>
          <w:b/>
          <w:sz w:val="24"/>
          <w:szCs w:val="24"/>
        </w:rPr>
        <w:t>Water and Solutes</w:t>
      </w:r>
    </w:p>
    <w:p w14:paraId="7F8D3DAB" w14:textId="77777777" w:rsidR="00D34690"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M3-5: </w:t>
      </w:r>
      <w:r w:rsidR="00D34690" w:rsidRPr="001800E7">
        <w:rPr>
          <w:rFonts w:ascii="Times New Roman" w:hAnsi="Times New Roman" w:cs="Times New Roman"/>
          <w:b/>
          <w:sz w:val="24"/>
          <w:szCs w:val="24"/>
        </w:rPr>
        <w:t>Water Activity</w:t>
      </w:r>
    </w:p>
    <w:p w14:paraId="6883D469"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3</w:t>
      </w:r>
    </w:p>
    <w:p w14:paraId="2478B3C3" w14:textId="77777777" w:rsidR="00D34690" w:rsidRDefault="00D34690" w:rsidP="00D34690">
      <w:pPr>
        <w:rPr>
          <w:rFonts w:ascii="Times New Roman" w:hAnsi="Times New Roman" w:cs="Times New Roman"/>
          <w:b/>
          <w:sz w:val="24"/>
          <w:szCs w:val="24"/>
        </w:rPr>
      </w:pPr>
    </w:p>
    <w:p w14:paraId="4594FDBB" w14:textId="77777777" w:rsidR="00D34690" w:rsidRPr="001800E7" w:rsidRDefault="00D34690" w:rsidP="00D34690">
      <w:pPr>
        <w:rPr>
          <w:rFonts w:ascii="Times New Roman" w:hAnsi="Times New Roman" w:cs="Times New Roman"/>
          <w:b/>
          <w:sz w:val="24"/>
          <w:szCs w:val="24"/>
        </w:rPr>
      </w:pPr>
      <w:r>
        <w:rPr>
          <w:rFonts w:ascii="Times New Roman" w:hAnsi="Times New Roman" w:cs="Times New Roman"/>
          <w:b/>
          <w:sz w:val="24"/>
          <w:szCs w:val="24"/>
        </w:rPr>
        <w:t xml:space="preserve">Midterm -1 </w:t>
      </w:r>
    </w:p>
    <w:p w14:paraId="7FD6CA1E" w14:textId="77777777" w:rsidR="00D34690" w:rsidRPr="001800E7" w:rsidRDefault="00D34690" w:rsidP="00D34690">
      <w:pPr>
        <w:rPr>
          <w:rFonts w:ascii="Times New Roman" w:hAnsi="Times New Roman" w:cs="Times New Roman"/>
          <w:b/>
          <w:sz w:val="24"/>
          <w:szCs w:val="24"/>
        </w:rPr>
      </w:pPr>
    </w:p>
    <w:p w14:paraId="6E14E345" w14:textId="77777777" w:rsidR="00D34690" w:rsidRDefault="00D34690" w:rsidP="00D34690">
      <w:pPr>
        <w:rPr>
          <w:rFonts w:ascii="Times New Roman" w:hAnsi="Times New Roman" w:cs="Times New Roman"/>
          <w:b/>
          <w:sz w:val="24"/>
          <w:szCs w:val="24"/>
        </w:rPr>
      </w:pPr>
      <w:r w:rsidRPr="00E93A97">
        <w:rPr>
          <w:rFonts w:ascii="Times New Roman" w:hAnsi="Times New Roman" w:cs="Times New Roman"/>
          <w:b/>
          <w:color w:val="4F81BD" w:themeColor="accent1"/>
          <w:sz w:val="24"/>
          <w:szCs w:val="24"/>
        </w:rPr>
        <w:t xml:space="preserve">Module </w:t>
      </w:r>
      <w:r>
        <w:rPr>
          <w:rFonts w:ascii="Times New Roman" w:hAnsi="Times New Roman" w:cs="Times New Roman"/>
          <w:b/>
          <w:color w:val="4F81BD" w:themeColor="accent1"/>
          <w:sz w:val="24"/>
          <w:szCs w:val="24"/>
        </w:rPr>
        <w:t>Four</w:t>
      </w:r>
      <w:r w:rsidRPr="00E93A97">
        <w:rPr>
          <w:rFonts w:ascii="Times New Roman" w:hAnsi="Times New Roman" w:cs="Times New Roman"/>
          <w:b/>
          <w:color w:val="4F81BD" w:themeColor="accent1"/>
          <w:sz w:val="24"/>
          <w:szCs w:val="24"/>
        </w:rPr>
        <w:t xml:space="preserve">: </w:t>
      </w:r>
      <w:r w:rsidRPr="00FD6CCF">
        <w:rPr>
          <w:rFonts w:ascii="Times New Roman" w:hAnsi="Times New Roman" w:cs="Times New Roman"/>
          <w:b/>
          <w:sz w:val="24"/>
          <w:szCs w:val="24"/>
        </w:rPr>
        <w:t>Proteins</w:t>
      </w:r>
    </w:p>
    <w:p w14:paraId="325FD05E" w14:textId="77777777" w:rsidR="00D34690"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M4-1: </w:t>
      </w:r>
      <w:r w:rsidR="00D34690" w:rsidRPr="00FD6CCF">
        <w:rPr>
          <w:rFonts w:ascii="Times New Roman" w:hAnsi="Times New Roman" w:cs="Times New Roman"/>
          <w:b/>
          <w:sz w:val="24"/>
          <w:szCs w:val="24"/>
        </w:rPr>
        <w:t>Proteins</w:t>
      </w:r>
    </w:p>
    <w:p w14:paraId="20C97B32"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4</w:t>
      </w:r>
    </w:p>
    <w:p w14:paraId="6C87E6DB" w14:textId="77777777" w:rsidR="00D34690" w:rsidRPr="00FD6CCF" w:rsidRDefault="00D34690" w:rsidP="00D34690">
      <w:pPr>
        <w:rPr>
          <w:rFonts w:ascii="Times New Roman" w:hAnsi="Times New Roman" w:cs="Times New Roman"/>
          <w:b/>
          <w:sz w:val="24"/>
          <w:szCs w:val="24"/>
        </w:rPr>
      </w:pPr>
    </w:p>
    <w:p w14:paraId="34B05A84" w14:textId="77777777" w:rsidR="00D34690" w:rsidRDefault="00D34690" w:rsidP="00D34690">
      <w:pPr>
        <w:rPr>
          <w:rFonts w:ascii="Times New Roman" w:hAnsi="Times New Roman" w:cs="Times New Roman"/>
          <w:b/>
          <w:sz w:val="24"/>
          <w:szCs w:val="24"/>
        </w:rPr>
      </w:pPr>
      <w:r w:rsidRPr="003F1344">
        <w:rPr>
          <w:rFonts w:ascii="Times New Roman" w:hAnsi="Times New Roman" w:cs="Times New Roman"/>
          <w:b/>
          <w:color w:val="4F81BD" w:themeColor="accent1"/>
          <w:sz w:val="24"/>
          <w:szCs w:val="24"/>
        </w:rPr>
        <w:t xml:space="preserve">Module </w:t>
      </w:r>
      <w:r>
        <w:rPr>
          <w:rFonts w:ascii="Times New Roman" w:hAnsi="Times New Roman" w:cs="Times New Roman"/>
          <w:b/>
          <w:color w:val="4F81BD" w:themeColor="accent1"/>
          <w:sz w:val="24"/>
          <w:szCs w:val="24"/>
        </w:rPr>
        <w:t>Five</w:t>
      </w:r>
      <w:r w:rsidRPr="003F1344">
        <w:rPr>
          <w:rFonts w:ascii="Times New Roman" w:hAnsi="Times New Roman" w:cs="Times New Roman"/>
          <w:b/>
          <w:color w:val="4F81BD" w:themeColor="accent1"/>
          <w:sz w:val="24"/>
          <w:szCs w:val="24"/>
        </w:rPr>
        <w:t xml:space="preserve">: </w:t>
      </w:r>
      <w:r w:rsidRPr="00FD6CCF">
        <w:rPr>
          <w:rFonts w:ascii="Times New Roman" w:hAnsi="Times New Roman" w:cs="Times New Roman"/>
          <w:b/>
          <w:sz w:val="24"/>
          <w:szCs w:val="24"/>
        </w:rPr>
        <w:t>Enzymes</w:t>
      </w:r>
    </w:p>
    <w:p w14:paraId="6C8D56A3" w14:textId="77777777" w:rsidR="00D34690"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M5-1: </w:t>
      </w:r>
      <w:r w:rsidR="00D34690" w:rsidRPr="00FD6CCF">
        <w:rPr>
          <w:rFonts w:ascii="Times New Roman" w:hAnsi="Times New Roman" w:cs="Times New Roman"/>
          <w:b/>
          <w:sz w:val="24"/>
          <w:szCs w:val="24"/>
        </w:rPr>
        <w:t>Enzymes</w:t>
      </w:r>
    </w:p>
    <w:p w14:paraId="05419F82"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5</w:t>
      </w:r>
    </w:p>
    <w:p w14:paraId="4190EE1B" w14:textId="77777777" w:rsidR="00D34690" w:rsidRPr="00FD6CCF" w:rsidRDefault="00D34690" w:rsidP="00D34690">
      <w:pPr>
        <w:rPr>
          <w:rFonts w:ascii="Times New Roman" w:hAnsi="Times New Roman" w:cs="Times New Roman"/>
          <w:b/>
          <w:sz w:val="24"/>
          <w:szCs w:val="24"/>
        </w:rPr>
      </w:pPr>
    </w:p>
    <w:p w14:paraId="700B5E44" w14:textId="77777777" w:rsidR="00D34690" w:rsidRDefault="00D34690" w:rsidP="00D34690">
      <w:pPr>
        <w:rPr>
          <w:rFonts w:ascii="Times New Roman" w:hAnsi="Times New Roman" w:cs="Times New Roman"/>
          <w:b/>
          <w:sz w:val="24"/>
          <w:szCs w:val="24"/>
        </w:rPr>
      </w:pPr>
      <w:r w:rsidRPr="003F1344">
        <w:rPr>
          <w:rFonts w:ascii="Times New Roman" w:hAnsi="Times New Roman" w:cs="Times New Roman"/>
          <w:b/>
          <w:color w:val="4F81BD" w:themeColor="accent1"/>
          <w:sz w:val="24"/>
          <w:szCs w:val="24"/>
        </w:rPr>
        <w:t xml:space="preserve">Module </w:t>
      </w:r>
      <w:r>
        <w:rPr>
          <w:rFonts w:ascii="Times New Roman" w:hAnsi="Times New Roman" w:cs="Times New Roman"/>
          <w:b/>
          <w:color w:val="4F81BD" w:themeColor="accent1"/>
          <w:sz w:val="24"/>
          <w:szCs w:val="24"/>
        </w:rPr>
        <w:t>Six</w:t>
      </w:r>
      <w:r w:rsidRPr="003F1344">
        <w:rPr>
          <w:rFonts w:ascii="Times New Roman" w:hAnsi="Times New Roman" w:cs="Times New Roman"/>
          <w:b/>
          <w:color w:val="4F81BD" w:themeColor="accent1"/>
          <w:sz w:val="24"/>
          <w:szCs w:val="24"/>
        </w:rPr>
        <w:t xml:space="preserve">: </w:t>
      </w:r>
      <w:r w:rsidRPr="00FD6CCF">
        <w:rPr>
          <w:rFonts w:ascii="Times New Roman" w:hAnsi="Times New Roman" w:cs="Times New Roman"/>
          <w:b/>
          <w:sz w:val="24"/>
          <w:szCs w:val="24"/>
        </w:rPr>
        <w:t>Carbohydrates</w:t>
      </w:r>
    </w:p>
    <w:p w14:paraId="7F2C5C72" w14:textId="77777777" w:rsidR="00D34690"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M6-1: </w:t>
      </w:r>
      <w:r w:rsidR="00D34690" w:rsidRPr="00FD6CCF">
        <w:rPr>
          <w:rFonts w:ascii="Times New Roman" w:hAnsi="Times New Roman" w:cs="Times New Roman"/>
          <w:b/>
          <w:sz w:val="24"/>
          <w:szCs w:val="24"/>
        </w:rPr>
        <w:t>Carbohydrates</w:t>
      </w:r>
    </w:p>
    <w:p w14:paraId="63E38A75"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6</w:t>
      </w:r>
    </w:p>
    <w:p w14:paraId="2B438CE3" w14:textId="77777777" w:rsidR="00D34690" w:rsidRDefault="00D34690" w:rsidP="00D34690">
      <w:pPr>
        <w:rPr>
          <w:rFonts w:ascii="Times New Roman" w:hAnsi="Times New Roman" w:cs="Times New Roman"/>
          <w:b/>
          <w:sz w:val="24"/>
          <w:szCs w:val="24"/>
        </w:rPr>
      </w:pPr>
    </w:p>
    <w:p w14:paraId="5980A6E5" w14:textId="77777777" w:rsidR="00D34690" w:rsidRPr="00FD6CCF" w:rsidRDefault="00D34690" w:rsidP="00D34690">
      <w:pPr>
        <w:rPr>
          <w:rFonts w:ascii="Times New Roman" w:hAnsi="Times New Roman" w:cs="Times New Roman"/>
          <w:b/>
          <w:sz w:val="24"/>
          <w:szCs w:val="24"/>
        </w:rPr>
      </w:pPr>
      <w:r>
        <w:rPr>
          <w:rFonts w:ascii="Times New Roman" w:hAnsi="Times New Roman" w:cs="Times New Roman"/>
          <w:b/>
          <w:sz w:val="24"/>
          <w:szCs w:val="24"/>
        </w:rPr>
        <w:t>Midterm 2</w:t>
      </w:r>
    </w:p>
    <w:p w14:paraId="378F9581" w14:textId="77777777" w:rsidR="00D34690" w:rsidRDefault="00D34690" w:rsidP="00D34690">
      <w:pPr>
        <w:rPr>
          <w:rFonts w:ascii="Times New Roman" w:hAnsi="Times New Roman" w:cs="Times New Roman"/>
          <w:b/>
          <w:sz w:val="24"/>
          <w:szCs w:val="24"/>
        </w:rPr>
      </w:pPr>
      <w:r w:rsidRPr="003F1344">
        <w:rPr>
          <w:rFonts w:ascii="Times New Roman" w:hAnsi="Times New Roman" w:cs="Times New Roman"/>
          <w:b/>
          <w:color w:val="4F81BD" w:themeColor="accent1"/>
          <w:sz w:val="24"/>
          <w:szCs w:val="24"/>
        </w:rPr>
        <w:lastRenderedPageBreak/>
        <w:t xml:space="preserve">Module </w:t>
      </w:r>
      <w:r>
        <w:rPr>
          <w:rFonts w:ascii="Times New Roman" w:hAnsi="Times New Roman" w:cs="Times New Roman"/>
          <w:b/>
          <w:color w:val="4F81BD" w:themeColor="accent1"/>
          <w:sz w:val="24"/>
          <w:szCs w:val="24"/>
        </w:rPr>
        <w:t>Seven</w:t>
      </w:r>
      <w:r w:rsidRPr="003F1344">
        <w:rPr>
          <w:rFonts w:ascii="Times New Roman" w:hAnsi="Times New Roman" w:cs="Times New Roman"/>
          <w:b/>
          <w:color w:val="4F81BD" w:themeColor="accent1"/>
          <w:sz w:val="24"/>
          <w:szCs w:val="24"/>
        </w:rPr>
        <w:t xml:space="preserve">: </w:t>
      </w:r>
      <w:r w:rsidRPr="00FD6CCF">
        <w:rPr>
          <w:rFonts w:ascii="Times New Roman" w:hAnsi="Times New Roman" w:cs="Times New Roman"/>
          <w:b/>
          <w:sz w:val="24"/>
          <w:szCs w:val="24"/>
        </w:rPr>
        <w:t>Lipids</w:t>
      </w:r>
    </w:p>
    <w:p w14:paraId="1A674870" w14:textId="77777777" w:rsidR="00D34690"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M7-1: </w:t>
      </w:r>
      <w:r w:rsidR="00D34690" w:rsidRPr="00FD6CCF">
        <w:rPr>
          <w:rFonts w:ascii="Times New Roman" w:hAnsi="Times New Roman" w:cs="Times New Roman"/>
          <w:b/>
          <w:sz w:val="24"/>
          <w:szCs w:val="24"/>
        </w:rPr>
        <w:t>Lipids</w:t>
      </w:r>
    </w:p>
    <w:p w14:paraId="0752AA9C"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7</w:t>
      </w:r>
    </w:p>
    <w:p w14:paraId="0967E5D0" w14:textId="77777777" w:rsidR="00D34690" w:rsidRPr="00FD6CCF" w:rsidRDefault="00D34690" w:rsidP="00D34690">
      <w:pPr>
        <w:rPr>
          <w:rFonts w:ascii="Times New Roman" w:hAnsi="Times New Roman" w:cs="Times New Roman"/>
          <w:b/>
          <w:sz w:val="24"/>
          <w:szCs w:val="24"/>
        </w:rPr>
      </w:pPr>
    </w:p>
    <w:p w14:paraId="71E80672" w14:textId="77777777" w:rsidR="00D34690" w:rsidRPr="00FD6CCF" w:rsidRDefault="00D34690" w:rsidP="00D34690">
      <w:pPr>
        <w:rPr>
          <w:rFonts w:ascii="Times New Roman" w:hAnsi="Times New Roman" w:cs="Times New Roman"/>
          <w:b/>
          <w:sz w:val="24"/>
          <w:szCs w:val="24"/>
        </w:rPr>
      </w:pPr>
    </w:p>
    <w:p w14:paraId="6D4C31DB" w14:textId="77777777" w:rsidR="00D34690" w:rsidRPr="00FD6CCF" w:rsidRDefault="00D34690" w:rsidP="00D34690">
      <w:pPr>
        <w:rPr>
          <w:rFonts w:ascii="Times New Roman" w:hAnsi="Times New Roman" w:cs="Times New Roman"/>
          <w:b/>
          <w:sz w:val="24"/>
          <w:szCs w:val="24"/>
        </w:rPr>
      </w:pPr>
      <w:r w:rsidRPr="003F1344">
        <w:rPr>
          <w:rFonts w:ascii="Times New Roman" w:hAnsi="Times New Roman" w:cs="Times New Roman"/>
          <w:b/>
          <w:color w:val="4F81BD" w:themeColor="accent1"/>
          <w:sz w:val="24"/>
          <w:szCs w:val="24"/>
        </w:rPr>
        <w:t xml:space="preserve">Module </w:t>
      </w:r>
      <w:r>
        <w:rPr>
          <w:rFonts w:ascii="Times New Roman" w:hAnsi="Times New Roman" w:cs="Times New Roman"/>
          <w:b/>
          <w:color w:val="4F81BD" w:themeColor="accent1"/>
          <w:sz w:val="24"/>
          <w:szCs w:val="24"/>
        </w:rPr>
        <w:t>Eight</w:t>
      </w:r>
      <w:r w:rsidRPr="003F1344">
        <w:rPr>
          <w:rFonts w:ascii="Times New Roman" w:hAnsi="Times New Roman" w:cs="Times New Roman"/>
          <w:b/>
          <w:color w:val="4F81BD" w:themeColor="accent1"/>
          <w:sz w:val="24"/>
          <w:szCs w:val="24"/>
        </w:rPr>
        <w:t xml:space="preserve">: </w:t>
      </w:r>
      <w:r w:rsidRPr="00FD6CCF">
        <w:rPr>
          <w:rFonts w:ascii="Times New Roman" w:hAnsi="Times New Roman" w:cs="Times New Roman"/>
          <w:b/>
          <w:sz w:val="24"/>
          <w:szCs w:val="24"/>
        </w:rPr>
        <w:t>Food Additives</w:t>
      </w:r>
    </w:p>
    <w:p w14:paraId="1F2194DF"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M8-1: </w:t>
      </w:r>
      <w:r w:rsidR="005B6402">
        <w:rPr>
          <w:rFonts w:ascii="Times New Roman" w:hAnsi="Times New Roman" w:cs="Times New Roman"/>
          <w:b/>
          <w:sz w:val="24"/>
          <w:szCs w:val="24"/>
        </w:rPr>
        <w:t>Colour</w:t>
      </w:r>
      <w:r w:rsidR="00D34690" w:rsidRPr="001800E7">
        <w:rPr>
          <w:rFonts w:ascii="Times New Roman" w:hAnsi="Times New Roman" w:cs="Times New Roman"/>
          <w:b/>
          <w:sz w:val="24"/>
          <w:szCs w:val="24"/>
        </w:rPr>
        <w:t>s</w:t>
      </w:r>
    </w:p>
    <w:p w14:paraId="665901A8"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M8-2: </w:t>
      </w:r>
      <w:r w:rsidR="00D34690" w:rsidRPr="001800E7">
        <w:rPr>
          <w:rFonts w:ascii="Times New Roman" w:hAnsi="Times New Roman" w:cs="Times New Roman"/>
          <w:b/>
          <w:sz w:val="24"/>
          <w:szCs w:val="24"/>
        </w:rPr>
        <w:t>Vitamins &amp; Minerals in Foods</w:t>
      </w:r>
    </w:p>
    <w:p w14:paraId="7FA17147"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M8-3: </w:t>
      </w:r>
      <w:r w:rsidR="00D34690" w:rsidRPr="001800E7">
        <w:rPr>
          <w:rFonts w:ascii="Times New Roman" w:hAnsi="Times New Roman" w:cs="Times New Roman"/>
          <w:b/>
          <w:sz w:val="24"/>
          <w:szCs w:val="24"/>
        </w:rPr>
        <w:t>Preservatives</w:t>
      </w:r>
    </w:p>
    <w:p w14:paraId="6F83BC88"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M8-4: </w:t>
      </w:r>
      <w:r w:rsidR="00D34690" w:rsidRPr="001800E7">
        <w:rPr>
          <w:rFonts w:ascii="Times New Roman" w:hAnsi="Times New Roman" w:cs="Times New Roman"/>
          <w:b/>
          <w:sz w:val="24"/>
          <w:szCs w:val="24"/>
        </w:rPr>
        <w:t>pH Adjusting / Acid reacting &amp; Water reacting chemicals</w:t>
      </w:r>
    </w:p>
    <w:p w14:paraId="2BE4A478"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M8-5: </w:t>
      </w:r>
      <w:r w:rsidR="00D34690" w:rsidRPr="001800E7">
        <w:rPr>
          <w:rFonts w:ascii="Times New Roman" w:hAnsi="Times New Roman" w:cs="Times New Roman"/>
          <w:b/>
          <w:sz w:val="24"/>
          <w:szCs w:val="24"/>
        </w:rPr>
        <w:t>Sequestering agents</w:t>
      </w:r>
    </w:p>
    <w:p w14:paraId="7D865B31" w14:textId="77777777" w:rsidR="00D34690" w:rsidRPr="001800E7" w:rsidRDefault="001950B3" w:rsidP="00D34690">
      <w:pPr>
        <w:rPr>
          <w:rFonts w:ascii="Times New Roman" w:hAnsi="Times New Roman" w:cs="Times New Roman"/>
          <w:b/>
          <w:sz w:val="24"/>
          <w:szCs w:val="24"/>
        </w:rPr>
      </w:pPr>
      <w:r>
        <w:rPr>
          <w:rFonts w:ascii="Times New Roman" w:hAnsi="Times New Roman" w:cs="Times New Roman"/>
          <w:b/>
          <w:sz w:val="24"/>
          <w:szCs w:val="24"/>
        </w:rPr>
        <w:t xml:space="preserve">M8-6: </w:t>
      </w:r>
      <w:r w:rsidR="00D34690" w:rsidRPr="001800E7">
        <w:rPr>
          <w:rFonts w:ascii="Times New Roman" w:hAnsi="Times New Roman" w:cs="Times New Roman"/>
          <w:b/>
          <w:sz w:val="24"/>
          <w:szCs w:val="24"/>
        </w:rPr>
        <w:t>Ingredients used in Health Food Products &amp; Sports Nutrition</w:t>
      </w:r>
    </w:p>
    <w:p w14:paraId="26657192" w14:textId="77777777" w:rsidR="00D34690" w:rsidRDefault="00D34690" w:rsidP="00D34690">
      <w:pPr>
        <w:rPr>
          <w:rFonts w:ascii="Times New Roman" w:hAnsi="Times New Roman" w:cs="Times New Roman"/>
          <w:b/>
          <w:sz w:val="24"/>
          <w:szCs w:val="24"/>
        </w:rPr>
      </w:pPr>
      <w:r>
        <w:rPr>
          <w:rFonts w:ascii="Times New Roman" w:hAnsi="Times New Roman" w:cs="Times New Roman"/>
          <w:b/>
          <w:sz w:val="24"/>
          <w:szCs w:val="24"/>
        </w:rPr>
        <w:t>Quiz 8</w:t>
      </w:r>
    </w:p>
    <w:p w14:paraId="1CC2B0CD" w14:textId="77777777" w:rsidR="00D34690" w:rsidRDefault="00D34690" w:rsidP="00D34690">
      <w:pPr>
        <w:rPr>
          <w:rFonts w:ascii="Times New Roman" w:hAnsi="Times New Roman" w:cs="Times New Roman"/>
          <w:b/>
          <w:bCs/>
          <w:sz w:val="24"/>
          <w:szCs w:val="24"/>
        </w:rPr>
      </w:pPr>
    </w:p>
    <w:p w14:paraId="74057C3D" w14:textId="77777777" w:rsidR="00D34690" w:rsidRDefault="00D34690" w:rsidP="00D34690">
      <w:pPr>
        <w:rPr>
          <w:rFonts w:ascii="Times New Roman" w:hAnsi="Times New Roman" w:cs="Times New Roman"/>
          <w:b/>
          <w:bCs/>
          <w:sz w:val="24"/>
          <w:szCs w:val="24"/>
        </w:rPr>
      </w:pPr>
      <w:r w:rsidRPr="001800E7">
        <w:rPr>
          <w:rFonts w:ascii="Times New Roman" w:hAnsi="Times New Roman" w:cs="Times New Roman"/>
          <w:b/>
          <w:bCs/>
          <w:sz w:val="24"/>
          <w:szCs w:val="24"/>
        </w:rPr>
        <w:t>Summary</w:t>
      </w:r>
    </w:p>
    <w:p w14:paraId="117C3337" w14:textId="77777777" w:rsidR="00D34690" w:rsidRDefault="00D34690" w:rsidP="00D34690">
      <w:pPr>
        <w:rPr>
          <w:rFonts w:ascii="Times New Roman" w:hAnsi="Times New Roman" w:cs="Times New Roman"/>
          <w:b/>
          <w:bCs/>
          <w:sz w:val="24"/>
          <w:szCs w:val="24"/>
        </w:rPr>
      </w:pPr>
    </w:p>
    <w:p w14:paraId="64C56C9E" w14:textId="77777777" w:rsidR="00D34690" w:rsidRPr="001800E7" w:rsidRDefault="00D34690" w:rsidP="00D34690">
      <w:pPr>
        <w:rPr>
          <w:rFonts w:ascii="Times New Roman" w:hAnsi="Times New Roman" w:cs="Times New Roman"/>
          <w:b/>
          <w:bCs/>
          <w:sz w:val="24"/>
          <w:szCs w:val="24"/>
        </w:rPr>
      </w:pPr>
      <w:r>
        <w:rPr>
          <w:rFonts w:ascii="Times New Roman" w:hAnsi="Times New Roman" w:cs="Times New Roman"/>
          <w:b/>
          <w:bCs/>
          <w:sz w:val="24"/>
          <w:szCs w:val="24"/>
        </w:rPr>
        <w:t xml:space="preserve">Final Exam </w:t>
      </w:r>
    </w:p>
    <w:p w14:paraId="04E4C69D" w14:textId="77777777" w:rsidR="00D34690" w:rsidRDefault="00D34690">
      <w:pPr>
        <w:rPr>
          <w:rFonts w:ascii="Times New Roman" w:hAnsi="Times New Roman" w:cs="Times New Roman"/>
          <w:sz w:val="24"/>
          <w:szCs w:val="24"/>
        </w:rPr>
      </w:pPr>
    </w:p>
    <w:p w14:paraId="57A42703" w14:textId="77777777" w:rsidR="00CD469C" w:rsidRDefault="00CD469C">
      <w:pPr>
        <w:rPr>
          <w:rFonts w:ascii="Times New Roman" w:hAnsi="Times New Roman" w:cs="Times New Roman"/>
          <w:sz w:val="24"/>
          <w:szCs w:val="24"/>
        </w:rPr>
      </w:pPr>
    </w:p>
    <w:p w14:paraId="4F797DD9" w14:textId="77777777" w:rsidR="00CD469C" w:rsidRDefault="00CD469C">
      <w:pPr>
        <w:rPr>
          <w:rFonts w:ascii="Times New Roman" w:hAnsi="Times New Roman" w:cs="Times New Roman"/>
          <w:sz w:val="24"/>
          <w:szCs w:val="24"/>
        </w:rPr>
      </w:pPr>
    </w:p>
    <w:p w14:paraId="02DDCCEC" w14:textId="77777777" w:rsidR="00CD469C" w:rsidRDefault="00CD469C">
      <w:pPr>
        <w:rPr>
          <w:rFonts w:ascii="Times New Roman" w:hAnsi="Times New Roman" w:cs="Times New Roman"/>
          <w:sz w:val="24"/>
          <w:szCs w:val="24"/>
        </w:rPr>
      </w:pPr>
      <w:r>
        <w:rPr>
          <w:rFonts w:ascii="Times New Roman" w:hAnsi="Times New Roman" w:cs="Times New Roman"/>
          <w:sz w:val="24"/>
          <w:szCs w:val="24"/>
        </w:rPr>
        <w:br w:type="page"/>
      </w:r>
    </w:p>
    <w:p w14:paraId="120B1A1B" w14:textId="77777777" w:rsidR="00CD469C" w:rsidRDefault="00CD469C" w:rsidP="00CD469C">
      <w:pPr>
        <w:tabs>
          <w:tab w:val="left" w:pos="360"/>
        </w:tabs>
        <w:spacing w:before="60" w:after="60"/>
        <w:rPr>
          <w:lang w:val="en-GB"/>
        </w:rPr>
      </w:pPr>
      <w:r>
        <w:rPr>
          <w:lang w:val="en-GB"/>
        </w:rPr>
        <w:t>Module One: Introduction to FOOD5040</w:t>
      </w:r>
    </w:p>
    <w:p w14:paraId="4EF54345" w14:textId="77777777" w:rsidR="00CD469C" w:rsidRDefault="00CD469C">
      <w:pPr>
        <w:rPr>
          <w:rFonts w:ascii="Times New Roman" w:hAnsi="Times New Roman" w:cs="Times New Roman"/>
          <w:sz w:val="24"/>
          <w:szCs w:val="24"/>
        </w:rPr>
      </w:pPr>
    </w:p>
    <w:p w14:paraId="32228728" w14:textId="77777777" w:rsidR="00A54104" w:rsidRDefault="00A54104" w:rsidP="00921ADC">
      <w:pPr>
        <w:jc w:val="right"/>
        <w:rPr>
          <w:rFonts w:ascii="Times New Roman" w:hAnsi="Times New Roman" w:cs="Times New Roman"/>
          <w:sz w:val="24"/>
          <w:szCs w:val="24"/>
        </w:rPr>
      </w:pPr>
    </w:p>
    <w:p w14:paraId="71A7E23E" w14:textId="77777777" w:rsidR="00A54104" w:rsidRDefault="00A54104" w:rsidP="00921ADC">
      <w:pPr>
        <w:jc w:val="right"/>
        <w:rPr>
          <w:rFonts w:ascii="Times New Roman" w:hAnsi="Times New Roman" w:cs="Times New Roman"/>
          <w:sz w:val="24"/>
          <w:szCs w:val="24"/>
        </w:rPr>
      </w:pPr>
    </w:p>
    <w:p w14:paraId="509F671F" w14:textId="77777777" w:rsidR="00373115" w:rsidRDefault="00A54104" w:rsidP="00921ADC">
      <w:pPr>
        <w:jc w:val="right"/>
        <w:rPr>
          <w:rFonts w:ascii="Times New Roman" w:hAnsi="Times New Roman" w:cs="Times New Roman"/>
          <w:sz w:val="24"/>
          <w:szCs w:val="24"/>
        </w:rPr>
      </w:pPr>
      <w:r>
        <w:rPr>
          <w:rFonts w:ascii="Times New Roman" w:hAnsi="Times New Roman" w:cs="Times New Roman"/>
          <w:sz w:val="24"/>
          <w:szCs w:val="24"/>
        </w:rPr>
        <w:t>M</w:t>
      </w:r>
      <w:commentRangeStart w:id="0"/>
      <w:r>
        <w:rPr>
          <w:rFonts w:ascii="Times New Roman" w:hAnsi="Times New Roman" w:cs="Times New Roman"/>
          <w:sz w:val="24"/>
          <w:szCs w:val="24"/>
        </w:rPr>
        <w:t>1-2</w:t>
      </w:r>
      <w:commentRangeEnd w:id="0"/>
      <w:r>
        <w:rPr>
          <w:rStyle w:val="CommentReference"/>
          <w:rFonts w:eastAsiaTheme="minorEastAsia"/>
        </w:rPr>
        <w:commentReference w:id="0"/>
      </w:r>
      <w:r>
        <w:rPr>
          <w:rFonts w:ascii="Times New Roman" w:hAnsi="Times New Roman" w:cs="Times New Roman"/>
          <w:sz w:val="24"/>
          <w:szCs w:val="24"/>
        </w:rPr>
        <w:t xml:space="preserve">: </w:t>
      </w:r>
      <w:r w:rsidRPr="00D34690">
        <w:rPr>
          <w:rFonts w:ascii="Times New Roman" w:hAnsi="Times New Roman" w:cs="Times New Roman"/>
          <w:sz w:val="24"/>
          <w:szCs w:val="24"/>
        </w:rPr>
        <w:t>Food Chemistry</w:t>
      </w:r>
      <w:r>
        <w:rPr>
          <w:rFonts w:ascii="Times New Roman" w:hAnsi="Times New Roman" w:cs="Times New Roman"/>
          <w:sz w:val="24"/>
          <w:szCs w:val="24"/>
        </w:rPr>
        <w:t xml:space="preserve"> </w:t>
      </w:r>
      <w:r>
        <w:rPr>
          <w:rFonts w:ascii="Times New Roman" w:hAnsi="Times New Roman" w:cs="Times New Roman"/>
          <w:color w:val="4F81BD" w:themeColor="accent1"/>
          <w:sz w:val="24"/>
          <w:szCs w:val="24"/>
        </w:rPr>
        <w:t>- Overview</w:t>
      </w:r>
      <w:r>
        <w:rPr>
          <w:rFonts w:ascii="Times New Roman" w:hAnsi="Times New Roman" w:cs="Times New Roman"/>
          <w:sz w:val="24"/>
          <w:szCs w:val="24"/>
        </w:rPr>
        <w:t xml:space="preserve"> </w:t>
      </w:r>
    </w:p>
    <w:p w14:paraId="0E44012F" w14:textId="77777777" w:rsidR="00373115" w:rsidRPr="00D34690" w:rsidRDefault="00A54104" w:rsidP="00373115">
      <w:pPr>
        <w:rPr>
          <w:rFonts w:ascii="Times New Roman" w:hAnsi="Times New Roman" w:cs="Times New Roman"/>
          <w:sz w:val="24"/>
          <w:szCs w:val="24"/>
        </w:rPr>
      </w:pPr>
      <w:r>
        <w:rPr>
          <w:rFonts w:ascii="Times New Roman" w:hAnsi="Times New Roman" w:cs="Times New Roman"/>
          <w:sz w:val="24"/>
          <w:szCs w:val="24"/>
        </w:rPr>
        <w:t xml:space="preserve">&lt;H1&gt; </w:t>
      </w:r>
      <w:r w:rsidR="00373115" w:rsidRPr="00D34690">
        <w:rPr>
          <w:rFonts w:ascii="Times New Roman" w:hAnsi="Times New Roman" w:cs="Times New Roman"/>
          <w:sz w:val="24"/>
          <w:szCs w:val="24"/>
        </w:rPr>
        <w:t>Food Chemistry</w:t>
      </w:r>
      <w:r w:rsidR="008467F4">
        <w:rPr>
          <w:rFonts w:ascii="Times New Roman" w:hAnsi="Times New Roman" w:cs="Times New Roman"/>
          <w:sz w:val="24"/>
          <w:szCs w:val="24"/>
        </w:rPr>
        <w:t xml:space="preserve"> </w:t>
      </w:r>
      <w:r w:rsidR="00373115">
        <w:rPr>
          <w:rFonts w:ascii="Times New Roman" w:hAnsi="Times New Roman" w:cs="Times New Roman"/>
          <w:color w:val="4F81BD" w:themeColor="accent1"/>
          <w:sz w:val="24"/>
          <w:szCs w:val="24"/>
        </w:rPr>
        <w:t>- Overview</w:t>
      </w:r>
    </w:p>
    <w:p w14:paraId="61EE1148" w14:textId="77777777" w:rsidR="00373115" w:rsidRDefault="00373115">
      <w:pPr>
        <w:rPr>
          <w:rFonts w:ascii="Times New Roman" w:hAnsi="Times New Roman" w:cs="Times New Roman"/>
          <w:sz w:val="24"/>
          <w:szCs w:val="24"/>
        </w:rPr>
      </w:pPr>
    </w:p>
    <w:p w14:paraId="0519F39E" w14:textId="77777777" w:rsidR="001F3163" w:rsidRPr="0085670F" w:rsidRDefault="001F3163">
      <w:pPr>
        <w:rPr>
          <w:rFonts w:ascii="Times New Roman" w:hAnsi="Times New Roman" w:cs="Times New Roman"/>
          <w:sz w:val="24"/>
          <w:szCs w:val="24"/>
        </w:rPr>
      </w:pPr>
      <w:r w:rsidRPr="0085670F">
        <w:rPr>
          <w:rFonts w:ascii="Times New Roman" w:hAnsi="Times New Roman" w:cs="Times New Roman"/>
          <w:sz w:val="24"/>
          <w:szCs w:val="24"/>
        </w:rPr>
        <w:t xml:space="preserve">Food Science is an integrated body of scientific knowledge that </w:t>
      </w:r>
      <w:r w:rsidR="00172CA3">
        <w:rPr>
          <w:rFonts w:ascii="Times New Roman" w:hAnsi="Times New Roman" w:cs="Times New Roman"/>
          <w:sz w:val="24"/>
          <w:szCs w:val="24"/>
        </w:rPr>
        <w:t>looks at</w:t>
      </w:r>
      <w:r w:rsidR="00172CA3" w:rsidRPr="0085670F">
        <w:rPr>
          <w:rFonts w:ascii="Times New Roman" w:hAnsi="Times New Roman" w:cs="Times New Roman"/>
          <w:sz w:val="24"/>
          <w:szCs w:val="24"/>
        </w:rPr>
        <w:t xml:space="preserve"> </w:t>
      </w:r>
      <w:r w:rsidRPr="0085670F">
        <w:rPr>
          <w:rFonts w:ascii="Times New Roman" w:hAnsi="Times New Roman" w:cs="Times New Roman"/>
          <w:sz w:val="24"/>
          <w:szCs w:val="24"/>
        </w:rPr>
        <w:t xml:space="preserve">the </w:t>
      </w:r>
      <w:r w:rsidR="00172CA3" w:rsidRPr="0085670F">
        <w:rPr>
          <w:rFonts w:ascii="Times New Roman" w:hAnsi="Times New Roman" w:cs="Times New Roman"/>
          <w:sz w:val="24"/>
          <w:szCs w:val="24"/>
        </w:rPr>
        <w:t>nature of food systems</w:t>
      </w:r>
      <w:r w:rsidR="00172CA3">
        <w:rPr>
          <w:rFonts w:ascii="Times New Roman" w:hAnsi="Times New Roman" w:cs="Times New Roman"/>
          <w:sz w:val="24"/>
          <w:szCs w:val="24"/>
        </w:rPr>
        <w:t>,</w:t>
      </w:r>
      <w:r w:rsidR="00172CA3" w:rsidRPr="0085670F">
        <w:rPr>
          <w:rFonts w:ascii="Times New Roman" w:hAnsi="Times New Roman" w:cs="Times New Roman"/>
          <w:sz w:val="24"/>
          <w:szCs w:val="24"/>
        </w:rPr>
        <w:t xml:space="preserve"> </w:t>
      </w:r>
      <w:r w:rsidR="00172CA3">
        <w:rPr>
          <w:rFonts w:ascii="Times New Roman" w:hAnsi="Times New Roman" w:cs="Times New Roman"/>
          <w:sz w:val="24"/>
          <w:szCs w:val="24"/>
        </w:rPr>
        <w:t xml:space="preserve">from the </w:t>
      </w:r>
      <w:r w:rsidRPr="0085670F">
        <w:rPr>
          <w:rFonts w:ascii="Times New Roman" w:hAnsi="Times New Roman" w:cs="Times New Roman"/>
          <w:sz w:val="24"/>
          <w:szCs w:val="24"/>
        </w:rPr>
        <w:t>microscopic to the macroscopic</w:t>
      </w:r>
      <w:r w:rsidR="00172CA3">
        <w:rPr>
          <w:rFonts w:ascii="Times New Roman" w:hAnsi="Times New Roman" w:cs="Times New Roman"/>
          <w:sz w:val="24"/>
          <w:szCs w:val="24"/>
        </w:rPr>
        <w:t xml:space="preserve"> levels</w:t>
      </w:r>
      <w:r w:rsidRPr="0085670F">
        <w:rPr>
          <w:rFonts w:ascii="Times New Roman" w:hAnsi="Times New Roman" w:cs="Times New Roman"/>
          <w:sz w:val="24"/>
          <w:szCs w:val="24"/>
        </w:rPr>
        <w:t>.</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At the microscopic level, the structural (and microstructural) as well as molecular and organoleptic properties of food systems are examined.</w:t>
      </w:r>
      <w:r w:rsidR="008467F4">
        <w:rPr>
          <w:rFonts w:ascii="Times New Roman" w:hAnsi="Times New Roman" w:cs="Times New Roman"/>
          <w:sz w:val="24"/>
          <w:szCs w:val="24"/>
        </w:rPr>
        <w:t xml:space="preserve"> </w:t>
      </w:r>
      <w:r w:rsidR="00CA5BFA">
        <w:rPr>
          <w:rFonts w:ascii="Times New Roman" w:hAnsi="Times New Roman" w:cs="Times New Roman"/>
          <w:sz w:val="24"/>
          <w:szCs w:val="24"/>
        </w:rPr>
        <w:t>T</w:t>
      </w:r>
      <w:r w:rsidRPr="0085670F">
        <w:rPr>
          <w:rFonts w:ascii="Times New Roman" w:hAnsi="Times New Roman" w:cs="Times New Roman"/>
          <w:sz w:val="24"/>
          <w:szCs w:val="24"/>
        </w:rPr>
        <w:t>he interfacial dynamics between the bio-environment and food systems and how they behave</w:t>
      </w:r>
      <w:r w:rsidR="00CA5BFA">
        <w:rPr>
          <w:rFonts w:ascii="Times New Roman" w:hAnsi="Times New Roman" w:cs="Times New Roman"/>
          <w:sz w:val="24"/>
          <w:szCs w:val="24"/>
        </w:rPr>
        <w:t xml:space="preserve"> are also considered</w:t>
      </w:r>
      <w:r w:rsidRPr="0085670F">
        <w:rPr>
          <w:rFonts w:ascii="Times New Roman" w:hAnsi="Times New Roman" w:cs="Times New Roman"/>
          <w:sz w:val="24"/>
          <w:szCs w:val="24"/>
        </w:rPr>
        <w:t>.</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Lastly, the sequential process steps in the manufacture and preservation of food systems are </w:t>
      </w:r>
      <w:r w:rsidR="00CA5BFA">
        <w:rPr>
          <w:rFonts w:ascii="Times New Roman" w:hAnsi="Times New Roman" w:cs="Times New Roman"/>
          <w:sz w:val="24"/>
          <w:szCs w:val="24"/>
        </w:rPr>
        <w:t>studied</w:t>
      </w:r>
      <w:r w:rsidRPr="0085670F">
        <w:rPr>
          <w:rFonts w:ascii="Times New Roman" w:hAnsi="Times New Roman" w:cs="Times New Roman"/>
          <w:sz w:val="24"/>
          <w:szCs w:val="24"/>
        </w:rPr>
        <w:t>.</w:t>
      </w:r>
    </w:p>
    <w:p w14:paraId="4FA39C8F" w14:textId="77777777" w:rsidR="00BB41F5" w:rsidRPr="0085670F" w:rsidRDefault="00BB41F5">
      <w:pPr>
        <w:rPr>
          <w:rFonts w:ascii="Times New Roman" w:hAnsi="Times New Roman" w:cs="Times New Roman"/>
          <w:sz w:val="24"/>
          <w:szCs w:val="24"/>
        </w:rPr>
      </w:pPr>
    </w:p>
    <w:p w14:paraId="52BA0193" w14:textId="77777777" w:rsidR="00BB41F5" w:rsidRPr="0085670F" w:rsidRDefault="00BB41F5">
      <w:pPr>
        <w:rPr>
          <w:rFonts w:ascii="Times New Roman" w:hAnsi="Times New Roman" w:cs="Times New Roman"/>
          <w:sz w:val="24"/>
          <w:szCs w:val="24"/>
        </w:rPr>
      </w:pPr>
      <w:r w:rsidRPr="0085670F">
        <w:rPr>
          <w:rFonts w:ascii="Times New Roman" w:hAnsi="Times New Roman" w:cs="Times New Roman"/>
          <w:sz w:val="24"/>
          <w:szCs w:val="24"/>
        </w:rPr>
        <w:t>Food Technology is the practice of food science. Thus</w:t>
      </w:r>
      <w:r w:rsidR="008467F4">
        <w:rPr>
          <w:rFonts w:ascii="Times New Roman" w:hAnsi="Times New Roman" w:cs="Times New Roman"/>
          <w:sz w:val="24"/>
          <w:szCs w:val="24"/>
        </w:rPr>
        <w:t>,</w:t>
      </w:r>
      <w:r w:rsidRPr="0085670F">
        <w:rPr>
          <w:rFonts w:ascii="Times New Roman" w:hAnsi="Times New Roman" w:cs="Times New Roman"/>
          <w:sz w:val="24"/>
          <w:szCs w:val="24"/>
        </w:rPr>
        <w:t xml:space="preserve"> a food technologist deals with the design and development of new products and process</w:t>
      </w:r>
      <w:r w:rsidR="00CA5BFA">
        <w:rPr>
          <w:rFonts w:ascii="Times New Roman" w:hAnsi="Times New Roman" w:cs="Times New Roman"/>
          <w:sz w:val="24"/>
          <w:szCs w:val="24"/>
        </w:rPr>
        <w:t>es</w:t>
      </w:r>
      <w:r w:rsidRPr="0085670F">
        <w:rPr>
          <w:rFonts w:ascii="Times New Roman" w:hAnsi="Times New Roman" w:cs="Times New Roman"/>
          <w:sz w:val="24"/>
          <w:szCs w:val="24"/>
        </w:rPr>
        <w:t>, strategies for quality assurance and food safety</w:t>
      </w:r>
      <w:r w:rsidR="008467F4">
        <w:rPr>
          <w:rFonts w:ascii="Times New Roman" w:hAnsi="Times New Roman" w:cs="Times New Roman"/>
          <w:sz w:val="24"/>
          <w:szCs w:val="24"/>
        </w:rPr>
        <w:t>,</w:t>
      </w:r>
      <w:r w:rsidRPr="0085670F">
        <w:rPr>
          <w:rFonts w:ascii="Times New Roman" w:hAnsi="Times New Roman" w:cs="Times New Roman"/>
          <w:sz w:val="24"/>
          <w:szCs w:val="24"/>
        </w:rPr>
        <w:t xml:space="preserve"> and process management in a food plant.</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Activities of the food technologist cent</w:t>
      </w:r>
      <w:r w:rsidR="007D1DE0" w:rsidRPr="0085670F">
        <w:rPr>
          <w:rFonts w:ascii="Times New Roman" w:hAnsi="Times New Roman" w:cs="Times New Roman"/>
          <w:sz w:val="24"/>
          <w:szCs w:val="24"/>
        </w:rPr>
        <w:t>e</w:t>
      </w:r>
      <w:r w:rsidRPr="0085670F">
        <w:rPr>
          <w:rFonts w:ascii="Times New Roman" w:hAnsi="Times New Roman" w:cs="Times New Roman"/>
          <w:sz w:val="24"/>
          <w:szCs w:val="24"/>
        </w:rPr>
        <w:t>r for the most part on the principles of food science, yet knowledge from other fields, such as economics, marketing, accounting, engineering</w:t>
      </w:r>
      <w:r w:rsidR="00BD323D">
        <w:rPr>
          <w:rFonts w:ascii="Times New Roman" w:hAnsi="Times New Roman" w:cs="Times New Roman"/>
          <w:sz w:val="24"/>
          <w:szCs w:val="24"/>
        </w:rPr>
        <w:t>,</w:t>
      </w:r>
      <w:r w:rsidRPr="0085670F">
        <w:rPr>
          <w:rFonts w:ascii="Times New Roman" w:hAnsi="Times New Roman" w:cs="Times New Roman"/>
          <w:sz w:val="24"/>
          <w:szCs w:val="24"/>
        </w:rPr>
        <w:t xml:space="preserve"> and operations management is also </w:t>
      </w:r>
      <w:r w:rsidR="00CA5BFA">
        <w:rPr>
          <w:rFonts w:ascii="Times New Roman" w:hAnsi="Times New Roman" w:cs="Times New Roman"/>
          <w:sz w:val="24"/>
          <w:szCs w:val="24"/>
        </w:rPr>
        <w:t>required</w:t>
      </w:r>
      <w:r w:rsidRPr="0085670F">
        <w:rPr>
          <w:rFonts w:ascii="Times New Roman" w:hAnsi="Times New Roman" w:cs="Times New Roman"/>
          <w:sz w:val="24"/>
          <w:szCs w:val="24"/>
        </w:rPr>
        <w:t>.</w:t>
      </w:r>
    </w:p>
    <w:p w14:paraId="44DB4642" w14:textId="77777777" w:rsidR="00BB41F5" w:rsidRPr="0085670F" w:rsidRDefault="00BB41F5">
      <w:pPr>
        <w:rPr>
          <w:rFonts w:ascii="Times New Roman" w:hAnsi="Times New Roman" w:cs="Times New Roman"/>
          <w:sz w:val="24"/>
          <w:szCs w:val="24"/>
        </w:rPr>
      </w:pPr>
    </w:p>
    <w:p w14:paraId="2B23345C" w14:textId="77777777" w:rsidR="00191E94" w:rsidRDefault="001F3163">
      <w:pPr>
        <w:rPr>
          <w:rFonts w:ascii="Times New Roman" w:hAnsi="Times New Roman" w:cs="Times New Roman"/>
          <w:sz w:val="24"/>
          <w:szCs w:val="24"/>
        </w:rPr>
      </w:pPr>
      <w:r w:rsidRPr="0085670F">
        <w:rPr>
          <w:rFonts w:ascii="Times New Roman" w:hAnsi="Times New Roman" w:cs="Times New Roman"/>
          <w:sz w:val="24"/>
          <w:szCs w:val="24"/>
        </w:rPr>
        <w:t>Food Chemistry deals with the chemical constituents in foods, the alteration of th</w:t>
      </w:r>
      <w:r w:rsidR="00AF1C6E" w:rsidRPr="0085670F">
        <w:rPr>
          <w:rFonts w:ascii="Times New Roman" w:hAnsi="Times New Roman" w:cs="Times New Roman"/>
          <w:sz w:val="24"/>
          <w:szCs w:val="24"/>
        </w:rPr>
        <w:t>os</w:t>
      </w:r>
      <w:r w:rsidRPr="0085670F">
        <w:rPr>
          <w:rFonts w:ascii="Times New Roman" w:hAnsi="Times New Roman" w:cs="Times New Roman"/>
          <w:sz w:val="24"/>
          <w:szCs w:val="24"/>
        </w:rPr>
        <w:t>e constituents during process and storage, the molecular basis for sensory perception, the chemistry of nutrients and toxicants in foods</w:t>
      </w:r>
      <w:r w:rsidR="00191E94">
        <w:rPr>
          <w:rFonts w:ascii="Times New Roman" w:hAnsi="Times New Roman" w:cs="Times New Roman"/>
          <w:sz w:val="24"/>
          <w:szCs w:val="24"/>
        </w:rPr>
        <w:t>,</w:t>
      </w:r>
      <w:r w:rsidRPr="0085670F">
        <w:rPr>
          <w:rFonts w:ascii="Times New Roman" w:hAnsi="Times New Roman" w:cs="Times New Roman"/>
          <w:sz w:val="24"/>
          <w:szCs w:val="24"/>
        </w:rPr>
        <w:t xml:space="preserve"> and the chemical basis </w:t>
      </w:r>
      <w:r w:rsidR="00191E94">
        <w:rPr>
          <w:rFonts w:ascii="Times New Roman" w:hAnsi="Times New Roman" w:cs="Times New Roman"/>
          <w:sz w:val="24"/>
          <w:szCs w:val="24"/>
        </w:rPr>
        <w:t>for the behaviour</w:t>
      </w:r>
      <w:r w:rsidRPr="0085670F">
        <w:rPr>
          <w:rFonts w:ascii="Times New Roman" w:hAnsi="Times New Roman" w:cs="Times New Roman"/>
          <w:sz w:val="24"/>
          <w:szCs w:val="24"/>
        </w:rPr>
        <w:t xml:space="preserve"> of food ingredients and food additives.</w:t>
      </w:r>
      <w:r w:rsidR="008467F4">
        <w:rPr>
          <w:rFonts w:ascii="Times New Roman" w:hAnsi="Times New Roman" w:cs="Times New Roman"/>
          <w:sz w:val="24"/>
          <w:szCs w:val="24"/>
        </w:rPr>
        <w:t xml:space="preserve"> </w:t>
      </w:r>
    </w:p>
    <w:p w14:paraId="009C73DC" w14:textId="77777777" w:rsidR="00191E94" w:rsidRDefault="00191E94">
      <w:pPr>
        <w:rPr>
          <w:rFonts w:ascii="Times New Roman" w:hAnsi="Times New Roman" w:cs="Times New Roman"/>
          <w:sz w:val="24"/>
          <w:szCs w:val="24"/>
        </w:rPr>
      </w:pPr>
    </w:p>
    <w:p w14:paraId="0D156883" w14:textId="77777777" w:rsidR="00191E94" w:rsidRDefault="001F3163">
      <w:pPr>
        <w:rPr>
          <w:rFonts w:ascii="Times New Roman" w:hAnsi="Times New Roman" w:cs="Times New Roman"/>
          <w:sz w:val="24"/>
          <w:szCs w:val="24"/>
        </w:rPr>
      </w:pPr>
      <w:r w:rsidRPr="0085670F">
        <w:rPr>
          <w:rFonts w:ascii="Times New Roman" w:hAnsi="Times New Roman" w:cs="Times New Roman"/>
          <w:sz w:val="24"/>
          <w:szCs w:val="24"/>
        </w:rPr>
        <w:t>Alterations of food components may be brought about by</w:t>
      </w:r>
      <w:r w:rsidR="00191E94">
        <w:rPr>
          <w:rFonts w:ascii="Times New Roman" w:hAnsi="Times New Roman" w:cs="Times New Roman"/>
          <w:sz w:val="24"/>
          <w:szCs w:val="24"/>
        </w:rPr>
        <w:t>:</w:t>
      </w:r>
    </w:p>
    <w:p w14:paraId="095715CD" w14:textId="77777777" w:rsidR="00191E94" w:rsidRP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increasing the temperature during processing</w:t>
      </w:r>
      <w:r w:rsidR="00191E94">
        <w:rPr>
          <w:rFonts w:ascii="Times New Roman" w:hAnsi="Times New Roman" w:cs="Times New Roman"/>
          <w:sz w:val="24"/>
          <w:szCs w:val="24"/>
        </w:rPr>
        <w:t>,</w:t>
      </w:r>
      <w:r w:rsidRPr="00191E94">
        <w:rPr>
          <w:rFonts w:ascii="Times New Roman" w:hAnsi="Times New Roman" w:cs="Times New Roman"/>
          <w:sz w:val="24"/>
          <w:szCs w:val="24"/>
        </w:rPr>
        <w:t xml:space="preserve"> which will bring about chemical changes</w:t>
      </w:r>
    </w:p>
    <w:p w14:paraId="6CEC1EE4" w14:textId="77777777" w:rsidR="00191E94" w:rsidRP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a decrease in temperature with the formation of ice (causing physical in addition to chemical changes)</w:t>
      </w:r>
    </w:p>
    <w:p w14:paraId="396A08FA" w14:textId="77777777" w:rsidR="00191E94" w:rsidRP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reduction in water content by dehydration (flavor changes)</w:t>
      </w:r>
    </w:p>
    <w:p w14:paraId="33E72F85" w14:textId="77777777" w:rsidR="00191E94" w:rsidRP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introduction of ionizing radiation (ϒ-rays) or non-ionizing radiant energy</w:t>
      </w:r>
    </w:p>
    <w:p w14:paraId="4716CCD8" w14:textId="77777777" w:rsidR="00191E94" w:rsidRP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introduction of oxygen into food systems to cause oxidation (resulting in ra</w:t>
      </w:r>
      <w:r w:rsidR="00BB41F5" w:rsidRPr="00191E94">
        <w:rPr>
          <w:rFonts w:ascii="Times New Roman" w:hAnsi="Times New Roman" w:cs="Times New Roman"/>
          <w:sz w:val="24"/>
          <w:szCs w:val="24"/>
        </w:rPr>
        <w:t>n</w:t>
      </w:r>
      <w:r w:rsidRPr="00191E94">
        <w:rPr>
          <w:rFonts w:ascii="Times New Roman" w:hAnsi="Times New Roman" w:cs="Times New Roman"/>
          <w:sz w:val="24"/>
          <w:szCs w:val="24"/>
        </w:rPr>
        <w:t>ci</w:t>
      </w:r>
      <w:r w:rsidR="00BB41F5" w:rsidRPr="00191E94">
        <w:rPr>
          <w:rFonts w:ascii="Times New Roman" w:hAnsi="Times New Roman" w:cs="Times New Roman"/>
          <w:sz w:val="24"/>
          <w:szCs w:val="24"/>
        </w:rPr>
        <w:t>di</w:t>
      </w:r>
      <w:r w:rsidRPr="00191E94">
        <w:rPr>
          <w:rFonts w:ascii="Times New Roman" w:hAnsi="Times New Roman" w:cs="Times New Roman"/>
          <w:sz w:val="24"/>
          <w:szCs w:val="24"/>
        </w:rPr>
        <w:t>ty of fat through o</w:t>
      </w:r>
      <w:r w:rsidR="00BB41F5" w:rsidRPr="00191E94">
        <w:rPr>
          <w:rFonts w:ascii="Times New Roman" w:hAnsi="Times New Roman" w:cs="Times New Roman"/>
          <w:sz w:val="24"/>
          <w:szCs w:val="24"/>
        </w:rPr>
        <w:t>x</w:t>
      </w:r>
      <w:r w:rsidRPr="00191E94">
        <w:rPr>
          <w:rFonts w:ascii="Times New Roman" w:hAnsi="Times New Roman" w:cs="Times New Roman"/>
          <w:sz w:val="24"/>
          <w:szCs w:val="24"/>
        </w:rPr>
        <w:t>idati</w:t>
      </w:r>
      <w:r w:rsidR="00BB41F5" w:rsidRPr="00191E94">
        <w:rPr>
          <w:rFonts w:ascii="Times New Roman" w:hAnsi="Times New Roman" w:cs="Times New Roman"/>
          <w:sz w:val="24"/>
          <w:szCs w:val="24"/>
        </w:rPr>
        <w:t>o</w:t>
      </w:r>
      <w:r w:rsidRPr="00191E94">
        <w:rPr>
          <w:rFonts w:ascii="Times New Roman" w:hAnsi="Times New Roman" w:cs="Times New Roman"/>
          <w:sz w:val="24"/>
          <w:szCs w:val="24"/>
        </w:rPr>
        <w:t xml:space="preserve">n) </w:t>
      </w:r>
    </w:p>
    <w:p w14:paraId="50BD57E7" w14:textId="77777777" w:rsidR="00191E94" w:rsidRDefault="001F3163" w:rsidP="00BD323D">
      <w:pPr>
        <w:pStyle w:val="ListParagraph"/>
        <w:numPr>
          <w:ilvl w:val="0"/>
          <w:numId w:val="16"/>
        </w:numPr>
        <w:rPr>
          <w:rFonts w:ascii="Times New Roman" w:hAnsi="Times New Roman" w:cs="Times New Roman"/>
          <w:sz w:val="24"/>
          <w:szCs w:val="24"/>
        </w:rPr>
      </w:pPr>
      <w:r w:rsidRPr="00191E94">
        <w:rPr>
          <w:rFonts w:ascii="Times New Roman" w:hAnsi="Times New Roman" w:cs="Times New Roman"/>
          <w:sz w:val="24"/>
          <w:szCs w:val="24"/>
        </w:rPr>
        <w:t xml:space="preserve">the addition of food additives to control </w:t>
      </w:r>
      <w:r w:rsidR="00BB41F5" w:rsidRPr="00191E94">
        <w:rPr>
          <w:rFonts w:ascii="Times New Roman" w:hAnsi="Times New Roman" w:cs="Times New Roman"/>
          <w:sz w:val="24"/>
          <w:szCs w:val="24"/>
        </w:rPr>
        <w:t>or minimize some of the above listed changes</w:t>
      </w:r>
      <w:r w:rsidR="008467F4" w:rsidRPr="00191E94">
        <w:rPr>
          <w:rFonts w:ascii="Times New Roman" w:hAnsi="Times New Roman" w:cs="Times New Roman"/>
          <w:sz w:val="24"/>
          <w:szCs w:val="24"/>
        </w:rPr>
        <w:t xml:space="preserve"> </w:t>
      </w:r>
    </w:p>
    <w:p w14:paraId="0AE2262B" w14:textId="77777777" w:rsidR="00191E94" w:rsidRPr="00191E94" w:rsidRDefault="00191E94" w:rsidP="00191E94">
      <w:pPr>
        <w:rPr>
          <w:rFonts w:ascii="Times New Roman" w:hAnsi="Times New Roman" w:cs="Times New Roman"/>
          <w:sz w:val="24"/>
          <w:szCs w:val="24"/>
        </w:rPr>
      </w:pPr>
    </w:p>
    <w:p w14:paraId="20DEECA8" w14:textId="77777777" w:rsidR="001F3163" w:rsidRPr="00191E94" w:rsidRDefault="00AF1C6E" w:rsidP="00191E94">
      <w:pPr>
        <w:rPr>
          <w:rFonts w:ascii="Times New Roman" w:hAnsi="Times New Roman" w:cs="Times New Roman"/>
          <w:sz w:val="24"/>
          <w:szCs w:val="24"/>
        </w:rPr>
      </w:pPr>
      <w:r w:rsidRPr="00191E94">
        <w:rPr>
          <w:rFonts w:ascii="Times New Roman" w:hAnsi="Times New Roman" w:cs="Times New Roman"/>
          <w:sz w:val="24"/>
          <w:szCs w:val="24"/>
        </w:rPr>
        <w:t>As a result, t</w:t>
      </w:r>
      <w:r w:rsidR="00BB41F5" w:rsidRPr="00191E94">
        <w:rPr>
          <w:rFonts w:ascii="Times New Roman" w:hAnsi="Times New Roman" w:cs="Times New Roman"/>
          <w:sz w:val="24"/>
          <w:szCs w:val="24"/>
        </w:rPr>
        <w:t>he specialty of food chemistry also includes food toxicology, nutritional chemistry</w:t>
      </w:r>
      <w:r w:rsidR="00191E94">
        <w:rPr>
          <w:rFonts w:ascii="Times New Roman" w:hAnsi="Times New Roman" w:cs="Times New Roman"/>
          <w:sz w:val="24"/>
          <w:szCs w:val="24"/>
        </w:rPr>
        <w:t>,</w:t>
      </w:r>
      <w:r w:rsidR="00BB41F5" w:rsidRPr="00191E94">
        <w:rPr>
          <w:rFonts w:ascii="Times New Roman" w:hAnsi="Times New Roman" w:cs="Times New Roman"/>
          <w:sz w:val="24"/>
          <w:szCs w:val="24"/>
        </w:rPr>
        <w:t xml:space="preserve"> and the bioassay</w:t>
      </w:r>
      <w:r w:rsidRPr="00191E94">
        <w:rPr>
          <w:rFonts w:ascii="Times New Roman" w:hAnsi="Times New Roman" w:cs="Times New Roman"/>
          <w:sz w:val="24"/>
          <w:szCs w:val="24"/>
        </w:rPr>
        <w:t>s</w:t>
      </w:r>
      <w:r w:rsidR="00BB41F5" w:rsidRPr="00191E94">
        <w:rPr>
          <w:rFonts w:ascii="Times New Roman" w:hAnsi="Times New Roman" w:cs="Times New Roman"/>
          <w:sz w:val="24"/>
          <w:szCs w:val="24"/>
        </w:rPr>
        <w:t xml:space="preserve"> for th</w:t>
      </w:r>
      <w:r w:rsidRPr="00191E94">
        <w:rPr>
          <w:rFonts w:ascii="Times New Roman" w:hAnsi="Times New Roman" w:cs="Times New Roman"/>
          <w:sz w:val="24"/>
          <w:szCs w:val="24"/>
        </w:rPr>
        <w:t>e</w:t>
      </w:r>
      <w:r w:rsidR="00BB41F5" w:rsidRPr="00191E94">
        <w:rPr>
          <w:rFonts w:ascii="Times New Roman" w:hAnsi="Times New Roman" w:cs="Times New Roman"/>
          <w:sz w:val="24"/>
          <w:szCs w:val="24"/>
        </w:rPr>
        <w:t xml:space="preserve"> assessment of nutritive value of foods</w:t>
      </w:r>
      <w:r w:rsidRPr="00191E94">
        <w:rPr>
          <w:rFonts w:ascii="Times New Roman" w:hAnsi="Times New Roman" w:cs="Times New Roman"/>
          <w:sz w:val="24"/>
          <w:szCs w:val="24"/>
        </w:rPr>
        <w:t xml:space="preserve"> as well as toxicants.</w:t>
      </w:r>
      <w:r w:rsidR="008467F4" w:rsidRPr="00191E94">
        <w:rPr>
          <w:rFonts w:ascii="Times New Roman" w:hAnsi="Times New Roman" w:cs="Times New Roman"/>
          <w:sz w:val="24"/>
          <w:szCs w:val="24"/>
        </w:rPr>
        <w:t xml:space="preserve"> </w:t>
      </w:r>
      <w:r w:rsidRPr="00191E94">
        <w:rPr>
          <w:rFonts w:ascii="Times New Roman" w:hAnsi="Times New Roman" w:cs="Times New Roman"/>
          <w:sz w:val="24"/>
          <w:szCs w:val="24"/>
        </w:rPr>
        <w:t xml:space="preserve">Principles of taste and </w:t>
      </w:r>
      <w:r w:rsidRPr="00191E94">
        <w:rPr>
          <w:rFonts w:ascii="Times New Roman" w:hAnsi="Times New Roman" w:cs="Times New Roman"/>
          <w:sz w:val="24"/>
          <w:szCs w:val="24"/>
          <w:lang w:val="en-CA"/>
        </w:rPr>
        <w:t>odour</w:t>
      </w:r>
      <w:r w:rsidRPr="00191E94">
        <w:rPr>
          <w:rFonts w:ascii="Times New Roman" w:hAnsi="Times New Roman" w:cs="Times New Roman"/>
          <w:sz w:val="24"/>
          <w:szCs w:val="24"/>
        </w:rPr>
        <w:t xml:space="preserve"> perception involving chemical-receptor associations can also be included in food chemistry.</w:t>
      </w:r>
    </w:p>
    <w:p w14:paraId="2329A2E1" w14:textId="77777777" w:rsidR="00AF1C6E" w:rsidRPr="0085670F" w:rsidRDefault="00AF1C6E">
      <w:pPr>
        <w:rPr>
          <w:rFonts w:ascii="Times New Roman" w:hAnsi="Times New Roman" w:cs="Times New Roman"/>
          <w:sz w:val="24"/>
          <w:szCs w:val="24"/>
        </w:rPr>
      </w:pPr>
    </w:p>
    <w:p w14:paraId="0F5A4DE9" w14:textId="77777777" w:rsidR="001950B3" w:rsidRDefault="001950B3">
      <w:pPr>
        <w:rPr>
          <w:rFonts w:ascii="Times New Roman" w:hAnsi="Times New Roman" w:cs="Times New Roman"/>
          <w:b/>
          <w:sz w:val="24"/>
          <w:szCs w:val="24"/>
        </w:rPr>
      </w:pPr>
    </w:p>
    <w:p w14:paraId="166B91A7" w14:textId="77777777" w:rsidR="001950B3" w:rsidRDefault="001950B3" w:rsidP="00921ADC">
      <w:pPr>
        <w:jc w:val="right"/>
        <w:rPr>
          <w:rFonts w:ascii="Times New Roman" w:hAnsi="Times New Roman" w:cs="Times New Roman"/>
          <w:sz w:val="24"/>
          <w:szCs w:val="24"/>
        </w:rPr>
      </w:pPr>
    </w:p>
    <w:p w14:paraId="37BF7B60" w14:textId="77777777" w:rsidR="001950B3" w:rsidRPr="00D34690" w:rsidRDefault="001950B3" w:rsidP="00921ADC">
      <w:pPr>
        <w:jc w:val="right"/>
        <w:rPr>
          <w:rFonts w:ascii="Times New Roman" w:hAnsi="Times New Roman" w:cs="Times New Roman"/>
          <w:sz w:val="24"/>
          <w:szCs w:val="24"/>
        </w:rPr>
      </w:pPr>
      <w:r>
        <w:rPr>
          <w:rFonts w:ascii="Times New Roman" w:hAnsi="Times New Roman" w:cs="Times New Roman"/>
          <w:sz w:val="24"/>
          <w:szCs w:val="24"/>
        </w:rPr>
        <w:t xml:space="preserve">M1-3: </w:t>
      </w:r>
      <w:r w:rsidRPr="00D34690">
        <w:rPr>
          <w:rFonts w:ascii="Times New Roman" w:hAnsi="Times New Roman" w:cs="Times New Roman"/>
          <w:sz w:val="24"/>
          <w:szCs w:val="24"/>
        </w:rPr>
        <w:t>Food Systems</w:t>
      </w:r>
    </w:p>
    <w:p w14:paraId="47ECE532" w14:textId="77777777" w:rsidR="001950B3" w:rsidRDefault="001950B3" w:rsidP="00921ADC">
      <w:pPr>
        <w:jc w:val="right"/>
        <w:rPr>
          <w:rFonts w:ascii="Times New Roman" w:hAnsi="Times New Roman" w:cs="Times New Roman"/>
          <w:b/>
          <w:sz w:val="24"/>
          <w:szCs w:val="24"/>
        </w:rPr>
      </w:pPr>
    </w:p>
    <w:p w14:paraId="66218867" w14:textId="77777777" w:rsidR="00AF1C6E" w:rsidRPr="0085670F" w:rsidRDefault="001950B3">
      <w:pPr>
        <w:rPr>
          <w:rFonts w:ascii="Times New Roman" w:hAnsi="Times New Roman" w:cs="Times New Roman"/>
          <w:sz w:val="24"/>
          <w:szCs w:val="24"/>
        </w:rPr>
      </w:pPr>
      <w:r>
        <w:rPr>
          <w:rFonts w:ascii="Times New Roman" w:hAnsi="Times New Roman" w:cs="Times New Roman"/>
          <w:b/>
          <w:sz w:val="24"/>
          <w:szCs w:val="24"/>
        </w:rPr>
        <w:t xml:space="preserve">&lt;h1&gt; </w:t>
      </w:r>
      <w:r w:rsidR="00AF1C6E" w:rsidRPr="0085670F">
        <w:rPr>
          <w:rFonts w:ascii="Times New Roman" w:hAnsi="Times New Roman" w:cs="Times New Roman"/>
          <w:b/>
          <w:sz w:val="24"/>
          <w:szCs w:val="24"/>
        </w:rPr>
        <w:t>Food Systems</w:t>
      </w:r>
    </w:p>
    <w:p w14:paraId="2F7ABE12" w14:textId="77777777" w:rsidR="00AF1C6E" w:rsidRPr="0085670F" w:rsidRDefault="00AF1C6E">
      <w:pPr>
        <w:rPr>
          <w:rFonts w:ascii="Times New Roman" w:hAnsi="Times New Roman" w:cs="Times New Roman"/>
          <w:sz w:val="24"/>
          <w:szCs w:val="24"/>
        </w:rPr>
      </w:pPr>
    </w:p>
    <w:p w14:paraId="12DA8C89" w14:textId="77777777" w:rsidR="00F93285" w:rsidRPr="0085670F" w:rsidRDefault="00AF1C6E">
      <w:pPr>
        <w:rPr>
          <w:rFonts w:ascii="Times New Roman" w:hAnsi="Times New Roman" w:cs="Times New Roman"/>
          <w:sz w:val="24"/>
          <w:szCs w:val="24"/>
        </w:rPr>
      </w:pPr>
      <w:r w:rsidRPr="0085670F">
        <w:rPr>
          <w:rFonts w:ascii="Times New Roman" w:hAnsi="Times New Roman" w:cs="Times New Roman"/>
          <w:sz w:val="24"/>
          <w:szCs w:val="24"/>
        </w:rPr>
        <w:t>There are two main categories into which food systems can be divided</w:t>
      </w:r>
      <w:r w:rsidR="00191E94">
        <w:rPr>
          <w:rFonts w:ascii="Times New Roman" w:hAnsi="Times New Roman" w:cs="Times New Roman"/>
          <w:sz w:val="24"/>
          <w:szCs w:val="24"/>
        </w:rPr>
        <w:t xml:space="preserve">: </w:t>
      </w:r>
      <w:r w:rsidRPr="0085670F">
        <w:rPr>
          <w:rFonts w:ascii="Times New Roman" w:hAnsi="Times New Roman" w:cs="Times New Roman"/>
          <w:sz w:val="24"/>
          <w:szCs w:val="24"/>
        </w:rPr>
        <w:t>edible tissues and food dispersions.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Examples of the first would be fish fillets, apple slices, </w:t>
      </w:r>
      <w:r w:rsidR="00191E94">
        <w:rPr>
          <w:rFonts w:ascii="Times New Roman" w:hAnsi="Times New Roman" w:cs="Times New Roman"/>
          <w:sz w:val="24"/>
          <w:szCs w:val="24"/>
        </w:rPr>
        <w:t xml:space="preserve">and </w:t>
      </w:r>
      <w:r w:rsidRPr="0085670F">
        <w:rPr>
          <w:rFonts w:ascii="Times New Roman" w:hAnsi="Times New Roman" w:cs="Times New Roman"/>
          <w:sz w:val="24"/>
          <w:szCs w:val="24"/>
        </w:rPr>
        <w:t>diced vegetables.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In other words, these are intact tissue systems consisting of cells interconnected by membranes (connective tissue in meat) or adhesive substances (pectic substances in plants).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Shearing those tissues by mechanical means or alteration of those adhesive substances can result in </w:t>
      </w:r>
      <w:r w:rsidR="00F93285" w:rsidRPr="0085670F">
        <w:rPr>
          <w:rFonts w:ascii="Times New Roman" w:hAnsi="Times New Roman" w:cs="Times New Roman"/>
          <w:sz w:val="24"/>
          <w:szCs w:val="24"/>
        </w:rPr>
        <w:t>the formation of complex food dispersions, such as meat emulsions, fruit and vegetable juices</w:t>
      </w:r>
      <w:r w:rsidR="00191E94">
        <w:rPr>
          <w:rFonts w:ascii="Times New Roman" w:hAnsi="Times New Roman" w:cs="Times New Roman"/>
          <w:sz w:val="24"/>
          <w:szCs w:val="24"/>
        </w:rPr>
        <w:t>,</w:t>
      </w:r>
      <w:r w:rsidR="00F93285" w:rsidRPr="0085670F">
        <w:rPr>
          <w:rFonts w:ascii="Times New Roman" w:hAnsi="Times New Roman" w:cs="Times New Roman"/>
          <w:sz w:val="24"/>
          <w:szCs w:val="24"/>
        </w:rPr>
        <w:t xml:space="preserve"> or purees.</w:t>
      </w:r>
    </w:p>
    <w:p w14:paraId="654E2EFF" w14:textId="77777777" w:rsidR="00F93285" w:rsidRPr="0085670F" w:rsidRDefault="00F93285">
      <w:pPr>
        <w:rPr>
          <w:rFonts w:ascii="Times New Roman" w:hAnsi="Times New Roman" w:cs="Times New Roman"/>
          <w:sz w:val="24"/>
          <w:szCs w:val="24"/>
        </w:rPr>
      </w:pPr>
    </w:p>
    <w:p w14:paraId="036DD491" w14:textId="77777777" w:rsidR="00AF1C6E" w:rsidRPr="0085670F" w:rsidRDefault="00F93285">
      <w:pPr>
        <w:rPr>
          <w:rFonts w:ascii="Times New Roman" w:hAnsi="Times New Roman" w:cs="Times New Roman"/>
          <w:sz w:val="24"/>
          <w:szCs w:val="24"/>
        </w:rPr>
      </w:pPr>
      <w:r w:rsidRPr="0085670F">
        <w:rPr>
          <w:rFonts w:ascii="Times New Roman" w:hAnsi="Times New Roman" w:cs="Times New Roman"/>
          <w:sz w:val="24"/>
          <w:szCs w:val="24"/>
        </w:rPr>
        <w:t>By definition, food dispersions consist of one or more dispersed or discontinuous phases in a continuous phase.</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In most cases the continuous phase is either water or edible oil.</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A sugar solution or protein solution are examples of simple dispersions.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Mayonnaise is an example of a</w:t>
      </w:r>
      <w:r w:rsidR="00AF1C6E" w:rsidRPr="0085670F">
        <w:rPr>
          <w:rFonts w:ascii="Times New Roman" w:hAnsi="Times New Roman" w:cs="Times New Roman"/>
          <w:sz w:val="24"/>
          <w:szCs w:val="24"/>
        </w:rPr>
        <w:t xml:space="preserve"> </w:t>
      </w:r>
      <w:r w:rsidRPr="0085670F">
        <w:rPr>
          <w:rFonts w:ascii="Times New Roman" w:hAnsi="Times New Roman" w:cs="Times New Roman"/>
          <w:sz w:val="24"/>
          <w:szCs w:val="24"/>
        </w:rPr>
        <w:t xml:space="preserve">more complex food dispersion in which oil is dispersed (or mixed) into water </w:t>
      </w:r>
      <w:r w:rsidR="00620283" w:rsidRPr="0085670F">
        <w:rPr>
          <w:rFonts w:ascii="Times New Roman" w:hAnsi="Times New Roman" w:cs="Times New Roman"/>
          <w:sz w:val="24"/>
          <w:szCs w:val="24"/>
        </w:rPr>
        <w:t xml:space="preserve">(in the form of vinegar) </w:t>
      </w:r>
      <w:r w:rsidRPr="0085670F">
        <w:rPr>
          <w:rFonts w:ascii="Times New Roman" w:hAnsi="Times New Roman" w:cs="Times New Roman"/>
          <w:sz w:val="24"/>
          <w:szCs w:val="24"/>
        </w:rPr>
        <w:t>as the continuous phase. Thermodynamically such a system is unstable and will separate (as an oil and water salad dressing does).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To overcome this, egg yolk is added as an emulsifier to stabilize the system.</w:t>
      </w:r>
      <w:r w:rsidR="00AF1C6E" w:rsidRPr="0085670F">
        <w:rPr>
          <w:rFonts w:ascii="Times New Roman" w:hAnsi="Times New Roman" w:cs="Times New Roman"/>
          <w:sz w:val="24"/>
          <w:szCs w:val="24"/>
        </w:rPr>
        <w:t xml:space="preserve"> </w:t>
      </w:r>
      <w:r w:rsidRPr="0085670F">
        <w:rPr>
          <w:rFonts w:ascii="Times New Roman" w:hAnsi="Times New Roman" w:cs="Times New Roman"/>
          <w:sz w:val="24"/>
          <w:szCs w:val="24"/>
        </w:rPr>
        <w:t>The types of dispersed particles can include crystals, amorphous solids, cell fragments, cells, liquid droplets, and gas bubbles.</w:t>
      </w:r>
    </w:p>
    <w:p w14:paraId="27806FAE" w14:textId="77777777" w:rsidR="00F93285" w:rsidRPr="0085670F" w:rsidRDefault="00F93285">
      <w:pPr>
        <w:rPr>
          <w:rFonts w:ascii="Times New Roman" w:hAnsi="Times New Roman" w:cs="Times New Roman"/>
          <w:sz w:val="24"/>
          <w:szCs w:val="24"/>
        </w:rPr>
      </w:pPr>
    </w:p>
    <w:p w14:paraId="0549381D" w14:textId="77777777" w:rsidR="00374CEE" w:rsidRDefault="00E46F0D">
      <w:pPr>
        <w:rPr>
          <w:rFonts w:ascii="Times New Roman" w:hAnsi="Times New Roman" w:cs="Times New Roman"/>
          <w:sz w:val="24"/>
          <w:szCs w:val="24"/>
        </w:rPr>
      </w:pPr>
      <w:r w:rsidRPr="0085670F">
        <w:rPr>
          <w:rFonts w:ascii="Times New Roman" w:hAnsi="Times New Roman" w:cs="Times New Roman"/>
          <w:sz w:val="24"/>
          <w:szCs w:val="24"/>
        </w:rPr>
        <w:t>The classification of dispersions can be done on the basis of size or the physical state of the particles.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Colloidal dispersions contain particles ranging from 1 nm to 0.5 µm in size.</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 Coarse dispersions have particles with dimensions greater than 0.5 µm.</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A solution (molecular dispersion) is a one-phase system with the molecules having dimensions below 1 nm.</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This contrasts with colloidal and coarse dispersions, which consist of two or more phases.</w:t>
      </w:r>
      <w:r w:rsidR="008467F4">
        <w:rPr>
          <w:rFonts w:ascii="Times New Roman" w:hAnsi="Times New Roman" w:cs="Times New Roman"/>
          <w:sz w:val="24"/>
          <w:szCs w:val="24"/>
        </w:rPr>
        <w:t xml:space="preserve"> </w:t>
      </w:r>
      <w:r w:rsidR="00374CEE" w:rsidRPr="0085670F">
        <w:rPr>
          <w:rFonts w:ascii="Times New Roman" w:hAnsi="Times New Roman" w:cs="Times New Roman"/>
          <w:sz w:val="24"/>
          <w:szCs w:val="24"/>
        </w:rPr>
        <w:t>Systems with two phases (diphase) can be categorized into eight different combinations of phases</w:t>
      </w:r>
      <w:r w:rsidR="007F5305">
        <w:rPr>
          <w:rFonts w:ascii="Times New Roman" w:hAnsi="Times New Roman" w:cs="Times New Roman"/>
          <w:sz w:val="24"/>
          <w:szCs w:val="24"/>
        </w:rPr>
        <w:t>—</w:t>
      </w:r>
      <w:r w:rsidR="00374CEE" w:rsidRPr="0085670F">
        <w:rPr>
          <w:rFonts w:ascii="Times New Roman" w:hAnsi="Times New Roman" w:cs="Times New Roman"/>
          <w:sz w:val="24"/>
          <w:szCs w:val="24"/>
        </w:rPr>
        <w:t>solid</w:t>
      </w:r>
      <w:r w:rsidR="007F5305">
        <w:rPr>
          <w:rFonts w:ascii="Times New Roman" w:hAnsi="Times New Roman" w:cs="Times New Roman"/>
          <w:sz w:val="24"/>
          <w:szCs w:val="24"/>
        </w:rPr>
        <w:t xml:space="preserve"> (S), liquid (L) or gaseous (G)—</w:t>
      </w:r>
      <w:r w:rsidR="00374CEE" w:rsidRPr="0085670F">
        <w:rPr>
          <w:rFonts w:ascii="Times New Roman" w:hAnsi="Times New Roman" w:cs="Times New Roman"/>
          <w:sz w:val="24"/>
          <w:szCs w:val="24"/>
        </w:rPr>
        <w:t>but only five are of importance in food science.</w:t>
      </w:r>
      <w:r w:rsidR="008467F4">
        <w:rPr>
          <w:rFonts w:ascii="Times New Roman" w:hAnsi="Times New Roman" w:cs="Times New Roman"/>
          <w:sz w:val="24"/>
          <w:szCs w:val="24"/>
        </w:rPr>
        <w:t xml:space="preserve"> </w:t>
      </w:r>
      <w:r w:rsidR="00374CEE" w:rsidRPr="0085670F">
        <w:rPr>
          <w:rFonts w:ascii="Times New Roman" w:hAnsi="Times New Roman" w:cs="Times New Roman"/>
          <w:sz w:val="24"/>
          <w:szCs w:val="24"/>
        </w:rPr>
        <w:t>The most common diphase food systems are sols (S/L), emulsions (L/L)</w:t>
      </w:r>
      <w:r w:rsidR="007F5305">
        <w:rPr>
          <w:rFonts w:ascii="Times New Roman" w:hAnsi="Times New Roman" w:cs="Times New Roman"/>
          <w:sz w:val="24"/>
          <w:szCs w:val="24"/>
        </w:rPr>
        <w:t>,</w:t>
      </w:r>
      <w:r w:rsidR="00374CEE" w:rsidRPr="0085670F">
        <w:rPr>
          <w:rFonts w:ascii="Times New Roman" w:hAnsi="Times New Roman" w:cs="Times New Roman"/>
          <w:sz w:val="24"/>
          <w:szCs w:val="24"/>
        </w:rPr>
        <w:t xml:space="preserve"> and foams (G/L).</w:t>
      </w:r>
    </w:p>
    <w:p w14:paraId="64FA521A" w14:textId="77777777" w:rsidR="009931FE" w:rsidRPr="0085670F" w:rsidRDefault="009931FE">
      <w:pPr>
        <w:rPr>
          <w:rFonts w:ascii="Times New Roman" w:hAnsi="Times New Roman" w:cs="Times New Roman"/>
          <w:sz w:val="24"/>
          <w:szCs w:val="24"/>
        </w:rPr>
      </w:pPr>
    </w:p>
    <w:p w14:paraId="722C97AB" w14:textId="77777777" w:rsidR="00374CEE" w:rsidRPr="0085670F" w:rsidRDefault="00374CEE">
      <w:pPr>
        <w:rPr>
          <w:rFonts w:ascii="Times New Roman" w:hAnsi="Times New Roman" w:cs="Times New Roman"/>
          <w:sz w:val="24"/>
          <w:szCs w:val="24"/>
        </w:rPr>
      </w:pPr>
      <w:r w:rsidRPr="0085670F">
        <w:rPr>
          <w:rFonts w:ascii="Times New Roman" w:hAnsi="Times New Roman" w:cs="Times New Roman"/>
          <w:sz w:val="24"/>
          <w:szCs w:val="24"/>
        </w:rPr>
        <w:t>Many foods consist of two or three dispersed phases in a continuous phase.</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For example, whipped cream is a tetraphas</w:t>
      </w:r>
      <w:r w:rsidR="00620283" w:rsidRPr="0085670F">
        <w:rPr>
          <w:rFonts w:ascii="Times New Roman" w:hAnsi="Times New Roman" w:cs="Times New Roman"/>
          <w:sz w:val="24"/>
          <w:szCs w:val="24"/>
        </w:rPr>
        <w:t>e</w:t>
      </w:r>
      <w:r w:rsidR="00BD323D">
        <w:rPr>
          <w:rFonts w:ascii="Times New Roman" w:hAnsi="Times New Roman" w:cs="Times New Roman"/>
          <w:sz w:val="24"/>
          <w:szCs w:val="24"/>
        </w:rPr>
        <w:t>:</w:t>
      </w:r>
      <w:r w:rsidR="00BD323D" w:rsidRPr="0085670F">
        <w:rPr>
          <w:rFonts w:ascii="Times New Roman" w:hAnsi="Times New Roman" w:cs="Times New Roman"/>
          <w:sz w:val="24"/>
          <w:szCs w:val="24"/>
        </w:rPr>
        <w:t xml:space="preserve"> </w:t>
      </w:r>
      <w:r w:rsidR="00620283" w:rsidRPr="0085670F">
        <w:rPr>
          <w:rFonts w:ascii="Times New Roman" w:hAnsi="Times New Roman" w:cs="Times New Roman"/>
          <w:sz w:val="24"/>
          <w:szCs w:val="24"/>
        </w:rPr>
        <w:t>aggregated protein particles and gas bubbles are the dispersed phase</w:t>
      </w:r>
      <w:r w:rsidR="007F5305">
        <w:rPr>
          <w:rFonts w:ascii="Times New Roman" w:hAnsi="Times New Roman" w:cs="Times New Roman"/>
          <w:sz w:val="24"/>
          <w:szCs w:val="24"/>
        </w:rPr>
        <w:t>,</w:t>
      </w:r>
      <w:r w:rsidR="00620283" w:rsidRPr="0085670F">
        <w:rPr>
          <w:rFonts w:ascii="Times New Roman" w:hAnsi="Times New Roman" w:cs="Times New Roman"/>
          <w:sz w:val="24"/>
          <w:szCs w:val="24"/>
        </w:rPr>
        <w:t xml:space="preserve"> and water is the continuous phase.</w:t>
      </w:r>
      <w:r w:rsidR="008467F4">
        <w:rPr>
          <w:rFonts w:ascii="Times New Roman" w:hAnsi="Times New Roman" w:cs="Times New Roman"/>
          <w:sz w:val="24"/>
          <w:szCs w:val="24"/>
        </w:rPr>
        <w:t xml:space="preserve"> </w:t>
      </w:r>
      <w:r w:rsidR="00620283" w:rsidRPr="0085670F">
        <w:rPr>
          <w:rFonts w:ascii="Times New Roman" w:hAnsi="Times New Roman" w:cs="Times New Roman"/>
          <w:sz w:val="24"/>
          <w:szCs w:val="24"/>
        </w:rPr>
        <w:t>Tetraphase systems can be symbolized by L-S-G/L</w:t>
      </w:r>
      <w:r w:rsidR="00BD323D">
        <w:rPr>
          <w:rFonts w:ascii="Times New Roman" w:hAnsi="Times New Roman" w:cs="Times New Roman"/>
          <w:sz w:val="24"/>
          <w:szCs w:val="24"/>
        </w:rPr>
        <w:t>,</w:t>
      </w:r>
      <w:r w:rsidR="00620283" w:rsidRPr="0085670F">
        <w:rPr>
          <w:rFonts w:ascii="Times New Roman" w:hAnsi="Times New Roman" w:cs="Times New Roman"/>
          <w:sz w:val="24"/>
          <w:szCs w:val="24"/>
        </w:rPr>
        <w:t xml:space="preserve"> with the letters before the slash indicating dispersed phases and the letter after denoting the continuous phase.</w:t>
      </w:r>
      <w:r w:rsidR="008467F4">
        <w:rPr>
          <w:rFonts w:ascii="Times New Roman" w:hAnsi="Times New Roman" w:cs="Times New Roman"/>
          <w:sz w:val="24"/>
          <w:szCs w:val="24"/>
        </w:rPr>
        <w:t xml:space="preserve"> </w:t>
      </w:r>
      <w:r w:rsidR="00620283" w:rsidRPr="0085670F">
        <w:rPr>
          <w:rFonts w:ascii="Times New Roman" w:hAnsi="Times New Roman" w:cs="Times New Roman"/>
          <w:sz w:val="24"/>
          <w:szCs w:val="24"/>
        </w:rPr>
        <w:t>An alternative is to describe the system as an emulso-sol-foam.</w:t>
      </w:r>
    </w:p>
    <w:p w14:paraId="33C36E5D" w14:textId="77777777" w:rsidR="00374CEE" w:rsidRPr="0085670F" w:rsidRDefault="00374CEE">
      <w:pPr>
        <w:rPr>
          <w:rFonts w:ascii="Times New Roman" w:hAnsi="Times New Roman" w:cs="Times New Roman"/>
          <w:sz w:val="24"/>
          <w:szCs w:val="24"/>
        </w:rPr>
      </w:pPr>
    </w:p>
    <w:p w14:paraId="6B6DA758" w14:textId="77777777" w:rsidR="00374CEE" w:rsidRPr="0085670F" w:rsidRDefault="00374CEE">
      <w:pPr>
        <w:rPr>
          <w:rFonts w:ascii="Times New Roman" w:hAnsi="Times New Roman" w:cs="Times New Roman"/>
          <w:sz w:val="24"/>
          <w:szCs w:val="24"/>
        </w:rPr>
      </w:pPr>
      <w:r w:rsidRPr="0085670F">
        <w:rPr>
          <w:rFonts w:ascii="Times New Roman" w:hAnsi="Times New Roman" w:cs="Times New Roman"/>
          <w:sz w:val="24"/>
          <w:szCs w:val="24"/>
        </w:rPr>
        <w:t>The stability of a food dispersion is dependent on the interfacial characteristics, particle size distribution, viscosity of the continuous phase, phase-volume ratio, and density difference between the phases.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Any alteration in the above mentioned properties can lead to destabilization and either result in the formation of aggregates (cl</w:t>
      </w:r>
      <w:r w:rsidR="00496799">
        <w:rPr>
          <w:rFonts w:ascii="Times New Roman" w:hAnsi="Times New Roman" w:cs="Times New Roman"/>
          <w:sz w:val="24"/>
          <w:szCs w:val="24"/>
        </w:rPr>
        <w:t>umping) and if liquid in nature</w:t>
      </w:r>
      <w:r w:rsidRPr="0085670F">
        <w:rPr>
          <w:rFonts w:ascii="Times New Roman" w:hAnsi="Times New Roman" w:cs="Times New Roman"/>
          <w:sz w:val="24"/>
          <w:szCs w:val="24"/>
        </w:rPr>
        <w:t>, coalesce to form a second bulk phase (e.g.</w:t>
      </w:r>
      <w:r w:rsidR="00496799">
        <w:rPr>
          <w:rFonts w:ascii="Times New Roman" w:hAnsi="Times New Roman" w:cs="Times New Roman"/>
          <w:sz w:val="24"/>
          <w:szCs w:val="24"/>
        </w:rPr>
        <w:t>,</w:t>
      </w:r>
      <w:r w:rsidRPr="0085670F">
        <w:rPr>
          <w:rFonts w:ascii="Times New Roman" w:hAnsi="Times New Roman" w:cs="Times New Roman"/>
          <w:sz w:val="24"/>
          <w:szCs w:val="24"/>
        </w:rPr>
        <w:t xml:space="preserve"> an oil layer).</w:t>
      </w:r>
    </w:p>
    <w:p w14:paraId="68B9D8B2" w14:textId="77777777" w:rsidR="00620283" w:rsidRDefault="00620283">
      <w:pPr>
        <w:rPr>
          <w:rFonts w:ascii="Times New Roman" w:hAnsi="Times New Roman" w:cs="Times New Roman"/>
          <w:sz w:val="24"/>
          <w:szCs w:val="24"/>
        </w:rPr>
      </w:pPr>
    </w:p>
    <w:p w14:paraId="3CBB1D13" w14:textId="77777777" w:rsidR="00403DAE" w:rsidRPr="0085670F" w:rsidRDefault="00403DAE">
      <w:pPr>
        <w:rPr>
          <w:rFonts w:ascii="Times New Roman" w:hAnsi="Times New Roman" w:cs="Times New Roman"/>
          <w:sz w:val="24"/>
          <w:szCs w:val="24"/>
        </w:rPr>
      </w:pPr>
    </w:p>
    <w:p w14:paraId="715737C4" w14:textId="77777777" w:rsidR="009E788A" w:rsidRPr="00C668FB" w:rsidRDefault="00C668FB">
      <w:pPr>
        <w:rPr>
          <w:rFonts w:cs="Times New Roman"/>
          <w:b/>
          <w:sz w:val="24"/>
          <w:szCs w:val="24"/>
        </w:rPr>
      </w:pPr>
      <w:r w:rsidRPr="00C668FB">
        <w:rPr>
          <w:rFonts w:cs="Times New Roman"/>
          <w:b/>
          <w:sz w:val="24"/>
          <w:szCs w:val="24"/>
        </w:rPr>
        <w:t xml:space="preserve">Module </w:t>
      </w:r>
      <w:r w:rsidR="001950B3">
        <w:rPr>
          <w:rFonts w:cs="Times New Roman"/>
          <w:b/>
          <w:sz w:val="24"/>
          <w:szCs w:val="24"/>
        </w:rPr>
        <w:t>Two</w:t>
      </w:r>
      <w:r w:rsidRPr="00C668FB">
        <w:rPr>
          <w:rFonts w:cs="Times New Roman"/>
          <w:b/>
          <w:sz w:val="24"/>
          <w:szCs w:val="24"/>
        </w:rPr>
        <w:t xml:space="preserve">: </w:t>
      </w:r>
      <w:r w:rsidR="009E788A" w:rsidRPr="00C668FB">
        <w:rPr>
          <w:rFonts w:cs="Times New Roman"/>
          <w:b/>
          <w:sz w:val="24"/>
          <w:szCs w:val="24"/>
        </w:rPr>
        <w:t>Reaction Rate and Reaction Order</w:t>
      </w:r>
    </w:p>
    <w:p w14:paraId="3A03608D" w14:textId="77777777" w:rsidR="009E788A" w:rsidRDefault="009E788A">
      <w:pPr>
        <w:rPr>
          <w:rFonts w:ascii="Times New Roman" w:hAnsi="Times New Roman" w:cs="Times New Roman"/>
          <w:b/>
          <w:sz w:val="24"/>
          <w:szCs w:val="24"/>
        </w:rPr>
      </w:pPr>
    </w:p>
    <w:p w14:paraId="2E9BCEED" w14:textId="77777777" w:rsidR="001950B3" w:rsidRPr="001800E7" w:rsidRDefault="001950B3" w:rsidP="00921ADC">
      <w:pPr>
        <w:jc w:val="right"/>
        <w:rPr>
          <w:rFonts w:ascii="Times New Roman" w:hAnsi="Times New Roman" w:cs="Times New Roman"/>
          <w:b/>
          <w:sz w:val="24"/>
          <w:szCs w:val="24"/>
        </w:rPr>
      </w:pPr>
      <w:r>
        <w:rPr>
          <w:rFonts w:ascii="Times New Roman" w:hAnsi="Times New Roman" w:cs="Times New Roman"/>
          <w:b/>
          <w:sz w:val="24"/>
          <w:szCs w:val="24"/>
        </w:rPr>
        <w:t xml:space="preserve">M2-1: </w:t>
      </w:r>
      <w:r w:rsidRPr="001800E7">
        <w:rPr>
          <w:rFonts w:ascii="Times New Roman" w:hAnsi="Times New Roman" w:cs="Times New Roman"/>
          <w:b/>
          <w:sz w:val="24"/>
          <w:szCs w:val="24"/>
        </w:rPr>
        <w:t>Reaction Rate and Reaction Order</w:t>
      </w:r>
    </w:p>
    <w:p w14:paraId="2A5E1B70" w14:textId="77777777" w:rsidR="001950B3" w:rsidRDefault="001950B3" w:rsidP="001950B3">
      <w:pPr>
        <w:rPr>
          <w:rFonts w:ascii="Times New Roman" w:hAnsi="Times New Roman" w:cs="Times New Roman"/>
          <w:b/>
          <w:sz w:val="24"/>
          <w:szCs w:val="24"/>
        </w:rPr>
      </w:pPr>
    </w:p>
    <w:p w14:paraId="774F5A25" w14:textId="77777777" w:rsidR="001950B3" w:rsidRPr="00C668FB" w:rsidRDefault="001950B3" w:rsidP="001950B3">
      <w:pPr>
        <w:rPr>
          <w:rFonts w:cs="Times New Roman"/>
          <w:b/>
          <w:sz w:val="24"/>
          <w:szCs w:val="24"/>
        </w:rPr>
      </w:pPr>
      <w:r>
        <w:rPr>
          <w:rFonts w:ascii="Times New Roman" w:hAnsi="Times New Roman" w:cs="Times New Roman"/>
          <w:b/>
          <w:sz w:val="24"/>
          <w:szCs w:val="24"/>
        </w:rPr>
        <w:t xml:space="preserve">&lt;H1&gt; </w:t>
      </w:r>
      <w:r w:rsidRPr="00C668FB">
        <w:rPr>
          <w:rFonts w:cs="Times New Roman"/>
          <w:b/>
          <w:sz w:val="24"/>
          <w:szCs w:val="24"/>
        </w:rPr>
        <w:t>Reaction Rate and Reaction Order</w:t>
      </w:r>
    </w:p>
    <w:p w14:paraId="3A424211" w14:textId="77777777" w:rsidR="001950B3" w:rsidRPr="0085670F" w:rsidRDefault="001950B3">
      <w:pPr>
        <w:rPr>
          <w:rFonts w:ascii="Times New Roman" w:hAnsi="Times New Roman" w:cs="Times New Roman"/>
          <w:b/>
          <w:sz w:val="24"/>
          <w:szCs w:val="24"/>
        </w:rPr>
      </w:pPr>
    </w:p>
    <w:p w14:paraId="1AED4D23" w14:textId="77777777" w:rsidR="005B3879" w:rsidRPr="0085670F" w:rsidRDefault="00B0622F">
      <w:pPr>
        <w:rPr>
          <w:rFonts w:ascii="Times New Roman" w:hAnsi="Times New Roman" w:cs="Times New Roman"/>
          <w:sz w:val="24"/>
          <w:szCs w:val="24"/>
        </w:rPr>
      </w:pPr>
      <w:r w:rsidRPr="0085670F">
        <w:rPr>
          <w:rFonts w:ascii="Times New Roman" w:hAnsi="Times New Roman" w:cs="Times New Roman"/>
          <w:sz w:val="24"/>
          <w:szCs w:val="24"/>
        </w:rPr>
        <w:t>Gi</w:t>
      </w:r>
      <w:r w:rsidR="005B3879" w:rsidRPr="0085670F">
        <w:rPr>
          <w:rFonts w:ascii="Times New Roman" w:hAnsi="Times New Roman" w:cs="Times New Roman"/>
          <w:sz w:val="24"/>
          <w:szCs w:val="24"/>
        </w:rPr>
        <w:t>ven that food is compo</w:t>
      </w:r>
      <w:r w:rsidRPr="0085670F">
        <w:rPr>
          <w:rFonts w:ascii="Times New Roman" w:hAnsi="Times New Roman" w:cs="Times New Roman"/>
          <w:sz w:val="24"/>
          <w:szCs w:val="24"/>
        </w:rPr>
        <w:t>sed</w:t>
      </w:r>
      <w:r w:rsidR="005B3879" w:rsidRPr="0085670F">
        <w:rPr>
          <w:rFonts w:ascii="Times New Roman" w:hAnsi="Times New Roman" w:cs="Times New Roman"/>
          <w:sz w:val="24"/>
          <w:szCs w:val="24"/>
        </w:rPr>
        <w:t xml:space="preserve"> of chemicals and those chemicals and their properties are manipulated by </w:t>
      </w:r>
      <w:r w:rsidRPr="0085670F">
        <w:rPr>
          <w:rFonts w:ascii="Times New Roman" w:hAnsi="Times New Roman" w:cs="Times New Roman"/>
          <w:sz w:val="24"/>
          <w:szCs w:val="24"/>
        </w:rPr>
        <w:t>the various processes or additions made to those chemicals, then an understanding of reaction rates and reaction order is necessary.</w:t>
      </w:r>
      <w:r w:rsidR="008467F4">
        <w:rPr>
          <w:rFonts w:ascii="Times New Roman" w:hAnsi="Times New Roman" w:cs="Times New Roman"/>
          <w:sz w:val="24"/>
          <w:szCs w:val="24"/>
        </w:rPr>
        <w:t xml:space="preserve"> </w:t>
      </w:r>
      <w:r w:rsidR="00DA61E1">
        <w:rPr>
          <w:rFonts w:ascii="Times New Roman" w:hAnsi="Times New Roman" w:cs="Times New Roman"/>
          <w:sz w:val="24"/>
          <w:szCs w:val="24"/>
        </w:rPr>
        <w:t>The</w:t>
      </w:r>
      <w:r w:rsidRPr="0085670F">
        <w:rPr>
          <w:rFonts w:ascii="Times New Roman" w:hAnsi="Times New Roman" w:cs="Times New Roman"/>
          <w:sz w:val="24"/>
          <w:szCs w:val="24"/>
        </w:rPr>
        <w:t xml:space="preserve"> resulting changes to nutritional content or extension of shelf-life (in the case of destruction of micro-organisms) must also be understood.</w:t>
      </w:r>
    </w:p>
    <w:p w14:paraId="1CB4EBB8" w14:textId="77777777" w:rsidR="00B0622F" w:rsidRPr="0085670F" w:rsidRDefault="00B0622F">
      <w:pPr>
        <w:rPr>
          <w:rFonts w:ascii="Times New Roman" w:hAnsi="Times New Roman" w:cs="Times New Roman"/>
          <w:sz w:val="24"/>
          <w:szCs w:val="24"/>
        </w:rPr>
      </w:pPr>
    </w:p>
    <w:p w14:paraId="63C3A791" w14:textId="77777777" w:rsidR="005B3879" w:rsidRPr="0085670F" w:rsidRDefault="00B0622F">
      <w:pPr>
        <w:rPr>
          <w:rFonts w:ascii="Times New Roman" w:hAnsi="Times New Roman" w:cs="Times New Roman"/>
          <w:sz w:val="24"/>
          <w:szCs w:val="24"/>
        </w:rPr>
      </w:pPr>
      <w:r w:rsidRPr="0085670F">
        <w:rPr>
          <w:rFonts w:ascii="Times New Roman" w:hAnsi="Times New Roman" w:cs="Times New Roman"/>
          <w:sz w:val="24"/>
          <w:szCs w:val="24"/>
        </w:rPr>
        <w:t>The knowledge of kinetics supports what common sense tells us.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No food is going to last forever.</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 The </w:t>
      </w:r>
      <w:r w:rsidR="00BD323D">
        <w:rPr>
          <w:rFonts w:ascii="Times New Roman" w:hAnsi="Times New Roman" w:cs="Times New Roman"/>
          <w:sz w:val="24"/>
          <w:szCs w:val="24"/>
        </w:rPr>
        <w:t>use</w:t>
      </w:r>
      <w:r w:rsidR="00BD323D" w:rsidRPr="0085670F">
        <w:rPr>
          <w:rFonts w:ascii="Times New Roman" w:hAnsi="Times New Roman" w:cs="Times New Roman"/>
          <w:sz w:val="24"/>
          <w:szCs w:val="24"/>
        </w:rPr>
        <w:t xml:space="preserve"> </w:t>
      </w:r>
      <w:r w:rsidRPr="0085670F">
        <w:rPr>
          <w:rFonts w:ascii="Times New Roman" w:hAnsi="Times New Roman" w:cs="Times New Roman"/>
          <w:sz w:val="24"/>
          <w:szCs w:val="24"/>
        </w:rPr>
        <w:t xml:space="preserve">of predictive modeling or accelerated shelf life testing can only be done with an understanding of </w:t>
      </w:r>
      <w:r w:rsidR="00CF0D2E" w:rsidRPr="0085670F">
        <w:rPr>
          <w:rFonts w:ascii="Times New Roman" w:hAnsi="Times New Roman" w:cs="Times New Roman"/>
          <w:sz w:val="24"/>
          <w:szCs w:val="24"/>
        </w:rPr>
        <w:t>the appropriate kinetics.</w:t>
      </w:r>
      <w:r w:rsidR="008467F4">
        <w:rPr>
          <w:rFonts w:ascii="Times New Roman" w:hAnsi="Times New Roman" w:cs="Times New Roman"/>
          <w:sz w:val="24"/>
          <w:szCs w:val="24"/>
        </w:rPr>
        <w:t xml:space="preserve"> </w:t>
      </w:r>
      <w:r w:rsidR="00CF0D2E" w:rsidRPr="0085670F">
        <w:rPr>
          <w:rFonts w:ascii="Times New Roman" w:hAnsi="Times New Roman" w:cs="Times New Roman"/>
          <w:sz w:val="24"/>
          <w:szCs w:val="24"/>
        </w:rPr>
        <w:t xml:space="preserve">Time and temperature are the most significant factors affecting food quality </w:t>
      </w:r>
      <w:r w:rsidR="002B2DC2">
        <w:rPr>
          <w:rFonts w:ascii="Times New Roman" w:hAnsi="Times New Roman" w:cs="Times New Roman"/>
          <w:sz w:val="24"/>
          <w:szCs w:val="24"/>
        </w:rPr>
        <w:t>and</w:t>
      </w:r>
      <w:r w:rsidR="00CF0D2E" w:rsidRPr="0085670F">
        <w:rPr>
          <w:rFonts w:ascii="Times New Roman" w:hAnsi="Times New Roman" w:cs="Times New Roman"/>
          <w:sz w:val="24"/>
          <w:szCs w:val="24"/>
        </w:rPr>
        <w:t xml:space="preserve"> food safety.</w:t>
      </w:r>
      <w:r w:rsidR="008467F4">
        <w:rPr>
          <w:rFonts w:ascii="Times New Roman" w:hAnsi="Times New Roman" w:cs="Times New Roman"/>
          <w:sz w:val="24"/>
          <w:szCs w:val="24"/>
        </w:rPr>
        <w:t xml:space="preserve"> </w:t>
      </w:r>
      <w:r w:rsidR="00CF0D2E" w:rsidRPr="0085670F">
        <w:rPr>
          <w:rFonts w:ascii="Times New Roman" w:hAnsi="Times New Roman" w:cs="Times New Roman"/>
          <w:sz w:val="24"/>
          <w:szCs w:val="24"/>
        </w:rPr>
        <w:t>A mathematical understanding of how a specific reaction proceeds allows for predictions to be carried out</w:t>
      </w:r>
      <w:r w:rsidR="00BD323D">
        <w:rPr>
          <w:rFonts w:ascii="Times New Roman" w:hAnsi="Times New Roman" w:cs="Times New Roman"/>
          <w:sz w:val="24"/>
          <w:szCs w:val="24"/>
        </w:rPr>
        <w:t>,</w:t>
      </w:r>
      <w:r w:rsidR="00CF0D2E" w:rsidRPr="0085670F">
        <w:rPr>
          <w:rFonts w:ascii="Times New Roman" w:hAnsi="Times New Roman" w:cs="Times New Roman"/>
          <w:sz w:val="24"/>
          <w:szCs w:val="24"/>
        </w:rPr>
        <w:t xml:space="preserve"> even </w:t>
      </w:r>
      <w:r w:rsidR="002B2DC2" w:rsidRPr="0085670F">
        <w:rPr>
          <w:rFonts w:ascii="Times New Roman" w:hAnsi="Times New Roman" w:cs="Times New Roman"/>
          <w:sz w:val="24"/>
          <w:szCs w:val="24"/>
        </w:rPr>
        <w:t>tho</w:t>
      </w:r>
      <w:r w:rsidR="002B2DC2">
        <w:rPr>
          <w:rFonts w:ascii="Times New Roman" w:hAnsi="Times New Roman" w:cs="Times New Roman"/>
          <w:sz w:val="24"/>
          <w:szCs w:val="24"/>
        </w:rPr>
        <w:t>ugh</w:t>
      </w:r>
      <w:r w:rsidR="002B2DC2" w:rsidRPr="0085670F">
        <w:rPr>
          <w:rFonts w:ascii="Times New Roman" w:hAnsi="Times New Roman" w:cs="Times New Roman"/>
          <w:sz w:val="24"/>
          <w:szCs w:val="24"/>
        </w:rPr>
        <w:t xml:space="preserve"> </w:t>
      </w:r>
      <w:r w:rsidR="00CF0D2E" w:rsidRPr="0085670F">
        <w:rPr>
          <w:rFonts w:ascii="Times New Roman" w:hAnsi="Times New Roman" w:cs="Times New Roman"/>
          <w:sz w:val="24"/>
          <w:szCs w:val="24"/>
        </w:rPr>
        <w:t>the actual mechanics of the reaction may not be well understood.</w:t>
      </w:r>
    </w:p>
    <w:p w14:paraId="64004894" w14:textId="77777777" w:rsidR="005B3879" w:rsidRPr="0085670F" w:rsidRDefault="005B3879">
      <w:pPr>
        <w:rPr>
          <w:rFonts w:ascii="Times New Roman" w:hAnsi="Times New Roman" w:cs="Times New Roman"/>
          <w:sz w:val="24"/>
          <w:szCs w:val="24"/>
        </w:rPr>
      </w:pPr>
    </w:p>
    <w:p w14:paraId="79ED4CF9" w14:textId="77777777" w:rsidR="009E788A" w:rsidRPr="0085670F" w:rsidRDefault="002B2DC2">
      <w:pPr>
        <w:rPr>
          <w:rFonts w:ascii="Times New Roman" w:hAnsi="Times New Roman" w:cs="Times New Roman"/>
          <w:sz w:val="24"/>
          <w:szCs w:val="24"/>
        </w:rPr>
      </w:pPr>
      <w:r>
        <w:rPr>
          <w:rFonts w:ascii="Times New Roman" w:hAnsi="Times New Roman" w:cs="Times New Roman"/>
          <w:sz w:val="24"/>
          <w:szCs w:val="24"/>
        </w:rPr>
        <w:t>T</w:t>
      </w:r>
      <w:r w:rsidR="009E788A" w:rsidRPr="0085670F">
        <w:rPr>
          <w:rFonts w:ascii="Times New Roman" w:hAnsi="Times New Roman" w:cs="Times New Roman"/>
          <w:sz w:val="24"/>
          <w:szCs w:val="24"/>
        </w:rPr>
        <w:t xml:space="preserve">he following </w:t>
      </w:r>
      <w:r w:rsidR="00BD323D">
        <w:rPr>
          <w:rFonts w:ascii="Times New Roman" w:hAnsi="Times New Roman" w:cs="Times New Roman"/>
          <w:sz w:val="24"/>
          <w:szCs w:val="24"/>
        </w:rPr>
        <w:t>Y</w:t>
      </w:r>
      <w:r w:rsidR="00BD323D" w:rsidRPr="0085670F">
        <w:rPr>
          <w:rFonts w:ascii="Times New Roman" w:hAnsi="Times New Roman" w:cs="Times New Roman"/>
          <w:sz w:val="24"/>
          <w:szCs w:val="24"/>
        </w:rPr>
        <w:t>ou</w:t>
      </w:r>
      <w:r w:rsidR="00BD323D">
        <w:rPr>
          <w:rFonts w:ascii="Times New Roman" w:hAnsi="Times New Roman" w:cs="Times New Roman"/>
          <w:sz w:val="24"/>
          <w:szCs w:val="24"/>
        </w:rPr>
        <w:t>T</w:t>
      </w:r>
      <w:r w:rsidR="00BD323D" w:rsidRPr="0085670F">
        <w:rPr>
          <w:rFonts w:ascii="Times New Roman" w:hAnsi="Times New Roman" w:cs="Times New Roman"/>
          <w:sz w:val="24"/>
          <w:szCs w:val="24"/>
        </w:rPr>
        <w:t>ube</w:t>
      </w:r>
      <w:r w:rsidR="00B0622F" w:rsidRPr="0085670F">
        <w:rPr>
          <w:rFonts w:ascii="Times New Roman" w:hAnsi="Times New Roman" w:cs="Times New Roman"/>
          <w:sz w:val="24"/>
          <w:szCs w:val="24"/>
        </w:rPr>
        <w:t>.com</w:t>
      </w:r>
      <w:r w:rsidR="009E788A" w:rsidRPr="0085670F">
        <w:rPr>
          <w:rFonts w:ascii="Times New Roman" w:hAnsi="Times New Roman" w:cs="Times New Roman"/>
          <w:sz w:val="24"/>
          <w:szCs w:val="24"/>
        </w:rPr>
        <w:t xml:space="preserve"> video provides an excellent </w:t>
      </w:r>
      <w:r>
        <w:rPr>
          <w:rFonts w:ascii="Times New Roman" w:hAnsi="Times New Roman" w:cs="Times New Roman"/>
          <w:sz w:val="24"/>
          <w:szCs w:val="24"/>
        </w:rPr>
        <w:t>review</w:t>
      </w:r>
      <w:r w:rsidR="009E788A" w:rsidRPr="0085670F">
        <w:rPr>
          <w:rFonts w:ascii="Times New Roman" w:hAnsi="Times New Roman" w:cs="Times New Roman"/>
          <w:sz w:val="24"/>
          <w:szCs w:val="24"/>
        </w:rPr>
        <w:t>:</w:t>
      </w:r>
    </w:p>
    <w:p w14:paraId="1FAEEC49" w14:textId="77777777" w:rsidR="009E788A" w:rsidRPr="0085670F" w:rsidRDefault="009E788A">
      <w:pPr>
        <w:rPr>
          <w:rFonts w:ascii="Times New Roman" w:hAnsi="Times New Roman" w:cs="Times New Roman"/>
          <w:sz w:val="24"/>
          <w:szCs w:val="24"/>
        </w:rPr>
      </w:pPr>
    </w:p>
    <w:p w14:paraId="14AB81DE" w14:textId="77777777" w:rsidR="009E788A" w:rsidRPr="0085670F" w:rsidRDefault="00A73670">
      <w:pPr>
        <w:rPr>
          <w:rFonts w:ascii="Times New Roman" w:hAnsi="Times New Roman" w:cs="Times New Roman"/>
          <w:sz w:val="24"/>
          <w:szCs w:val="24"/>
        </w:rPr>
      </w:pPr>
      <w:hyperlink r:id="rId10" w:history="1">
        <w:r w:rsidR="001950B3" w:rsidRPr="00DC06F3">
          <w:rPr>
            <w:rStyle w:val="Hyperlink"/>
            <w:rFonts w:ascii="Times New Roman" w:hAnsi="Times New Roman" w:cs="Times New Roman"/>
            <w:sz w:val="24"/>
            <w:szCs w:val="24"/>
          </w:rPr>
          <w:t>http://www.youtube.com/watch?v=tSI8vcM-9Kw&amp;feature=related</w:t>
        </w:r>
      </w:hyperlink>
      <w:r w:rsidR="001950B3">
        <w:rPr>
          <w:rFonts w:ascii="Times New Roman" w:hAnsi="Times New Roman" w:cs="Times New Roman"/>
          <w:sz w:val="24"/>
          <w:szCs w:val="24"/>
        </w:rPr>
        <w:t xml:space="preserve"> </w:t>
      </w:r>
    </w:p>
    <w:p w14:paraId="12A1D0DB" w14:textId="77777777" w:rsidR="009E788A" w:rsidRPr="0085670F" w:rsidRDefault="009E788A">
      <w:pPr>
        <w:rPr>
          <w:rFonts w:ascii="Times New Roman" w:hAnsi="Times New Roman" w:cs="Times New Roman"/>
          <w:sz w:val="24"/>
          <w:szCs w:val="24"/>
        </w:rPr>
      </w:pPr>
    </w:p>
    <w:p w14:paraId="64D625AB" w14:textId="77777777" w:rsidR="002456C1" w:rsidRPr="0085670F" w:rsidRDefault="002B2DC2">
      <w:pPr>
        <w:rPr>
          <w:rFonts w:ascii="Times New Roman" w:hAnsi="Times New Roman" w:cs="Times New Roman"/>
          <w:sz w:val="24"/>
          <w:szCs w:val="24"/>
        </w:rPr>
      </w:pPr>
      <w:r>
        <w:rPr>
          <w:rFonts w:ascii="Times New Roman" w:hAnsi="Times New Roman" w:cs="Times New Roman"/>
          <w:sz w:val="24"/>
          <w:szCs w:val="24"/>
        </w:rPr>
        <w:t>Here are a</w:t>
      </w:r>
      <w:r w:rsidRPr="0085670F">
        <w:rPr>
          <w:rFonts w:ascii="Times New Roman" w:hAnsi="Times New Roman" w:cs="Times New Roman"/>
          <w:sz w:val="24"/>
          <w:szCs w:val="24"/>
        </w:rPr>
        <w:t xml:space="preserve">dditional </w:t>
      </w:r>
      <w:r w:rsidR="002456C1" w:rsidRPr="0085670F">
        <w:rPr>
          <w:rFonts w:ascii="Times New Roman" w:hAnsi="Times New Roman" w:cs="Times New Roman"/>
          <w:sz w:val="24"/>
          <w:szCs w:val="24"/>
        </w:rPr>
        <w:t>web based resources for reaction rates:</w:t>
      </w:r>
    </w:p>
    <w:p w14:paraId="066FEF3C" w14:textId="77777777" w:rsidR="002456C1" w:rsidRPr="0085670F" w:rsidRDefault="002456C1">
      <w:pPr>
        <w:rPr>
          <w:rFonts w:ascii="Times New Roman" w:hAnsi="Times New Roman" w:cs="Times New Roman"/>
          <w:sz w:val="24"/>
          <w:szCs w:val="24"/>
        </w:rPr>
      </w:pPr>
    </w:p>
    <w:p w14:paraId="0F3989AC" w14:textId="77777777" w:rsidR="002456C1" w:rsidRPr="0085670F" w:rsidRDefault="00A73670">
      <w:pPr>
        <w:rPr>
          <w:rFonts w:ascii="Times New Roman" w:hAnsi="Times New Roman" w:cs="Times New Roman"/>
          <w:sz w:val="24"/>
          <w:szCs w:val="24"/>
        </w:rPr>
      </w:pPr>
      <w:hyperlink r:id="rId11" w:anchor="top" w:history="1">
        <w:r w:rsidR="002456C1" w:rsidRPr="0085670F">
          <w:rPr>
            <w:rStyle w:val="Hyperlink"/>
            <w:rFonts w:ascii="Times New Roman" w:hAnsi="Times New Roman" w:cs="Times New Roman"/>
            <w:sz w:val="24"/>
            <w:szCs w:val="24"/>
          </w:rPr>
          <w:t>http://www.chemguide.co.uk/physical/basicrates/orders.html#top</w:t>
        </w:r>
      </w:hyperlink>
    </w:p>
    <w:p w14:paraId="2D6339CB" w14:textId="77777777" w:rsidR="002456C1" w:rsidRPr="0085670F" w:rsidRDefault="002456C1">
      <w:pPr>
        <w:rPr>
          <w:rFonts w:ascii="Times New Roman" w:hAnsi="Times New Roman" w:cs="Times New Roman"/>
          <w:sz w:val="24"/>
          <w:szCs w:val="24"/>
        </w:rPr>
      </w:pPr>
    </w:p>
    <w:p w14:paraId="52ACDDF6" w14:textId="77777777" w:rsidR="00B0622F" w:rsidRPr="0085670F" w:rsidRDefault="00CF0D2E">
      <w:pPr>
        <w:rPr>
          <w:rFonts w:ascii="Times New Roman" w:hAnsi="Times New Roman" w:cs="Times New Roman"/>
          <w:sz w:val="24"/>
          <w:szCs w:val="24"/>
        </w:rPr>
      </w:pPr>
      <w:r w:rsidRPr="0085670F">
        <w:rPr>
          <w:rFonts w:ascii="Times New Roman" w:hAnsi="Times New Roman" w:cs="Times New Roman"/>
          <w:sz w:val="24"/>
          <w:szCs w:val="24"/>
        </w:rPr>
        <w:t xml:space="preserve">The rate at which a reaction proceeds depends on the condition (temperature, presence of catalyst or inhibitors, pH, etc.) </w:t>
      </w:r>
      <w:r w:rsidR="002B2DC2">
        <w:rPr>
          <w:rFonts w:ascii="Times New Roman" w:hAnsi="Times New Roman" w:cs="Times New Roman"/>
          <w:sz w:val="24"/>
          <w:szCs w:val="24"/>
        </w:rPr>
        <w:t>that must be incorporated</w:t>
      </w:r>
      <w:r w:rsidRPr="0085670F">
        <w:rPr>
          <w:rFonts w:ascii="Times New Roman" w:hAnsi="Times New Roman" w:cs="Times New Roman"/>
          <w:sz w:val="24"/>
          <w:szCs w:val="24"/>
        </w:rPr>
        <w:t xml:space="preserve"> into the rate questions.</w:t>
      </w:r>
      <w:r w:rsidR="008467F4">
        <w:rPr>
          <w:rFonts w:ascii="Times New Roman" w:hAnsi="Times New Roman" w:cs="Times New Roman"/>
          <w:sz w:val="24"/>
          <w:szCs w:val="24"/>
        </w:rPr>
        <w:t xml:space="preserve"> </w:t>
      </w:r>
      <w:r w:rsidRPr="0085670F">
        <w:rPr>
          <w:rFonts w:ascii="Times New Roman" w:hAnsi="Times New Roman" w:cs="Times New Roman"/>
          <w:sz w:val="24"/>
          <w:szCs w:val="24"/>
        </w:rPr>
        <w:t xml:space="preserve">The Arrhenius equation allows for </w:t>
      </w:r>
      <w:r w:rsidR="002B2DC2">
        <w:rPr>
          <w:rFonts w:ascii="Times New Roman" w:hAnsi="Times New Roman" w:cs="Times New Roman"/>
          <w:sz w:val="24"/>
          <w:szCs w:val="24"/>
        </w:rPr>
        <w:t>extensions that take into account conditions that vary from when the initial measurements have been made</w:t>
      </w:r>
      <w:r w:rsidRPr="0085670F">
        <w:rPr>
          <w:rFonts w:ascii="Times New Roman" w:hAnsi="Times New Roman" w:cs="Times New Roman"/>
          <w:sz w:val="24"/>
          <w:szCs w:val="24"/>
        </w:rPr>
        <w:t>.</w:t>
      </w:r>
    </w:p>
    <w:p w14:paraId="4CCC0F91" w14:textId="77777777" w:rsidR="00B0622F" w:rsidRPr="0085670F" w:rsidRDefault="00B0622F">
      <w:pPr>
        <w:rPr>
          <w:rFonts w:ascii="Times New Roman" w:hAnsi="Times New Roman" w:cs="Times New Roman"/>
          <w:sz w:val="24"/>
          <w:szCs w:val="24"/>
        </w:rPr>
      </w:pPr>
    </w:p>
    <w:p w14:paraId="4B7E086A" w14:textId="77777777" w:rsidR="001950B3" w:rsidRPr="001800E7" w:rsidRDefault="001950B3" w:rsidP="00921ADC">
      <w:pPr>
        <w:ind w:left="720"/>
        <w:jc w:val="right"/>
        <w:rPr>
          <w:rFonts w:ascii="Times New Roman" w:hAnsi="Times New Roman" w:cs="Times New Roman"/>
          <w:b/>
          <w:sz w:val="24"/>
          <w:szCs w:val="24"/>
        </w:rPr>
      </w:pPr>
      <w:r>
        <w:rPr>
          <w:rFonts w:ascii="Times New Roman" w:hAnsi="Times New Roman" w:cs="Times New Roman"/>
          <w:b/>
          <w:sz w:val="24"/>
          <w:szCs w:val="24"/>
        </w:rPr>
        <w:t xml:space="preserve">M2-2-1: </w:t>
      </w:r>
      <w:r w:rsidRPr="001800E7">
        <w:rPr>
          <w:rFonts w:ascii="Times New Roman" w:hAnsi="Times New Roman" w:cs="Times New Roman"/>
          <w:b/>
          <w:sz w:val="24"/>
          <w:szCs w:val="24"/>
        </w:rPr>
        <w:t>Arrhenius Equation</w:t>
      </w:r>
    </w:p>
    <w:p w14:paraId="3D15A313" w14:textId="77777777" w:rsidR="00CF0D2E" w:rsidRDefault="00CF0D2E">
      <w:pPr>
        <w:rPr>
          <w:b/>
        </w:rPr>
      </w:pPr>
    </w:p>
    <w:p w14:paraId="021DDE35" w14:textId="77777777" w:rsidR="002456C1" w:rsidRDefault="001950B3">
      <w:r>
        <w:rPr>
          <w:b/>
        </w:rPr>
        <w:t xml:space="preserve">&lt;h1&gt; </w:t>
      </w:r>
      <w:r w:rsidR="002456C1">
        <w:rPr>
          <w:b/>
        </w:rPr>
        <w:t>Arrhenius Equation</w:t>
      </w:r>
    </w:p>
    <w:p w14:paraId="4EE2439C" w14:textId="77777777" w:rsidR="002456C1" w:rsidRDefault="002456C1"/>
    <w:p w14:paraId="5948A5E4" w14:textId="77777777" w:rsidR="00B0601E" w:rsidRDefault="00B0601E"/>
    <w:p w14:paraId="53111416" w14:textId="77777777" w:rsidR="00B0601E" w:rsidRDefault="00B0601E">
      <w:r>
        <w:t>The Arrhenius Equation is present in the form</w:t>
      </w:r>
      <w:r w:rsidR="006416CE">
        <w:t>:</w:t>
      </w:r>
    </w:p>
    <w:p w14:paraId="513C7E49" w14:textId="77777777" w:rsidR="00B0601E" w:rsidRDefault="00B0601E"/>
    <w:p w14:paraId="18C59EBF" w14:textId="77777777" w:rsidR="00CF0D2E" w:rsidRDefault="008467F4">
      <w:r>
        <w:t xml:space="preserve">                        </w:t>
      </w:r>
      <w:r w:rsidR="00B0601E">
        <w:t>k = k</w:t>
      </w:r>
      <w:r w:rsidR="00B0601E">
        <w:rPr>
          <w:vertAlign w:val="subscript"/>
        </w:rPr>
        <w:t>o</w:t>
      </w:r>
      <w:r w:rsidR="00B0601E">
        <w:t xml:space="preserve"> exp(-E</w:t>
      </w:r>
      <w:r w:rsidR="00B0601E">
        <w:rPr>
          <w:vertAlign w:val="subscript"/>
        </w:rPr>
        <w:t>a</w:t>
      </w:r>
      <w:r w:rsidR="00B0601E">
        <w:t>/RT)</w:t>
      </w:r>
    </w:p>
    <w:p w14:paraId="7067D243" w14:textId="77777777" w:rsidR="00B0601E" w:rsidRDefault="00B0601E"/>
    <w:p w14:paraId="59FA3C1D" w14:textId="77777777" w:rsidR="00B0601E" w:rsidRPr="00B0601E" w:rsidRDefault="00B0601E">
      <w:r>
        <w:t>where k is the rate constant at absolute temperature T, E</w:t>
      </w:r>
      <w:r>
        <w:rPr>
          <w:vertAlign w:val="subscript"/>
        </w:rPr>
        <w:t>a</w:t>
      </w:r>
      <w:r>
        <w:t xml:space="preserve"> is the activation energy of the reaction (and how much quicker the reaction goes with heat), R is the gas constant (8.3 J/(K mol) and k</w:t>
      </w:r>
      <w:r>
        <w:rPr>
          <w:vertAlign w:val="subscript"/>
        </w:rPr>
        <w:t>o</w:t>
      </w:r>
      <w:r>
        <w:t xml:space="preserve"> is the rate constant (at reference temperature).</w:t>
      </w:r>
      <w:r w:rsidR="008467F4">
        <w:t xml:space="preserve"> </w:t>
      </w:r>
      <w:r w:rsidR="00193774">
        <w:t>From the equation presented, it can be seen that as T increases the term in the bracket decreases.</w:t>
      </w:r>
      <w:r w:rsidR="008467F4">
        <w:t xml:space="preserve"> </w:t>
      </w:r>
      <w:r w:rsidR="00193774">
        <w:t>The effect is that as temperature increases, the reaction rate increases.</w:t>
      </w:r>
      <w:r w:rsidR="008467F4">
        <w:t xml:space="preserve"> </w:t>
      </w:r>
      <w:r w:rsidR="00193774">
        <w:t>Again, this makes intuitive sense.</w:t>
      </w:r>
    </w:p>
    <w:p w14:paraId="6FE11467" w14:textId="77777777" w:rsidR="00CF0D2E" w:rsidRDefault="00CF0D2E"/>
    <w:p w14:paraId="28D89487" w14:textId="77777777" w:rsidR="002456C1" w:rsidRDefault="002456C1">
      <w:r>
        <w:t>The following site provides a good overview of the Arrhenius Equation</w:t>
      </w:r>
      <w:r w:rsidR="00124566">
        <w:t>:</w:t>
      </w:r>
    </w:p>
    <w:p w14:paraId="17C6C21B" w14:textId="77777777" w:rsidR="002456C1" w:rsidRDefault="002456C1"/>
    <w:p w14:paraId="3F114F17" w14:textId="77777777" w:rsidR="002456C1" w:rsidRDefault="00A73670">
      <w:hyperlink r:id="rId12" w:history="1">
        <w:r w:rsidR="002456C1" w:rsidRPr="000A5FBC">
          <w:rPr>
            <w:rStyle w:val="Hyperlink"/>
          </w:rPr>
          <w:t>http://www.chemguide.co.uk/physical/basicrates/arrhenius.html</w:t>
        </w:r>
      </w:hyperlink>
    </w:p>
    <w:p w14:paraId="1613F18F" w14:textId="77777777" w:rsidR="002456C1" w:rsidRDefault="002456C1"/>
    <w:p w14:paraId="1626CA60" w14:textId="77777777" w:rsidR="002456C1" w:rsidRDefault="002456C1">
      <w:r>
        <w:t>What is the purpose of reviewing reaction rate, reaction order</w:t>
      </w:r>
      <w:r w:rsidR="00124566">
        <w:t>,</w:t>
      </w:r>
      <w:r>
        <w:t xml:space="preserve"> and the Arrhenius Equation with respect to Food Chemistry?</w:t>
      </w:r>
      <w:r w:rsidR="008467F4">
        <w:t xml:space="preserve"> </w:t>
      </w:r>
      <w:r>
        <w:t xml:space="preserve">The answer is that many food preservation </w:t>
      </w:r>
      <w:r w:rsidR="00FF7149">
        <w:t xml:space="preserve">techniques </w:t>
      </w:r>
      <w:r>
        <w:t>seek to limit the effects of food deterioration.</w:t>
      </w:r>
      <w:r w:rsidR="008467F4">
        <w:t xml:space="preserve"> </w:t>
      </w:r>
      <w:r>
        <w:t>For example, lipid oxidation that results in rancidity will occur at a specific rate.</w:t>
      </w:r>
      <w:r w:rsidR="008467F4">
        <w:t xml:space="preserve"> </w:t>
      </w:r>
      <w:r>
        <w:t xml:space="preserve">Microbial destruction kinetics generally </w:t>
      </w:r>
      <w:r w:rsidR="00287424">
        <w:t>evidence</w:t>
      </w:r>
      <w:r>
        <w:t xml:space="preserve"> a first-order reaction rate.</w:t>
      </w:r>
      <w:r w:rsidR="008467F4">
        <w:t xml:space="preserve"> </w:t>
      </w:r>
      <w:r w:rsidR="00106EB4">
        <w:t xml:space="preserve">Furthermore, </w:t>
      </w:r>
      <w:r>
        <w:t xml:space="preserve">reduced temperature </w:t>
      </w:r>
      <w:r w:rsidR="00F53202">
        <w:t>and</w:t>
      </w:r>
      <w:r>
        <w:t xml:space="preserve"> its effect on slowing reaction rates and thus extending shelf life is also</w:t>
      </w:r>
      <w:r w:rsidR="00106EB4">
        <w:t xml:space="preserve"> an</w:t>
      </w:r>
      <w:r>
        <w:t xml:space="preserve"> important</w:t>
      </w:r>
      <w:r w:rsidR="00106EB4">
        <w:t xml:space="preserve"> consideration</w:t>
      </w:r>
      <w:r>
        <w:t>.</w:t>
      </w:r>
      <w:r w:rsidR="008467F4">
        <w:t xml:space="preserve"> </w:t>
      </w:r>
      <w:r w:rsidR="00F367C2">
        <w:t>The addition of stabilizers may bring into question the rate of gel formation</w:t>
      </w:r>
      <w:r w:rsidR="00FF7149">
        <w:t xml:space="preserve">: </w:t>
      </w:r>
      <w:r w:rsidR="006D2104">
        <w:t>f</w:t>
      </w:r>
      <w:r w:rsidR="00F367C2">
        <w:t>or example</w:t>
      </w:r>
      <w:r w:rsidR="00FF7149">
        <w:t>,</w:t>
      </w:r>
      <w:r w:rsidR="00F367C2">
        <w:t xml:space="preserve"> the use of a slow-set versus rapid-set pectin in jam making. </w:t>
      </w:r>
      <w:r>
        <w:t>The answer to all of these considerations is to what extent</w:t>
      </w:r>
      <w:r w:rsidR="00F367C2">
        <w:t xml:space="preserve"> does the reaction take place and how quickly, based on temperature consideration</w:t>
      </w:r>
      <w:r w:rsidR="00124566">
        <w:t xml:space="preserve">? </w:t>
      </w:r>
      <w:r w:rsidR="006D2104">
        <w:t>In summary then, an understanding of reaction kinetics, and the relationship between time and temperature lead to an understanding of the resulting effects on food quality.</w:t>
      </w:r>
    </w:p>
    <w:p w14:paraId="692E8D07" w14:textId="77777777" w:rsidR="00A8687F" w:rsidRDefault="00A8687F"/>
    <w:p w14:paraId="39E542AD" w14:textId="77777777" w:rsidR="001950B3" w:rsidRDefault="001950B3" w:rsidP="00921ADC">
      <w:pPr>
        <w:ind w:left="720"/>
        <w:jc w:val="right"/>
        <w:rPr>
          <w:rFonts w:ascii="Times New Roman" w:hAnsi="Times New Roman" w:cs="Times New Roman"/>
          <w:b/>
          <w:sz w:val="24"/>
          <w:szCs w:val="24"/>
        </w:rPr>
      </w:pPr>
    </w:p>
    <w:p w14:paraId="2B3BA75D" w14:textId="77777777" w:rsidR="001950B3" w:rsidRPr="001800E7" w:rsidRDefault="001950B3" w:rsidP="00921ADC">
      <w:pPr>
        <w:ind w:left="720"/>
        <w:jc w:val="right"/>
        <w:rPr>
          <w:rFonts w:ascii="Times New Roman" w:hAnsi="Times New Roman" w:cs="Times New Roman"/>
          <w:b/>
          <w:sz w:val="24"/>
          <w:szCs w:val="24"/>
        </w:rPr>
      </w:pPr>
      <w:r>
        <w:rPr>
          <w:rFonts w:ascii="Times New Roman" w:hAnsi="Times New Roman" w:cs="Times New Roman"/>
          <w:b/>
          <w:sz w:val="24"/>
          <w:szCs w:val="24"/>
        </w:rPr>
        <w:t xml:space="preserve">M2-2-2: </w:t>
      </w:r>
      <w:r w:rsidRPr="001800E7">
        <w:rPr>
          <w:rFonts w:ascii="Times New Roman" w:hAnsi="Times New Roman" w:cs="Times New Roman"/>
          <w:b/>
          <w:sz w:val="24"/>
          <w:szCs w:val="24"/>
        </w:rPr>
        <w:t>Enzyme Kinetics</w:t>
      </w:r>
    </w:p>
    <w:p w14:paraId="2A905D53" w14:textId="77777777" w:rsidR="001950B3" w:rsidRDefault="001950B3" w:rsidP="00921ADC">
      <w:pPr>
        <w:jc w:val="right"/>
        <w:rPr>
          <w:b/>
        </w:rPr>
      </w:pPr>
    </w:p>
    <w:p w14:paraId="7F58F803" w14:textId="77777777" w:rsidR="00A8687F" w:rsidRDefault="001950B3">
      <w:pPr>
        <w:rPr>
          <w:b/>
        </w:rPr>
      </w:pPr>
      <w:r>
        <w:rPr>
          <w:b/>
        </w:rPr>
        <w:t xml:space="preserve">&lt;h1&gt; </w:t>
      </w:r>
      <w:r w:rsidR="00A8687F">
        <w:rPr>
          <w:b/>
        </w:rPr>
        <w:t>Enzyme Kinetics</w:t>
      </w:r>
    </w:p>
    <w:p w14:paraId="132F9A81" w14:textId="77777777" w:rsidR="00A8687F" w:rsidRDefault="00A8687F">
      <w:pPr>
        <w:rPr>
          <w:b/>
        </w:rPr>
      </w:pPr>
    </w:p>
    <w:p w14:paraId="244713D1" w14:textId="77777777" w:rsidR="00F53202" w:rsidRPr="00921ADC" w:rsidRDefault="00F53202">
      <w:r w:rsidRPr="00921ADC">
        <w:t>Proteins that catalyze biological reactions are called enzymes.  These remarkable biomolecules demonstrate extraordinary specificity and catalytic power - far greater than those of man-made catalysts.</w:t>
      </w:r>
    </w:p>
    <w:p w14:paraId="55D0014E" w14:textId="77777777" w:rsidR="00F53202" w:rsidRPr="00921ADC" w:rsidRDefault="00F53202"/>
    <w:p w14:paraId="27CEF902" w14:textId="77777777" w:rsidR="00E82AE8" w:rsidRPr="00921ADC" w:rsidRDefault="00F53202">
      <w:r w:rsidRPr="00921ADC">
        <w:t>Enzymes are named by adding the suffix –ase to the name of the substrate (the molecule upon which the enzymes exerts if catalytic action).   For example, lactase is an enzyme that hydrolyzes lactose.</w:t>
      </w:r>
      <w:r w:rsidR="00E82AE8" w:rsidRPr="00921ADC">
        <w:t xml:space="preserve">   This nomenclature is not always practical and some enzymes have been given chemically uninformative names (such as trypsin, catalase and pepsin).  A systematic classification system </w:t>
      </w:r>
      <w:r w:rsidR="0041022B">
        <w:t>that</w:t>
      </w:r>
      <w:r w:rsidR="00CD469C">
        <w:t xml:space="preserve"> identifies six</w:t>
      </w:r>
      <w:r w:rsidR="0041022B" w:rsidRPr="005B31E8">
        <w:t xml:space="preserve"> major classes and subclasses of enzymes </w:t>
      </w:r>
      <w:r w:rsidR="00E82AE8" w:rsidRPr="00921ADC">
        <w:t xml:space="preserve">has been adopted by the Enzyme Commission (EC) in order to deal with this ambiguity.  </w:t>
      </w:r>
    </w:p>
    <w:p w14:paraId="4A339C3D" w14:textId="77777777" w:rsidR="00E82AE8" w:rsidRPr="00921ADC" w:rsidRDefault="00E82AE8"/>
    <w:p w14:paraId="38FDBA2F" w14:textId="77777777" w:rsidR="00E82AE8" w:rsidRPr="00921ADC" w:rsidRDefault="00E82AE8">
      <w:r w:rsidRPr="00921ADC">
        <w:t>As an example, creatine kinase</w:t>
      </w:r>
      <w:r w:rsidR="0041022B">
        <w:t xml:space="preserve"> is the recommended name that</w:t>
      </w:r>
      <w:r w:rsidRPr="00921ADC">
        <w:t xml:space="preserve"> catalyzes the reaction below:</w:t>
      </w:r>
    </w:p>
    <w:p w14:paraId="78DC77BC" w14:textId="77777777" w:rsidR="00E82AE8" w:rsidRPr="00921ADC" w:rsidRDefault="00E82AE8"/>
    <w:p w14:paraId="3CEA5F42" w14:textId="77777777" w:rsidR="00E82AE8" w:rsidRPr="00921ADC" w:rsidRDefault="00E82AE8"/>
    <w:p w14:paraId="0655397A" w14:textId="77777777" w:rsidR="00E82AE8" w:rsidRPr="00921ADC" w:rsidRDefault="00E82AE8">
      <w:r w:rsidRPr="00921ADC">
        <w:t xml:space="preserve">                                            ATP + creatine   </w:t>
      </w:r>
      <w:r w:rsidRPr="00921ADC">
        <w:sym w:font="Wingdings 3" w:char="F044"/>
      </w:r>
      <w:r w:rsidRPr="00921ADC">
        <w:t xml:space="preserve"> ADP + phosphocreatine</w:t>
      </w:r>
    </w:p>
    <w:p w14:paraId="0E8AB046" w14:textId="77777777" w:rsidR="00E82AE8" w:rsidRPr="00921ADC" w:rsidRDefault="00E82AE8"/>
    <w:p w14:paraId="799934AF" w14:textId="77777777" w:rsidR="00E82AE8" w:rsidRPr="00921ADC" w:rsidRDefault="0041022B">
      <w:r>
        <w:t>T</w:t>
      </w:r>
      <w:r w:rsidR="00E82AE8" w:rsidRPr="00921ADC">
        <w:t>he systematic name based on the reaction catalyzed is ATP:</w:t>
      </w:r>
      <w:r w:rsidR="00A1566C">
        <w:t xml:space="preserve"> </w:t>
      </w:r>
      <w:r w:rsidR="00E82AE8" w:rsidRPr="00921ADC">
        <w:t>creatine phosphotransferase.  Its classification number is EC 2.7.3.2 where EC stands for Enzyme Commission, the first digit (2) for class name (transferases), the second digit (7) for the subclass phosphotransferases), the third digit (3) for the subclass phosphotransferases with a nitrogenous group as acceptor, and the fourth digit (2) designates creatine kinase.</w:t>
      </w:r>
    </w:p>
    <w:p w14:paraId="058713D1" w14:textId="77777777" w:rsidR="008C4720" w:rsidRPr="00921ADC" w:rsidRDefault="008C4720"/>
    <w:p w14:paraId="2A0FDE51" w14:textId="77777777" w:rsidR="008C4720" w:rsidRPr="00921ADC" w:rsidRDefault="008C4720">
      <w:r w:rsidRPr="00921ADC">
        <w:t>The discussion on enzyme kinetics follows very similarly the discussion on chemical kinetics in that the number of molecules taking part can vary (monomolecular, bimolecular and termolecular in which one, two or three molecules respectively, undergo reaction).  Similarly reaction order also comes into play.  The following presentation explains enzyme kinetics and the Michaelis-Menten Equation.</w:t>
      </w:r>
    </w:p>
    <w:p w14:paraId="3DD09567" w14:textId="77777777" w:rsidR="00F53202" w:rsidRDefault="00F53202">
      <w:pPr>
        <w:rPr>
          <w:b/>
        </w:rPr>
      </w:pPr>
    </w:p>
    <w:p w14:paraId="0600714E" w14:textId="77777777" w:rsidR="00A8687F" w:rsidRPr="00A8687F" w:rsidRDefault="00A8687F">
      <w:r w:rsidRPr="00A8687F">
        <w:t>http://www.wiley.com/college/pratt/0471393878/student/animations/enzyme_kinetics/index.html</w:t>
      </w:r>
    </w:p>
    <w:p w14:paraId="5A076B7E" w14:textId="77777777" w:rsidR="002456C1" w:rsidRDefault="002456C1"/>
    <w:p w14:paraId="69B3966A" w14:textId="77777777" w:rsidR="006416CE" w:rsidRDefault="006416CE">
      <w:pPr>
        <w:rPr>
          <w:b/>
          <w:sz w:val="24"/>
          <w:szCs w:val="24"/>
        </w:rPr>
      </w:pPr>
      <w:r>
        <w:rPr>
          <w:b/>
          <w:sz w:val="24"/>
          <w:szCs w:val="24"/>
        </w:rPr>
        <w:br w:type="page"/>
      </w:r>
    </w:p>
    <w:p w14:paraId="299E51F3" w14:textId="77777777" w:rsidR="00A1566C" w:rsidRPr="00FD6CCF" w:rsidRDefault="00A1566C" w:rsidP="00A1566C">
      <w:pPr>
        <w:rPr>
          <w:rFonts w:ascii="Times New Roman" w:hAnsi="Times New Roman" w:cs="Times New Roman"/>
          <w:b/>
          <w:color w:val="4F81BD" w:themeColor="accent1"/>
          <w:sz w:val="24"/>
          <w:szCs w:val="24"/>
        </w:rPr>
      </w:pPr>
      <w:r w:rsidRPr="00313990">
        <w:rPr>
          <w:rFonts w:ascii="Times New Roman" w:hAnsi="Times New Roman" w:cs="Times New Roman"/>
          <w:b/>
          <w:color w:val="4F81BD" w:themeColor="accent1"/>
          <w:sz w:val="24"/>
          <w:szCs w:val="24"/>
        </w:rPr>
        <w:t>Module T</w:t>
      </w:r>
      <w:r>
        <w:rPr>
          <w:rFonts w:ascii="Times New Roman" w:hAnsi="Times New Roman" w:cs="Times New Roman"/>
          <w:b/>
          <w:color w:val="4F81BD" w:themeColor="accent1"/>
          <w:sz w:val="24"/>
          <w:szCs w:val="24"/>
        </w:rPr>
        <w:t>hree</w:t>
      </w:r>
      <w:r w:rsidRPr="00313990">
        <w:rPr>
          <w:rFonts w:ascii="Times New Roman" w:hAnsi="Times New Roman" w:cs="Times New Roman"/>
          <w:b/>
          <w:color w:val="4F81BD" w:themeColor="accent1"/>
          <w:sz w:val="24"/>
          <w:szCs w:val="24"/>
        </w:rPr>
        <w:t xml:space="preserve">: </w:t>
      </w:r>
      <w:r w:rsidRPr="00FD6CCF">
        <w:rPr>
          <w:rFonts w:ascii="Times New Roman" w:hAnsi="Times New Roman" w:cs="Times New Roman"/>
          <w:b/>
          <w:color w:val="4F81BD" w:themeColor="accent1"/>
          <w:sz w:val="24"/>
          <w:szCs w:val="24"/>
        </w:rPr>
        <w:t>Water</w:t>
      </w:r>
    </w:p>
    <w:p w14:paraId="39BAB144" w14:textId="77777777" w:rsidR="00A1566C" w:rsidRDefault="00A1566C" w:rsidP="00921ADC">
      <w:pPr>
        <w:jc w:val="center"/>
        <w:rPr>
          <w:rFonts w:ascii="Times New Roman" w:hAnsi="Times New Roman" w:cs="Times New Roman"/>
          <w:b/>
          <w:sz w:val="24"/>
          <w:szCs w:val="24"/>
        </w:rPr>
      </w:pPr>
    </w:p>
    <w:p w14:paraId="4A2F5D50" w14:textId="77777777" w:rsidR="00A1566C" w:rsidRDefault="00A1566C" w:rsidP="00921ADC">
      <w:pPr>
        <w:jc w:val="right"/>
        <w:rPr>
          <w:rFonts w:ascii="Times New Roman" w:hAnsi="Times New Roman" w:cs="Times New Roman"/>
          <w:b/>
          <w:sz w:val="24"/>
          <w:szCs w:val="24"/>
        </w:rPr>
      </w:pPr>
    </w:p>
    <w:p w14:paraId="161B9736" w14:textId="77777777" w:rsidR="00A1566C" w:rsidRPr="001800E7" w:rsidRDefault="00A1566C" w:rsidP="00921ADC">
      <w:pPr>
        <w:jc w:val="right"/>
        <w:rPr>
          <w:rFonts w:ascii="Times New Roman" w:hAnsi="Times New Roman" w:cs="Times New Roman"/>
          <w:b/>
          <w:sz w:val="24"/>
          <w:szCs w:val="24"/>
        </w:rPr>
      </w:pPr>
      <w:r>
        <w:rPr>
          <w:rFonts w:ascii="Times New Roman" w:hAnsi="Times New Roman" w:cs="Times New Roman"/>
          <w:b/>
          <w:sz w:val="24"/>
          <w:szCs w:val="24"/>
        </w:rPr>
        <w:t xml:space="preserve">M3-1: </w:t>
      </w:r>
      <w:r w:rsidRPr="001800E7">
        <w:rPr>
          <w:rFonts w:ascii="Times New Roman" w:hAnsi="Times New Roman" w:cs="Times New Roman"/>
          <w:b/>
          <w:sz w:val="24"/>
          <w:szCs w:val="24"/>
        </w:rPr>
        <w:t>Water in Food Systems</w:t>
      </w:r>
    </w:p>
    <w:p w14:paraId="3B84C198" w14:textId="77777777" w:rsidR="00A1566C" w:rsidRDefault="00A1566C">
      <w:pPr>
        <w:rPr>
          <w:b/>
          <w:sz w:val="24"/>
          <w:szCs w:val="24"/>
        </w:rPr>
      </w:pPr>
    </w:p>
    <w:p w14:paraId="6F03A8ED" w14:textId="77777777" w:rsidR="00620283" w:rsidRPr="00C668FB" w:rsidRDefault="00A1566C">
      <w:pPr>
        <w:rPr>
          <w:b/>
          <w:sz w:val="24"/>
          <w:szCs w:val="24"/>
        </w:rPr>
      </w:pPr>
      <w:r>
        <w:rPr>
          <w:b/>
          <w:sz w:val="24"/>
          <w:szCs w:val="24"/>
        </w:rPr>
        <w:t xml:space="preserve">&lt;H1&gt; </w:t>
      </w:r>
      <w:r w:rsidR="00C668FB" w:rsidRPr="00C668FB">
        <w:rPr>
          <w:b/>
          <w:sz w:val="24"/>
          <w:szCs w:val="24"/>
        </w:rPr>
        <w:t xml:space="preserve"> </w:t>
      </w:r>
      <w:r w:rsidR="00620283" w:rsidRPr="00C668FB">
        <w:rPr>
          <w:b/>
          <w:sz w:val="24"/>
          <w:szCs w:val="24"/>
        </w:rPr>
        <w:t>Water in Food Systems</w:t>
      </w:r>
    </w:p>
    <w:p w14:paraId="7A747B96" w14:textId="77777777" w:rsidR="0082600F" w:rsidRDefault="0082600F">
      <w:pPr>
        <w:rPr>
          <w:b/>
        </w:rPr>
      </w:pPr>
    </w:p>
    <w:p w14:paraId="61B6347C" w14:textId="77777777" w:rsidR="00A1566C" w:rsidRDefault="00A1566C">
      <w:pPr>
        <w:rPr>
          <w:b/>
        </w:rPr>
      </w:pPr>
    </w:p>
    <w:p w14:paraId="260850CA" w14:textId="77777777" w:rsidR="0082600F" w:rsidRDefault="00A1566C">
      <w:pPr>
        <w:rPr>
          <w:b/>
        </w:rPr>
      </w:pPr>
      <w:r>
        <w:rPr>
          <w:b/>
        </w:rPr>
        <w:t xml:space="preserve">&lt;reading icon&gt; </w:t>
      </w:r>
      <w:r w:rsidR="0082600F">
        <w:rPr>
          <w:b/>
        </w:rPr>
        <w:t>Reading Reference:</w:t>
      </w:r>
    </w:p>
    <w:p w14:paraId="281023C2" w14:textId="77777777" w:rsidR="0082600F" w:rsidRDefault="0082600F">
      <w:pPr>
        <w:rPr>
          <w:b/>
        </w:rPr>
      </w:pPr>
    </w:p>
    <w:p w14:paraId="0E38A32B" w14:textId="77777777" w:rsidR="0082600F" w:rsidRDefault="0082600F">
      <w:pPr>
        <w:rPr>
          <w:b/>
        </w:rPr>
      </w:pPr>
      <w:commentRangeStart w:id="1"/>
      <w:r>
        <w:rPr>
          <w:b/>
        </w:rPr>
        <w:t>Food Chemistry, Fennema, 4</w:t>
      </w:r>
      <w:r w:rsidRPr="0082600F">
        <w:rPr>
          <w:b/>
          <w:vertAlign w:val="superscript"/>
        </w:rPr>
        <w:t>th</w:t>
      </w:r>
      <w:r>
        <w:rPr>
          <w:b/>
        </w:rPr>
        <w:t xml:space="preserve"> ed., Chapter 2:</w:t>
      </w:r>
    </w:p>
    <w:p w14:paraId="2DD86C5C" w14:textId="77777777" w:rsidR="0082600F" w:rsidRPr="00921ADC" w:rsidRDefault="0082600F" w:rsidP="00921ADC">
      <w:pPr>
        <w:pStyle w:val="ListParagraph"/>
        <w:numPr>
          <w:ilvl w:val="0"/>
          <w:numId w:val="25"/>
        </w:numPr>
        <w:autoSpaceDE w:val="0"/>
        <w:autoSpaceDN w:val="0"/>
        <w:adjustRightInd w:val="0"/>
        <w:rPr>
          <w:rFonts w:cs="Times New Roman"/>
          <w:b/>
        </w:rPr>
      </w:pPr>
      <w:r w:rsidRPr="00921ADC">
        <w:rPr>
          <w:rFonts w:cs="Times New Roman"/>
          <w:b/>
        </w:rPr>
        <w:t>Physical-Chemical properties of water p. 18-27</w:t>
      </w:r>
      <w:commentRangeEnd w:id="1"/>
      <w:r w:rsidR="00CD469C">
        <w:rPr>
          <w:rStyle w:val="CommentReference"/>
          <w:rFonts w:eastAsiaTheme="minorEastAsia"/>
        </w:rPr>
        <w:commentReference w:id="1"/>
      </w:r>
    </w:p>
    <w:p w14:paraId="62C1C0B0" w14:textId="77777777" w:rsidR="0082600F" w:rsidRDefault="0082600F"/>
    <w:p w14:paraId="3E0A13C7" w14:textId="77777777" w:rsidR="00620283" w:rsidRDefault="00620283">
      <w:r>
        <w:t xml:space="preserve">In the majority of food products, water </w:t>
      </w:r>
      <w:r w:rsidR="00760099">
        <w:t>is near the top of</w:t>
      </w:r>
      <w:r>
        <w:t xml:space="preserve"> the list of ingredients.</w:t>
      </w:r>
      <w:r w:rsidR="008467F4">
        <w:t xml:space="preserve"> </w:t>
      </w:r>
      <w:r w:rsidR="00151324">
        <w:t>Not only is water essential from the standpoint of nutrition and the need to keep the body hydrated, water may be added in for the form of syrups and brines for various foods prior to canning or for the purpose of creating sauces.</w:t>
      </w:r>
      <w:r w:rsidR="008467F4">
        <w:t xml:space="preserve"> </w:t>
      </w:r>
      <w:r w:rsidR="00151324">
        <w:t>Even if</w:t>
      </w:r>
      <w:r>
        <w:t xml:space="preserve"> water has not been added to the product, it may </w:t>
      </w:r>
      <w:r w:rsidR="00760099">
        <w:t>be required to</w:t>
      </w:r>
      <w:r>
        <w:t xml:space="preserve"> re</w:t>
      </w:r>
      <w:r w:rsidR="00151324">
        <w:t>constitute the final product</w:t>
      </w:r>
      <w:r>
        <w:t xml:space="preserve"> o</w:t>
      </w:r>
      <w:r w:rsidR="00151324">
        <w:t>r</w:t>
      </w:r>
      <w:r>
        <w:t xml:space="preserve"> clean</w:t>
      </w:r>
      <w:r w:rsidR="00151324">
        <w:t xml:space="preserve"> the raw product before further processing</w:t>
      </w:r>
      <w:r>
        <w:t>.</w:t>
      </w:r>
      <w:r w:rsidR="008467F4">
        <w:t xml:space="preserve"> </w:t>
      </w:r>
      <w:r w:rsidR="00760099">
        <w:t xml:space="preserve">Note that </w:t>
      </w:r>
      <w:r>
        <w:t xml:space="preserve">the quality of the water </w:t>
      </w:r>
      <w:r w:rsidR="00760099">
        <w:t>directly relates to</w:t>
      </w:r>
      <w:r>
        <w:t xml:space="preserve"> the final quality of the product</w:t>
      </w:r>
      <w:r w:rsidR="00151324">
        <w:t>.</w:t>
      </w:r>
      <w:r w:rsidR="008467F4">
        <w:t xml:space="preserve"> </w:t>
      </w:r>
      <w:r w:rsidR="00151324">
        <w:t>Pure water (distilled) has no flavor.</w:t>
      </w:r>
      <w:r w:rsidR="008467F4">
        <w:t xml:space="preserve"> </w:t>
      </w:r>
      <w:r w:rsidR="00151324">
        <w:t>It is the impurities that give water its flavor.</w:t>
      </w:r>
      <w:r w:rsidR="008467F4">
        <w:t xml:space="preserve"> </w:t>
      </w:r>
      <w:r w:rsidR="004C2C22">
        <w:t>For example, t</w:t>
      </w:r>
      <w:r w:rsidR="00151324">
        <w:t>he high mineral content of “hard” water used for making India Pale Ale beers contributes to their characteristic flavor.</w:t>
      </w:r>
      <w:r w:rsidR="008467F4">
        <w:t xml:space="preserve"> </w:t>
      </w:r>
    </w:p>
    <w:p w14:paraId="23A58C17" w14:textId="77777777" w:rsidR="00151324" w:rsidRDefault="00151324"/>
    <w:p w14:paraId="20FC1D2F" w14:textId="77777777" w:rsidR="004C2C22" w:rsidRDefault="00151324">
      <w:r>
        <w:t>In food systems, the physical state of water has a direct relationship to the organoleptic (sensory) as well as rheological (</w:t>
      </w:r>
      <w:r w:rsidR="00B327A4">
        <w:t>flow ch</w:t>
      </w:r>
      <w:r w:rsidR="00632198">
        <w:t>a</w:t>
      </w:r>
      <w:r w:rsidR="00B327A4">
        <w:t>r</w:t>
      </w:r>
      <w:r w:rsidR="00632198">
        <w:t>a</w:t>
      </w:r>
      <w:r w:rsidR="00B327A4">
        <w:t>cteristics</w:t>
      </w:r>
      <w:r>
        <w:t>) properties of the food.</w:t>
      </w:r>
      <w:r w:rsidR="008467F4">
        <w:t xml:space="preserve"> </w:t>
      </w:r>
      <w:r w:rsidR="00632198">
        <w:t>The organoleptic properties are those of sight, smell, taste, and aroma.</w:t>
      </w:r>
      <w:r w:rsidR="008467F4">
        <w:t xml:space="preserve"> </w:t>
      </w:r>
      <w:r w:rsidR="00632198">
        <w:t xml:space="preserve">The rheological properties are the result of measuring stress (force) and strain (deformation). </w:t>
      </w:r>
      <w:r w:rsidR="004C2C22">
        <w:t xml:space="preserve">The table below summarizes some of </w:t>
      </w:r>
      <w:r w:rsidR="00991BA1">
        <w:t xml:space="preserve">these </w:t>
      </w:r>
      <w:r w:rsidR="004C2C22">
        <w:t>properties.</w:t>
      </w:r>
    </w:p>
    <w:p w14:paraId="02F84ADA" w14:textId="77777777" w:rsidR="004C2C22" w:rsidRDefault="004C2C22"/>
    <w:p w14:paraId="0A5C3835" w14:textId="77777777" w:rsidR="004C2C22" w:rsidRPr="004C2C22" w:rsidRDefault="004C2C22">
      <w:pPr>
        <w:rPr>
          <w:b/>
        </w:rPr>
      </w:pPr>
      <w:r>
        <w:rPr>
          <w:b/>
        </w:rPr>
        <w:t>Table</w:t>
      </w:r>
      <w:r w:rsidR="00CD469C">
        <w:rPr>
          <w:b/>
        </w:rPr>
        <w:t xml:space="preserve"> 3-1</w:t>
      </w:r>
      <w:r>
        <w:rPr>
          <w:b/>
        </w:rPr>
        <w:t>:</w:t>
      </w:r>
      <w:r w:rsidR="008467F4">
        <w:rPr>
          <w:b/>
        </w:rPr>
        <w:t xml:space="preserve"> </w:t>
      </w:r>
      <w:r>
        <w:rPr>
          <w:b/>
        </w:rPr>
        <w:t>Relationship of the physical state of water in food systems to organoleptic attributes and rheological properties (Powrie, 1988).</w:t>
      </w:r>
    </w:p>
    <w:p w14:paraId="0EE506C7" w14:textId="77777777" w:rsidR="00620283" w:rsidRDefault="00620283"/>
    <w:tbl>
      <w:tblPr>
        <w:tblStyle w:val="TableGrid"/>
        <w:tblW w:w="0" w:type="auto"/>
        <w:tblLook w:val="04A0" w:firstRow="1" w:lastRow="0" w:firstColumn="1" w:lastColumn="0" w:noHBand="0" w:noVBand="1"/>
      </w:tblPr>
      <w:tblGrid>
        <w:gridCol w:w="2630"/>
        <w:gridCol w:w="2217"/>
        <w:gridCol w:w="2260"/>
        <w:gridCol w:w="2243"/>
      </w:tblGrid>
      <w:tr w:rsidR="00A97FF9" w14:paraId="5E7E194A" w14:textId="77777777" w:rsidTr="00A97FF9">
        <w:tc>
          <w:tcPr>
            <w:tcW w:w="2394" w:type="dxa"/>
          </w:tcPr>
          <w:p w14:paraId="0341A946" w14:textId="77777777" w:rsidR="00A97FF9" w:rsidRPr="00A97FF9" w:rsidRDefault="00A97FF9">
            <w:pPr>
              <w:rPr>
                <w:b/>
              </w:rPr>
            </w:pPr>
            <w:r w:rsidRPr="00A97FF9">
              <w:rPr>
                <w:b/>
              </w:rPr>
              <w:t>Physical State of Water in Food Systems</w:t>
            </w:r>
          </w:p>
        </w:tc>
        <w:tc>
          <w:tcPr>
            <w:tcW w:w="2394" w:type="dxa"/>
          </w:tcPr>
          <w:p w14:paraId="09079460" w14:textId="77777777" w:rsidR="00A97FF9" w:rsidRPr="00A97FF9" w:rsidRDefault="00A97FF9">
            <w:pPr>
              <w:rPr>
                <w:b/>
              </w:rPr>
            </w:pPr>
            <w:r w:rsidRPr="00A97FF9">
              <w:rPr>
                <w:b/>
              </w:rPr>
              <w:t>Typical Foods</w:t>
            </w:r>
          </w:p>
        </w:tc>
        <w:tc>
          <w:tcPr>
            <w:tcW w:w="2394" w:type="dxa"/>
          </w:tcPr>
          <w:p w14:paraId="02D3C99C" w14:textId="77777777" w:rsidR="00A97FF9" w:rsidRPr="00A97FF9" w:rsidRDefault="00A97FF9">
            <w:pPr>
              <w:rPr>
                <w:b/>
              </w:rPr>
            </w:pPr>
            <w:r w:rsidRPr="00A97FF9">
              <w:rPr>
                <w:b/>
              </w:rPr>
              <w:t>Organoleptic Attributes</w:t>
            </w:r>
          </w:p>
        </w:tc>
        <w:tc>
          <w:tcPr>
            <w:tcW w:w="2394" w:type="dxa"/>
          </w:tcPr>
          <w:p w14:paraId="11EA2445" w14:textId="77777777" w:rsidR="00A97FF9" w:rsidRPr="00A97FF9" w:rsidRDefault="00A97FF9">
            <w:pPr>
              <w:rPr>
                <w:b/>
              </w:rPr>
            </w:pPr>
            <w:r w:rsidRPr="00A97FF9">
              <w:rPr>
                <w:b/>
              </w:rPr>
              <w:t>Rheological Properties</w:t>
            </w:r>
          </w:p>
        </w:tc>
      </w:tr>
      <w:tr w:rsidR="00A97FF9" w14:paraId="58F60A68" w14:textId="77777777" w:rsidTr="00A97FF9">
        <w:tc>
          <w:tcPr>
            <w:tcW w:w="2394" w:type="dxa"/>
          </w:tcPr>
          <w:p w14:paraId="269D103B" w14:textId="77777777" w:rsidR="00A97FF9" w:rsidRDefault="00A97FF9" w:rsidP="00A97FF9">
            <w:pPr>
              <w:pStyle w:val="ListParagraph"/>
              <w:numPr>
                <w:ilvl w:val="0"/>
                <w:numId w:val="2"/>
              </w:numPr>
            </w:pPr>
            <w:r>
              <w:t>Continuous aqueous phase in dispersions and solutions</w:t>
            </w:r>
          </w:p>
          <w:p w14:paraId="728481B8" w14:textId="77777777" w:rsidR="00A97FF9" w:rsidRDefault="00A97FF9" w:rsidP="00A97FF9">
            <w:pPr>
              <w:pStyle w:val="ListParagraph"/>
            </w:pPr>
          </w:p>
          <w:p w14:paraId="60716B53" w14:textId="77777777" w:rsidR="00A97FF9" w:rsidRDefault="00A97FF9" w:rsidP="00A97FF9">
            <w:pPr>
              <w:pStyle w:val="ListParagraph"/>
              <w:numPr>
                <w:ilvl w:val="0"/>
                <w:numId w:val="3"/>
              </w:numPr>
            </w:pPr>
            <w:r>
              <w:t>Crystal dispersions</w:t>
            </w:r>
          </w:p>
          <w:p w14:paraId="7A2F362D" w14:textId="77777777" w:rsidR="00A97FF9" w:rsidRDefault="00A97FF9" w:rsidP="00A97FF9"/>
          <w:p w14:paraId="003E5330" w14:textId="77777777" w:rsidR="00A97FF9" w:rsidRDefault="00A97FF9" w:rsidP="00A97FF9">
            <w:pPr>
              <w:pStyle w:val="ListParagraph"/>
            </w:pPr>
          </w:p>
          <w:p w14:paraId="720A0F35" w14:textId="77777777" w:rsidR="00A97FF9" w:rsidRDefault="00A97FF9" w:rsidP="00A97FF9">
            <w:pPr>
              <w:pStyle w:val="ListParagraph"/>
              <w:numPr>
                <w:ilvl w:val="0"/>
                <w:numId w:val="3"/>
              </w:numPr>
            </w:pPr>
            <w:r>
              <w:t>Solutions and dispersions</w:t>
            </w:r>
          </w:p>
        </w:tc>
        <w:tc>
          <w:tcPr>
            <w:tcW w:w="2394" w:type="dxa"/>
          </w:tcPr>
          <w:p w14:paraId="06F65BFF" w14:textId="77777777" w:rsidR="00A97FF9" w:rsidRDefault="00A97FF9"/>
          <w:p w14:paraId="3433EB2D" w14:textId="77777777" w:rsidR="00A97FF9" w:rsidRDefault="00A97FF9"/>
          <w:p w14:paraId="46D1F743" w14:textId="77777777" w:rsidR="00A97FF9" w:rsidRDefault="00A97FF9"/>
          <w:p w14:paraId="00079DFC" w14:textId="77777777" w:rsidR="00A97FF9" w:rsidRDefault="00A97FF9"/>
          <w:p w14:paraId="3F447B74" w14:textId="77777777" w:rsidR="00A97FF9" w:rsidRDefault="00A97FF9">
            <w:r>
              <w:t>Fondants (sucrose crystals, ice cream (ice crystals)</w:t>
            </w:r>
          </w:p>
          <w:p w14:paraId="4140DFBE" w14:textId="77777777" w:rsidR="00A97FF9" w:rsidRDefault="00A97FF9"/>
          <w:p w14:paraId="70D451E3" w14:textId="77777777" w:rsidR="00A97FF9" w:rsidRDefault="00A97FF9">
            <w:r>
              <w:t>Syrups, chocolate milk</w:t>
            </w:r>
          </w:p>
        </w:tc>
        <w:tc>
          <w:tcPr>
            <w:tcW w:w="2394" w:type="dxa"/>
          </w:tcPr>
          <w:p w14:paraId="1C5677D0" w14:textId="77777777" w:rsidR="00A97FF9" w:rsidRDefault="00A97FF9"/>
          <w:p w14:paraId="3C3F3444" w14:textId="77777777" w:rsidR="00A97FF9" w:rsidRDefault="00A97FF9"/>
          <w:p w14:paraId="5FC4D60A" w14:textId="77777777" w:rsidR="00A97FF9" w:rsidRDefault="00A97FF9"/>
          <w:p w14:paraId="1D542676" w14:textId="77777777" w:rsidR="00A97FF9" w:rsidRDefault="00A97FF9"/>
          <w:p w14:paraId="405434C4" w14:textId="77777777" w:rsidR="00A97FF9" w:rsidRDefault="00A97FF9">
            <w:r>
              <w:t>Plasticity, chewiness, stickiness</w:t>
            </w:r>
          </w:p>
          <w:p w14:paraId="79790A02" w14:textId="77777777" w:rsidR="00A97FF9" w:rsidRDefault="00A97FF9"/>
          <w:p w14:paraId="3381E185" w14:textId="77777777" w:rsidR="00A97FF9" w:rsidRDefault="00A97FF9"/>
          <w:p w14:paraId="18B56949" w14:textId="77777777" w:rsidR="00A97FF9" w:rsidRDefault="00A97FF9">
            <w:r>
              <w:t>Fluid, viscous</w:t>
            </w:r>
          </w:p>
        </w:tc>
        <w:tc>
          <w:tcPr>
            <w:tcW w:w="2394" w:type="dxa"/>
          </w:tcPr>
          <w:p w14:paraId="0294D151" w14:textId="77777777" w:rsidR="00A97FF9" w:rsidRDefault="00A97FF9"/>
          <w:p w14:paraId="222EC1F5" w14:textId="77777777" w:rsidR="00A97FF9" w:rsidRDefault="00A97FF9"/>
          <w:p w14:paraId="76D389F4" w14:textId="77777777" w:rsidR="00A97FF9" w:rsidRDefault="00A97FF9"/>
          <w:p w14:paraId="2C603E18" w14:textId="77777777" w:rsidR="00A97FF9" w:rsidRDefault="00A97FF9"/>
          <w:p w14:paraId="033ADA4A" w14:textId="77777777" w:rsidR="00A97FF9" w:rsidRDefault="00A97FF9">
            <w:r>
              <w:t>Plasticity (yield value)</w:t>
            </w:r>
          </w:p>
          <w:p w14:paraId="03D50BDF" w14:textId="77777777" w:rsidR="00A97FF9" w:rsidRDefault="00A97FF9"/>
          <w:p w14:paraId="1F352C54" w14:textId="77777777" w:rsidR="00A97FF9" w:rsidRDefault="00A97FF9"/>
          <w:p w14:paraId="55F25378" w14:textId="77777777" w:rsidR="00A97FF9" w:rsidRDefault="00A97FF9"/>
          <w:p w14:paraId="4C78FFB1" w14:textId="77777777" w:rsidR="00A97FF9" w:rsidRDefault="00A97FF9">
            <w:r>
              <w:t>Viscosity</w:t>
            </w:r>
          </w:p>
        </w:tc>
      </w:tr>
      <w:tr w:rsidR="00A97FF9" w14:paraId="21571ACD" w14:textId="77777777" w:rsidTr="00A97FF9">
        <w:tc>
          <w:tcPr>
            <w:tcW w:w="2394" w:type="dxa"/>
          </w:tcPr>
          <w:p w14:paraId="71FA2134" w14:textId="77777777" w:rsidR="00A97FF9" w:rsidRDefault="00A97FF9" w:rsidP="00A97FF9">
            <w:pPr>
              <w:pStyle w:val="ListParagraph"/>
              <w:numPr>
                <w:ilvl w:val="0"/>
                <w:numId w:val="2"/>
              </w:numPr>
            </w:pPr>
            <w:r>
              <w:t>Water entrapment in 3-dimensional continuous polymer network (2 continuous phases)</w:t>
            </w:r>
          </w:p>
          <w:p w14:paraId="23D8B789" w14:textId="77777777" w:rsidR="00A97FF9" w:rsidRDefault="00A97FF9" w:rsidP="00A97FF9">
            <w:pPr>
              <w:pStyle w:val="ListParagraph"/>
              <w:numPr>
                <w:ilvl w:val="0"/>
                <w:numId w:val="4"/>
              </w:numPr>
            </w:pPr>
            <w:r>
              <w:t>Gel systems</w:t>
            </w:r>
          </w:p>
          <w:p w14:paraId="4C05CF1F" w14:textId="77777777" w:rsidR="00A97FF9" w:rsidRDefault="00A97FF9" w:rsidP="00A97FF9">
            <w:pPr>
              <w:pStyle w:val="ListParagraph"/>
            </w:pPr>
          </w:p>
        </w:tc>
        <w:tc>
          <w:tcPr>
            <w:tcW w:w="2394" w:type="dxa"/>
          </w:tcPr>
          <w:p w14:paraId="15E7B5A0" w14:textId="77777777" w:rsidR="00A97FF9" w:rsidRDefault="00A97FF9"/>
          <w:p w14:paraId="752F7B09" w14:textId="77777777" w:rsidR="00A97FF9" w:rsidRDefault="00A97FF9"/>
          <w:p w14:paraId="39900626" w14:textId="77777777" w:rsidR="00A97FF9" w:rsidRDefault="00A97FF9"/>
          <w:p w14:paraId="6548BFA3" w14:textId="77777777" w:rsidR="00A97FF9" w:rsidRDefault="00A97FF9"/>
          <w:p w14:paraId="32ECB645" w14:textId="77777777" w:rsidR="00A97FF9" w:rsidRDefault="00A97FF9"/>
          <w:p w14:paraId="3E1937AE" w14:textId="77777777" w:rsidR="00A97FF9" w:rsidRDefault="00A97FF9">
            <w:r>
              <w:t xml:space="preserve">Wieners, </w:t>
            </w:r>
          </w:p>
          <w:p w14:paraId="6879D40B" w14:textId="77777777" w:rsidR="00A97FF9" w:rsidRDefault="00A97FF9">
            <w:r>
              <w:t xml:space="preserve">gelatin dessert, </w:t>
            </w:r>
          </w:p>
          <w:p w14:paraId="24C88EED" w14:textId="77777777" w:rsidR="00A97FF9" w:rsidRDefault="00A97FF9" w:rsidP="00A97FF9">
            <w:r>
              <w:t>fruit jelly</w:t>
            </w:r>
          </w:p>
        </w:tc>
        <w:tc>
          <w:tcPr>
            <w:tcW w:w="2394" w:type="dxa"/>
          </w:tcPr>
          <w:p w14:paraId="3D1FE746" w14:textId="77777777" w:rsidR="00A97FF9" w:rsidRDefault="00A97FF9"/>
          <w:p w14:paraId="0BF845B8" w14:textId="77777777" w:rsidR="00A97FF9" w:rsidRDefault="00A97FF9"/>
          <w:p w14:paraId="4E975CCA" w14:textId="77777777" w:rsidR="00A97FF9" w:rsidRDefault="00A97FF9"/>
          <w:p w14:paraId="1FCF8D06" w14:textId="77777777" w:rsidR="00A97FF9" w:rsidRDefault="00A97FF9"/>
          <w:p w14:paraId="7861D846" w14:textId="77777777" w:rsidR="00A97FF9" w:rsidRDefault="00A97FF9"/>
          <w:p w14:paraId="5CB2DF01" w14:textId="77777777" w:rsidR="00A97FF9" w:rsidRDefault="00A97FF9">
            <w:r>
              <w:t xml:space="preserve">Resiliency, </w:t>
            </w:r>
          </w:p>
          <w:p w14:paraId="552200A7" w14:textId="77777777" w:rsidR="00A97FF9" w:rsidRDefault="00A97FF9">
            <w:r>
              <w:t>resistance-to-bite</w:t>
            </w:r>
          </w:p>
          <w:p w14:paraId="147FF7F6" w14:textId="77777777" w:rsidR="00A97FF9" w:rsidRDefault="00A97FF9">
            <w:r>
              <w:t>chewiness, gumminess</w:t>
            </w:r>
          </w:p>
          <w:p w14:paraId="0C58646C" w14:textId="77777777" w:rsidR="00A97FF9" w:rsidRDefault="00A97FF9"/>
          <w:p w14:paraId="361144B9" w14:textId="77777777" w:rsidR="00A97FF9" w:rsidRDefault="00A97FF9"/>
        </w:tc>
        <w:tc>
          <w:tcPr>
            <w:tcW w:w="2394" w:type="dxa"/>
          </w:tcPr>
          <w:p w14:paraId="4F863D9B" w14:textId="77777777" w:rsidR="00A97FF9" w:rsidRDefault="00A97FF9"/>
          <w:p w14:paraId="6BF63953" w14:textId="77777777" w:rsidR="00A97FF9" w:rsidRDefault="00A97FF9"/>
          <w:p w14:paraId="60021312" w14:textId="77777777" w:rsidR="00A97FF9" w:rsidRDefault="00A97FF9"/>
          <w:p w14:paraId="4AA2855C" w14:textId="77777777" w:rsidR="00A97FF9" w:rsidRDefault="00A97FF9"/>
          <w:p w14:paraId="57E302DF" w14:textId="77777777" w:rsidR="00A97FF9" w:rsidRDefault="00A97FF9"/>
          <w:p w14:paraId="3AF206CB" w14:textId="77777777" w:rsidR="00A97FF9" w:rsidRDefault="00A97FF9">
            <w:r>
              <w:t>Elasticity,</w:t>
            </w:r>
          </w:p>
          <w:p w14:paraId="71FB7528" w14:textId="77777777" w:rsidR="00A97FF9" w:rsidRDefault="00A97FF9">
            <w:r>
              <w:t>Resistance to shear</w:t>
            </w:r>
          </w:p>
          <w:p w14:paraId="56CA7072" w14:textId="77777777" w:rsidR="00A97FF9" w:rsidRDefault="00A97FF9">
            <w:r>
              <w:t>(semisolid)</w:t>
            </w:r>
          </w:p>
          <w:p w14:paraId="2F48BB6D" w14:textId="77777777" w:rsidR="00A97FF9" w:rsidRDefault="00A97FF9"/>
          <w:p w14:paraId="144B21A9" w14:textId="77777777" w:rsidR="00A97FF9" w:rsidRDefault="00A97FF9"/>
        </w:tc>
      </w:tr>
      <w:tr w:rsidR="00A97FF9" w14:paraId="4D850C15" w14:textId="77777777" w:rsidTr="00A97FF9">
        <w:tc>
          <w:tcPr>
            <w:tcW w:w="2394" w:type="dxa"/>
          </w:tcPr>
          <w:p w14:paraId="25ABEC1D" w14:textId="77777777" w:rsidR="00A97FF9" w:rsidRDefault="00A97FF9" w:rsidP="00A97FF9">
            <w:pPr>
              <w:pStyle w:val="ListParagraph"/>
              <w:numPr>
                <w:ilvl w:val="0"/>
                <w:numId w:val="2"/>
              </w:numPr>
            </w:pPr>
            <w:r>
              <w:t>Water entrapment within cells</w:t>
            </w:r>
          </w:p>
          <w:p w14:paraId="4F8DCC82" w14:textId="77777777" w:rsidR="00A97FF9" w:rsidRDefault="00A97FF9" w:rsidP="00A97FF9">
            <w:pPr>
              <w:pStyle w:val="ListParagraph"/>
            </w:pPr>
          </w:p>
          <w:p w14:paraId="0DEB6501" w14:textId="77777777" w:rsidR="00A97FF9" w:rsidRDefault="00A97FF9" w:rsidP="00A97FF9">
            <w:pPr>
              <w:pStyle w:val="ListParagraph"/>
              <w:numPr>
                <w:ilvl w:val="0"/>
                <w:numId w:val="5"/>
              </w:numPr>
            </w:pPr>
            <w:r>
              <w:t>Plant parenchyma tissue with high cell turgidity</w:t>
            </w:r>
          </w:p>
          <w:p w14:paraId="1A8E9FAC" w14:textId="77777777" w:rsidR="004C2C22" w:rsidRDefault="004C2C22" w:rsidP="004C2C22">
            <w:pPr>
              <w:pStyle w:val="ListParagraph"/>
              <w:ind w:left="1080"/>
            </w:pPr>
          </w:p>
          <w:p w14:paraId="6C9047D3" w14:textId="77777777" w:rsidR="004C2C22" w:rsidRDefault="004C2C22" w:rsidP="00A97FF9">
            <w:pPr>
              <w:pStyle w:val="ListParagraph"/>
              <w:numPr>
                <w:ilvl w:val="0"/>
                <w:numId w:val="5"/>
              </w:numPr>
            </w:pPr>
            <w:r>
              <w:t>Animal fiber tissue with capillary immobilization of free water</w:t>
            </w:r>
          </w:p>
        </w:tc>
        <w:tc>
          <w:tcPr>
            <w:tcW w:w="2394" w:type="dxa"/>
          </w:tcPr>
          <w:p w14:paraId="76204849" w14:textId="77777777" w:rsidR="00A97FF9" w:rsidRDefault="00A97FF9"/>
          <w:p w14:paraId="4F82023E" w14:textId="77777777" w:rsidR="00A97FF9" w:rsidRDefault="00A97FF9"/>
          <w:p w14:paraId="499CE9C0" w14:textId="77777777" w:rsidR="00A97FF9" w:rsidRDefault="00A97FF9"/>
          <w:p w14:paraId="23C053CD" w14:textId="77777777" w:rsidR="00A97FF9" w:rsidRDefault="00A97FF9">
            <w:r>
              <w:t>Lettuce, apples</w:t>
            </w:r>
          </w:p>
          <w:p w14:paraId="245BAC47" w14:textId="77777777" w:rsidR="004C2C22" w:rsidRDefault="004C2C22"/>
          <w:p w14:paraId="6BECDA3C" w14:textId="77777777" w:rsidR="004C2C22" w:rsidRDefault="004C2C22"/>
          <w:p w14:paraId="787D23B5" w14:textId="77777777" w:rsidR="004C2C22" w:rsidRDefault="004C2C22"/>
          <w:p w14:paraId="73CFD6F4" w14:textId="77777777" w:rsidR="004C2C22" w:rsidRDefault="004C2C22"/>
          <w:p w14:paraId="077646C1" w14:textId="77777777" w:rsidR="004C2C22" w:rsidRDefault="004C2C22">
            <w:r>
              <w:t>Muscle</w:t>
            </w:r>
          </w:p>
        </w:tc>
        <w:tc>
          <w:tcPr>
            <w:tcW w:w="2394" w:type="dxa"/>
          </w:tcPr>
          <w:p w14:paraId="5F85142E" w14:textId="77777777" w:rsidR="00A97FF9" w:rsidRDefault="00A97FF9"/>
          <w:p w14:paraId="0F642026" w14:textId="77777777" w:rsidR="004C2C22" w:rsidRDefault="004C2C22"/>
          <w:p w14:paraId="0F3219D0" w14:textId="77777777" w:rsidR="004C2C22" w:rsidRDefault="004C2C22"/>
          <w:p w14:paraId="10150965" w14:textId="77777777" w:rsidR="004C2C22" w:rsidRDefault="004C2C22">
            <w:r>
              <w:t>Crispness (auditory),</w:t>
            </w:r>
          </w:p>
          <w:p w14:paraId="12163073" w14:textId="77777777" w:rsidR="004C2C22" w:rsidRDefault="004C2C22">
            <w:r>
              <w:t>Resistance-to-bite,</w:t>
            </w:r>
          </w:p>
          <w:p w14:paraId="784D6D90" w14:textId="77777777" w:rsidR="004C2C22" w:rsidRDefault="004C2C22">
            <w:r>
              <w:t>Juiciness</w:t>
            </w:r>
          </w:p>
          <w:p w14:paraId="4D711995" w14:textId="77777777" w:rsidR="004C2C22" w:rsidRDefault="004C2C22"/>
          <w:p w14:paraId="06EF551B" w14:textId="77777777" w:rsidR="004C2C22" w:rsidRDefault="004C2C22"/>
          <w:p w14:paraId="26A09678" w14:textId="77777777" w:rsidR="004C2C22" w:rsidRDefault="004C2C22">
            <w:r>
              <w:t>Juiciness,</w:t>
            </w:r>
          </w:p>
          <w:p w14:paraId="79B95321" w14:textId="77777777" w:rsidR="004C2C22" w:rsidRDefault="004C2C22">
            <w:r>
              <w:t>Resistance-to-bite</w:t>
            </w:r>
          </w:p>
        </w:tc>
        <w:tc>
          <w:tcPr>
            <w:tcW w:w="2394" w:type="dxa"/>
          </w:tcPr>
          <w:p w14:paraId="55B71B83" w14:textId="77777777" w:rsidR="00A97FF9" w:rsidRDefault="00A97FF9"/>
          <w:p w14:paraId="6CA75A9C" w14:textId="77777777" w:rsidR="004C2C22" w:rsidRDefault="004C2C22"/>
          <w:p w14:paraId="6B4C13B2" w14:textId="77777777" w:rsidR="004C2C22" w:rsidRDefault="004C2C22"/>
          <w:p w14:paraId="609C8BC6" w14:textId="77777777" w:rsidR="004C2C22" w:rsidRDefault="004C2C22">
            <w:r>
              <w:t>Resistance to shear</w:t>
            </w:r>
          </w:p>
          <w:p w14:paraId="70AB0B5C" w14:textId="77777777" w:rsidR="004C2C22" w:rsidRDefault="004C2C22">
            <w:r>
              <w:t>(semisolid)</w:t>
            </w:r>
          </w:p>
          <w:p w14:paraId="6CDFBFDB" w14:textId="77777777" w:rsidR="004C2C22" w:rsidRDefault="004C2C22"/>
          <w:p w14:paraId="5ED02314" w14:textId="77777777" w:rsidR="004C2C22" w:rsidRDefault="004C2C22"/>
          <w:p w14:paraId="71DE8D1B" w14:textId="77777777" w:rsidR="004C2C22" w:rsidRDefault="004C2C22"/>
          <w:p w14:paraId="01D832A8" w14:textId="77777777" w:rsidR="004C2C22" w:rsidRDefault="004C2C22" w:rsidP="004C2C22">
            <w:r>
              <w:t>Resistance to shear</w:t>
            </w:r>
          </w:p>
          <w:p w14:paraId="5E1C1598" w14:textId="77777777" w:rsidR="004C2C22" w:rsidRDefault="004C2C22" w:rsidP="004C2C22">
            <w:r>
              <w:t>(semisolid)</w:t>
            </w:r>
          </w:p>
          <w:p w14:paraId="76755BC2" w14:textId="77777777" w:rsidR="004C2C22" w:rsidRDefault="004C2C22"/>
          <w:p w14:paraId="0F4E15C5" w14:textId="77777777" w:rsidR="004C2C22" w:rsidRDefault="004C2C22"/>
          <w:p w14:paraId="41A5D672" w14:textId="77777777" w:rsidR="004C2C22" w:rsidRDefault="004C2C22"/>
          <w:p w14:paraId="1220AFE1" w14:textId="77777777" w:rsidR="004C2C22" w:rsidRDefault="004C2C22"/>
          <w:p w14:paraId="0B0803C3" w14:textId="77777777" w:rsidR="004C2C22" w:rsidRDefault="004C2C22"/>
        </w:tc>
      </w:tr>
      <w:tr w:rsidR="00A97FF9" w14:paraId="03080956" w14:textId="77777777" w:rsidTr="00A97FF9">
        <w:tc>
          <w:tcPr>
            <w:tcW w:w="2394" w:type="dxa"/>
          </w:tcPr>
          <w:p w14:paraId="042D5CF8" w14:textId="77777777" w:rsidR="00A97FF9" w:rsidRDefault="004C2C22" w:rsidP="004C2C22">
            <w:pPr>
              <w:pStyle w:val="ListParagraph"/>
              <w:numPr>
                <w:ilvl w:val="0"/>
                <w:numId w:val="2"/>
              </w:numPr>
            </w:pPr>
            <w:r>
              <w:t>Strong water attraction to hydrophilic compounds.</w:t>
            </w:r>
          </w:p>
          <w:p w14:paraId="5B5459AD" w14:textId="77777777" w:rsidR="004C2C22" w:rsidRDefault="004C2C22" w:rsidP="004C2C22">
            <w:pPr>
              <w:pStyle w:val="ListParagraph"/>
            </w:pPr>
          </w:p>
          <w:p w14:paraId="4E013BE8" w14:textId="77777777" w:rsidR="004C2C22" w:rsidRDefault="004C2C22" w:rsidP="004C2C22">
            <w:pPr>
              <w:pStyle w:val="ListParagraph"/>
              <w:numPr>
                <w:ilvl w:val="0"/>
                <w:numId w:val="6"/>
              </w:numPr>
            </w:pPr>
            <w:r>
              <w:t>Dehydrated and low-moisture foods</w:t>
            </w:r>
          </w:p>
        </w:tc>
        <w:tc>
          <w:tcPr>
            <w:tcW w:w="2394" w:type="dxa"/>
          </w:tcPr>
          <w:p w14:paraId="20640900" w14:textId="77777777" w:rsidR="00A97FF9" w:rsidRDefault="00A97FF9"/>
          <w:p w14:paraId="38BA170C" w14:textId="77777777" w:rsidR="004C2C22" w:rsidRDefault="004C2C22"/>
          <w:p w14:paraId="5612FD3A" w14:textId="77777777" w:rsidR="004C2C22" w:rsidRDefault="004C2C22"/>
          <w:p w14:paraId="31897A0E" w14:textId="77777777" w:rsidR="004C2C22" w:rsidRDefault="004C2C22"/>
          <w:p w14:paraId="021C38B7" w14:textId="77777777" w:rsidR="004C2C22" w:rsidRDefault="004C2C22">
            <w:r>
              <w:t>Corn flakes,</w:t>
            </w:r>
          </w:p>
          <w:p w14:paraId="0FB87EDA" w14:textId="77777777" w:rsidR="004C2C22" w:rsidRDefault="004C2C22">
            <w:r>
              <w:t>Hard candy,</w:t>
            </w:r>
          </w:p>
          <w:p w14:paraId="33E737C8" w14:textId="77777777" w:rsidR="004C2C22" w:rsidRDefault="004C2C22">
            <w:r>
              <w:t>Crackers</w:t>
            </w:r>
          </w:p>
        </w:tc>
        <w:tc>
          <w:tcPr>
            <w:tcW w:w="2394" w:type="dxa"/>
          </w:tcPr>
          <w:p w14:paraId="4853C22E" w14:textId="77777777" w:rsidR="00A97FF9" w:rsidRDefault="00A97FF9"/>
          <w:p w14:paraId="504D4656" w14:textId="77777777" w:rsidR="004C2C22" w:rsidRDefault="004C2C22"/>
          <w:p w14:paraId="3F903319" w14:textId="77777777" w:rsidR="004C2C22" w:rsidRDefault="004C2C22"/>
          <w:p w14:paraId="1A052877" w14:textId="77777777" w:rsidR="004C2C22" w:rsidRDefault="004C2C22"/>
          <w:p w14:paraId="52EE23AA" w14:textId="77777777" w:rsidR="004C2C22" w:rsidRDefault="004C2C22">
            <w:r>
              <w:t>Crunchiness,</w:t>
            </w:r>
          </w:p>
          <w:p w14:paraId="14DB00B6" w14:textId="77777777" w:rsidR="004C2C22" w:rsidRDefault="004C2C22">
            <w:r>
              <w:t>Hardness,</w:t>
            </w:r>
          </w:p>
          <w:p w14:paraId="30B6F253" w14:textId="77777777" w:rsidR="004C2C22" w:rsidRDefault="004C2C22">
            <w:r>
              <w:t>Brittleness</w:t>
            </w:r>
          </w:p>
        </w:tc>
        <w:tc>
          <w:tcPr>
            <w:tcW w:w="2394" w:type="dxa"/>
          </w:tcPr>
          <w:p w14:paraId="757B3A6F" w14:textId="77777777" w:rsidR="00A97FF9" w:rsidRDefault="00A97FF9"/>
          <w:p w14:paraId="137D9DD4" w14:textId="77777777" w:rsidR="004C2C22" w:rsidRDefault="004C2C22"/>
          <w:p w14:paraId="551C77E6" w14:textId="77777777" w:rsidR="004C2C22" w:rsidRDefault="004C2C22"/>
          <w:p w14:paraId="4030A100" w14:textId="77777777" w:rsidR="004C2C22" w:rsidRDefault="004C2C22"/>
          <w:p w14:paraId="249D4CCD" w14:textId="77777777" w:rsidR="004C2C22" w:rsidRDefault="004C2C22">
            <w:r>
              <w:t>Resistance to shear</w:t>
            </w:r>
          </w:p>
          <w:p w14:paraId="4198191B" w14:textId="77777777" w:rsidR="004C2C22" w:rsidRDefault="004C2C22"/>
        </w:tc>
      </w:tr>
    </w:tbl>
    <w:p w14:paraId="665AEAA0" w14:textId="77777777" w:rsidR="00A97FF9" w:rsidRDefault="00A97FF9"/>
    <w:p w14:paraId="48E7F9C8" w14:textId="77777777" w:rsidR="004C2C22" w:rsidRDefault="004C2C22" w:rsidP="004C2C22">
      <w:r>
        <w:t>Apples</w:t>
      </w:r>
      <w:r w:rsidR="00154943">
        <w:t>,</w:t>
      </w:r>
      <w:r>
        <w:t xml:space="preserve"> for example, </w:t>
      </w:r>
      <w:r w:rsidR="00991BA1">
        <w:t>contain 85% water. The water is</w:t>
      </w:r>
      <w:r w:rsidR="004653B0">
        <w:t xml:space="preserve"> </w:t>
      </w:r>
      <w:r>
        <w:t>trapped within the cell walls of the parenchyma cells. If the cell wall is ruptured, the water will leak out.</w:t>
      </w:r>
      <w:r w:rsidR="008467F4">
        <w:t xml:space="preserve"> </w:t>
      </w:r>
      <w:r>
        <w:t>However</w:t>
      </w:r>
      <w:r w:rsidR="00FC5863">
        <w:t>,</w:t>
      </w:r>
      <w:r>
        <w:t xml:space="preserve"> in the presence of 10% sugar, osmotic pressure </w:t>
      </w:r>
      <w:r w:rsidR="00E43A33">
        <w:t>(tu</w:t>
      </w:r>
      <w:r w:rsidR="003B2606">
        <w:t>r</w:t>
      </w:r>
      <w:r w:rsidR="00E43A33">
        <w:t xml:space="preserve">gidity) </w:t>
      </w:r>
      <w:r>
        <w:t>results inside the cell (on to the order of 9</w:t>
      </w:r>
      <w:r w:rsidR="00FC5863">
        <w:t xml:space="preserve"> </w:t>
      </w:r>
      <w:r>
        <w:t>atm pressure) and when the teeth come into contact with the cell, it pops (giving rise to “crunchiness”) as the osmotic pressure is released.</w:t>
      </w:r>
      <w:r w:rsidR="008467F4">
        <w:t xml:space="preserve"> </w:t>
      </w:r>
      <w:r w:rsidR="00E43A33">
        <w:t>Conversely, as the apple ages, water evaporates and the turgidity decreases.</w:t>
      </w:r>
    </w:p>
    <w:p w14:paraId="06664F97" w14:textId="77777777" w:rsidR="004C2C22" w:rsidRDefault="004C2C22" w:rsidP="004C2C22"/>
    <w:p w14:paraId="1E0816D8" w14:textId="77777777" w:rsidR="004C2C22" w:rsidRDefault="004C2C22" w:rsidP="004C2C22">
      <w:r>
        <w:t>In the case of animal cells, micro</w:t>
      </w:r>
      <w:r w:rsidR="00E43A33">
        <w:t>-</w:t>
      </w:r>
      <w:r>
        <w:t>channels within the muscle fibre hold water.</w:t>
      </w:r>
      <w:r w:rsidR="008467F4">
        <w:t xml:space="preserve"> </w:t>
      </w:r>
      <w:r>
        <w:t xml:space="preserve">When pressure is applied, the fluid </w:t>
      </w:r>
      <w:r w:rsidR="00E43A33">
        <w:t xml:space="preserve">(sarcoplasm) </w:t>
      </w:r>
      <w:r>
        <w:t>comes o</w:t>
      </w:r>
      <w:r w:rsidR="00E43A33">
        <w:t>ut.</w:t>
      </w:r>
      <w:r w:rsidR="008467F4">
        <w:t xml:space="preserve"> </w:t>
      </w:r>
      <w:r w:rsidR="00E43A33">
        <w:t>The fluid</w:t>
      </w:r>
      <w:r w:rsidR="00FC5863">
        <w:t>,</w:t>
      </w:r>
      <w:r w:rsidR="00E43A33">
        <w:t xml:space="preserve"> with its mix of protein and water</w:t>
      </w:r>
      <w:r w:rsidR="00FC5863">
        <w:t>,</w:t>
      </w:r>
      <w:r w:rsidR="00E43A33">
        <w:t xml:space="preserve"> is responsible for the juiciness of meat.</w:t>
      </w:r>
      <w:r w:rsidR="008467F4">
        <w:t xml:space="preserve"> </w:t>
      </w:r>
      <w:r w:rsidR="00E43A33">
        <w:t xml:space="preserve">Any change in the size of the micro-channels will increase </w:t>
      </w:r>
      <w:r w:rsidR="00FC5863">
        <w:t xml:space="preserve">or </w:t>
      </w:r>
      <w:r w:rsidR="00E43A33">
        <w:t>decrease the amount of that exudate.</w:t>
      </w:r>
      <w:r w:rsidR="008467F4">
        <w:t xml:space="preserve"> </w:t>
      </w:r>
      <w:r w:rsidR="00E43A33">
        <w:t>For example, the freezing of meat will increase the amount of exudate as micro-channels are enlarged due to ice crystals.</w:t>
      </w:r>
    </w:p>
    <w:p w14:paraId="37611EC8" w14:textId="77777777" w:rsidR="00E43A33" w:rsidRDefault="00E43A33" w:rsidP="004C2C22"/>
    <w:p w14:paraId="23E6AEFB" w14:textId="77777777" w:rsidR="00E43A33" w:rsidRDefault="00E43A33" w:rsidP="004C2C22">
      <w:r>
        <w:t>Bound water is the one or two layers of water molecules bound to the product onto polar groups (proteins and sugars for example).</w:t>
      </w:r>
      <w:r w:rsidR="008467F4">
        <w:t xml:space="preserve"> </w:t>
      </w:r>
      <w:r>
        <w:t>Cornflakes</w:t>
      </w:r>
      <w:r w:rsidR="00FC5863">
        <w:t>,</w:t>
      </w:r>
      <w:r>
        <w:t xml:space="preserve"> for example</w:t>
      </w:r>
      <w:r w:rsidR="00FC5863">
        <w:t>,</w:t>
      </w:r>
      <w:r>
        <w:t xml:space="preserve"> have a moisture content of 2</w:t>
      </w:r>
      <w:r w:rsidR="00FC5863">
        <w:t>–</w:t>
      </w:r>
      <w:r>
        <w:t>3%.</w:t>
      </w:r>
      <w:r w:rsidR="008467F4">
        <w:t xml:space="preserve"> </w:t>
      </w:r>
      <w:r w:rsidR="00B327A4">
        <w:t>This gives rise to its crunchiness.</w:t>
      </w:r>
      <w:r w:rsidR="008467F4">
        <w:t xml:space="preserve"> </w:t>
      </w:r>
      <w:r w:rsidR="00B327A4">
        <w:t xml:space="preserve">As the </w:t>
      </w:r>
      <w:r w:rsidR="00632198">
        <w:t>corn flakes</w:t>
      </w:r>
      <w:r w:rsidR="00B327A4">
        <w:t xml:space="preserve"> become hydrated, (in the presence of milk)</w:t>
      </w:r>
      <w:r w:rsidR="00E31C34">
        <w:t>,</w:t>
      </w:r>
      <w:r w:rsidR="00B327A4">
        <w:t xml:space="preserve"> </w:t>
      </w:r>
      <w:r w:rsidR="00632198">
        <w:t>they</w:t>
      </w:r>
      <w:r w:rsidR="00B327A4">
        <w:t xml:space="preserve"> los</w:t>
      </w:r>
      <w:r w:rsidR="00632198">
        <w:t>e</w:t>
      </w:r>
      <w:r w:rsidR="00B327A4">
        <w:t xml:space="preserve"> </w:t>
      </w:r>
      <w:r w:rsidR="00632198">
        <w:t>their</w:t>
      </w:r>
      <w:r w:rsidR="00B327A4">
        <w:t xml:space="preserve"> crunchiness and become soggy.</w:t>
      </w:r>
      <w:r>
        <w:t xml:space="preserve"> </w:t>
      </w:r>
    </w:p>
    <w:p w14:paraId="63D3A23B" w14:textId="77777777" w:rsidR="00632198" w:rsidRDefault="00632198" w:rsidP="004C2C22"/>
    <w:p w14:paraId="4903A379" w14:textId="77777777" w:rsidR="00CC00C5" w:rsidRPr="001800E7" w:rsidRDefault="00CC00C5" w:rsidP="00921ADC">
      <w:pPr>
        <w:jc w:val="right"/>
        <w:rPr>
          <w:rFonts w:ascii="Times New Roman" w:hAnsi="Times New Roman" w:cs="Times New Roman"/>
          <w:b/>
          <w:sz w:val="24"/>
          <w:szCs w:val="24"/>
        </w:rPr>
      </w:pPr>
      <w:r>
        <w:rPr>
          <w:rFonts w:ascii="Times New Roman" w:hAnsi="Times New Roman" w:cs="Times New Roman"/>
          <w:b/>
          <w:sz w:val="24"/>
          <w:szCs w:val="24"/>
        </w:rPr>
        <w:t xml:space="preserve">M3-2: </w:t>
      </w:r>
      <w:r w:rsidRPr="001800E7">
        <w:rPr>
          <w:rFonts w:ascii="Times New Roman" w:hAnsi="Times New Roman" w:cs="Times New Roman"/>
          <w:b/>
          <w:sz w:val="24"/>
          <w:szCs w:val="24"/>
        </w:rPr>
        <w:t>Structure of Water</w:t>
      </w:r>
    </w:p>
    <w:p w14:paraId="2BA34455" w14:textId="77777777" w:rsidR="00CC00C5" w:rsidRDefault="00CC00C5" w:rsidP="004C2C22">
      <w:pPr>
        <w:rPr>
          <w:b/>
        </w:rPr>
      </w:pPr>
    </w:p>
    <w:p w14:paraId="31812F85" w14:textId="77777777" w:rsidR="00632198" w:rsidRPr="00632198" w:rsidRDefault="00CC00C5" w:rsidP="004C2C22">
      <w:pPr>
        <w:rPr>
          <w:b/>
        </w:rPr>
      </w:pPr>
      <w:r>
        <w:rPr>
          <w:b/>
        </w:rPr>
        <w:t xml:space="preserve">&lt;H1&gt; </w:t>
      </w:r>
      <w:r w:rsidR="00632198">
        <w:rPr>
          <w:b/>
        </w:rPr>
        <w:t>Structure of Water</w:t>
      </w:r>
    </w:p>
    <w:p w14:paraId="4408D576" w14:textId="77777777" w:rsidR="004C2C22" w:rsidRPr="00287424" w:rsidRDefault="00A335B3" w:rsidP="00A335B3">
      <w:pPr>
        <w:pStyle w:val="NormalWeb"/>
        <w:rPr>
          <w:rFonts w:asciiTheme="minorHAnsi" w:hAnsiTheme="minorHAnsi"/>
          <w:sz w:val="22"/>
          <w:szCs w:val="22"/>
        </w:rPr>
      </w:pPr>
      <w:r w:rsidRPr="00287424">
        <w:rPr>
          <w:rFonts w:asciiTheme="minorHAnsi" w:hAnsiTheme="minorHAnsi"/>
          <w:bCs/>
          <w:sz w:val="22"/>
          <w:szCs w:val="22"/>
        </w:rPr>
        <w:t>Dr. Stephen Lower</w:t>
      </w:r>
      <w:r w:rsidR="00205948">
        <w:rPr>
          <w:rFonts w:asciiTheme="minorHAnsi" w:hAnsiTheme="minorHAnsi"/>
          <w:sz w:val="22"/>
          <w:szCs w:val="22"/>
        </w:rPr>
        <w:t xml:space="preserve"> (</w:t>
      </w:r>
      <w:r w:rsidRPr="00287424">
        <w:rPr>
          <w:rFonts w:asciiTheme="minorHAnsi" w:hAnsiTheme="minorHAnsi"/>
          <w:sz w:val="22"/>
          <w:szCs w:val="22"/>
        </w:rPr>
        <w:t>retired faculty member of the Dept. of Chemistry, Simon Fraser Un</w:t>
      </w:r>
      <w:r w:rsidR="00FC5863">
        <w:rPr>
          <w:rFonts w:asciiTheme="minorHAnsi" w:hAnsiTheme="minorHAnsi"/>
          <w:sz w:val="22"/>
          <w:szCs w:val="22"/>
        </w:rPr>
        <w:t xml:space="preserve">iversity, </w:t>
      </w:r>
      <w:r w:rsidRPr="00287424">
        <w:rPr>
          <w:rFonts w:asciiTheme="minorHAnsi" w:hAnsiTheme="minorHAnsi"/>
          <w:sz w:val="22"/>
          <w:szCs w:val="22"/>
        </w:rPr>
        <w:t>Canada</w:t>
      </w:r>
      <w:r w:rsidR="00205948">
        <w:rPr>
          <w:rFonts w:asciiTheme="minorHAnsi" w:hAnsiTheme="minorHAnsi"/>
          <w:sz w:val="22"/>
          <w:szCs w:val="22"/>
        </w:rPr>
        <w:t>)</w:t>
      </w:r>
      <w:r w:rsidRPr="00287424">
        <w:rPr>
          <w:rFonts w:asciiTheme="minorHAnsi" w:hAnsiTheme="minorHAnsi"/>
          <w:sz w:val="22"/>
          <w:szCs w:val="22"/>
        </w:rPr>
        <w:t xml:space="preserve"> provides a very through overview of the structure and chemistry of water on this website:</w:t>
      </w:r>
    </w:p>
    <w:p w14:paraId="21F1E909" w14:textId="77777777" w:rsidR="00A335B3" w:rsidRDefault="00A73670">
      <w:hyperlink r:id="rId13" w:history="1">
        <w:r w:rsidR="00A335B3" w:rsidRPr="001A69E2">
          <w:rPr>
            <w:rStyle w:val="Hyperlink"/>
          </w:rPr>
          <w:t>http://www.chem1.com/acad/sci/aboutwater.html</w:t>
        </w:r>
      </w:hyperlink>
    </w:p>
    <w:p w14:paraId="5885B797" w14:textId="77777777" w:rsidR="00A335B3" w:rsidRDefault="00A335B3"/>
    <w:p w14:paraId="1CE0F3F9" w14:textId="77777777" w:rsidR="00A335B3" w:rsidRPr="00287424" w:rsidRDefault="00A335B3">
      <w:r w:rsidRPr="00287424">
        <w:t>Water</w:t>
      </w:r>
      <w:r w:rsidR="00E31C34">
        <w:t>,</w:t>
      </w:r>
      <w:r w:rsidRPr="00287424">
        <w:t xml:space="preserve"> with its V-shaped molecular structure and a bond angle of 104</w:t>
      </w:r>
      <w:r w:rsidRPr="00287424">
        <w:rPr>
          <w:vertAlign w:val="superscript"/>
        </w:rPr>
        <w:t>o</w:t>
      </w:r>
      <w:r w:rsidR="00D749D1" w:rsidRPr="00287424">
        <w:rPr>
          <w:vertAlign w:val="superscript"/>
        </w:rPr>
        <w:t xml:space="preserve"> </w:t>
      </w:r>
      <w:r w:rsidR="00D749D1" w:rsidRPr="00287424">
        <w:t>31’</w:t>
      </w:r>
      <w:r w:rsidR="00E31C34">
        <w:t>,</w:t>
      </w:r>
      <w:r w:rsidRPr="00287424">
        <w:t xml:space="preserve"> compr</w:t>
      </w:r>
      <w:r w:rsidR="00D749D1" w:rsidRPr="00287424">
        <w:t>ises a portion of a tetrahedron, with two positive and two negative corners.</w:t>
      </w:r>
    </w:p>
    <w:p w14:paraId="7CFC624F" w14:textId="77777777" w:rsidR="00D749D1" w:rsidRPr="00287424" w:rsidRDefault="00D749D1"/>
    <w:p w14:paraId="79545C25" w14:textId="77777777" w:rsidR="00D749D1" w:rsidRPr="00287424" w:rsidRDefault="00D749D1">
      <w:r w:rsidRPr="00287424">
        <w:t>This results in the molecule having a net negative charge on the oxygen end and a net positive charge on the hydrogen end.</w:t>
      </w:r>
    </w:p>
    <w:p w14:paraId="345FE390" w14:textId="77777777" w:rsidR="00D749D1" w:rsidRDefault="00D749D1">
      <w:pPr>
        <w:rPr>
          <w:sz w:val="24"/>
          <w:szCs w:val="24"/>
        </w:rPr>
      </w:pPr>
    </w:p>
    <w:p w14:paraId="5DA9E959" w14:textId="77777777" w:rsidR="00D749D1" w:rsidRDefault="00D749D1" w:rsidP="00D749D1">
      <w:pPr>
        <w:pStyle w:val="NormalWeb"/>
        <w:jc w:val="center"/>
        <w:rPr>
          <w:rFonts w:ascii="Arial" w:hAnsi="Arial" w:cs="Arial"/>
          <w:b/>
          <w:bCs/>
          <w:color w:val="00008B"/>
          <w:sz w:val="27"/>
          <w:szCs w:val="27"/>
        </w:rPr>
      </w:pPr>
      <w:r>
        <w:rPr>
          <w:rFonts w:ascii="Arial" w:hAnsi="Arial" w:cs="Arial"/>
          <w:b/>
          <w:bCs/>
          <w:noProof/>
          <w:color w:val="00008B"/>
          <w:sz w:val="27"/>
          <w:szCs w:val="27"/>
        </w:rPr>
        <w:drawing>
          <wp:inline distT="0" distB="0" distL="0" distR="0" wp14:anchorId="24D9BFF1" wp14:editId="50A53A52">
            <wp:extent cx="1371600" cy="1470660"/>
            <wp:effectExtent l="0" t="0" r="0" b="0"/>
            <wp:docPr id="3" name="Picture 3" descr="http://witcombe.sbc.edu/water/images/tetrahed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tcombe.sbc.edu/water/images/tetrahedr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470660"/>
                    </a:xfrm>
                    <a:prstGeom prst="rect">
                      <a:avLst/>
                    </a:prstGeom>
                    <a:noFill/>
                    <a:ln>
                      <a:noFill/>
                    </a:ln>
                  </pic:spPr>
                </pic:pic>
              </a:graphicData>
            </a:graphic>
          </wp:inline>
        </w:drawing>
      </w:r>
      <w:r w:rsidRPr="00D749D1">
        <w:t xml:space="preserve"> </w:t>
      </w:r>
      <w:r>
        <w:rPr>
          <w:rFonts w:ascii="Arial" w:hAnsi="Arial" w:cs="Arial"/>
          <w:b/>
          <w:bCs/>
          <w:color w:val="A52A2A"/>
          <w:sz w:val="20"/>
          <w:szCs w:val="20"/>
        </w:rPr>
        <w:t xml:space="preserve">IMAGE SOURCE: "Chemistry and Life", 4th Edition, John W. </w:t>
      </w:r>
      <w:commentRangeStart w:id="2"/>
      <w:r>
        <w:rPr>
          <w:rFonts w:ascii="Arial" w:hAnsi="Arial" w:cs="Arial"/>
          <w:b/>
          <w:bCs/>
          <w:color w:val="A52A2A"/>
          <w:sz w:val="20"/>
          <w:szCs w:val="20"/>
        </w:rPr>
        <w:t xml:space="preserve">Hill, Dorothy </w:t>
      </w:r>
      <w:commentRangeEnd w:id="2"/>
      <w:r w:rsidR="00205948">
        <w:rPr>
          <w:rStyle w:val="CommentReference"/>
          <w:rFonts w:asciiTheme="minorHAnsi" w:eastAsiaTheme="minorEastAsia" w:hAnsiTheme="minorHAnsi" w:cstheme="minorBidi"/>
        </w:rPr>
        <w:commentReference w:id="2"/>
      </w:r>
      <w:r>
        <w:rPr>
          <w:rFonts w:ascii="Arial" w:hAnsi="Arial" w:cs="Arial"/>
          <w:b/>
          <w:bCs/>
          <w:color w:val="A52A2A"/>
          <w:sz w:val="20"/>
          <w:szCs w:val="20"/>
        </w:rPr>
        <w:t>M. Feigl, and Stuart J. Baum, Macmillan Publishing Company, New York, 1993</w:t>
      </w:r>
      <w:r>
        <w:rPr>
          <w:rFonts w:ascii="Arial" w:hAnsi="Arial" w:cs="Arial"/>
          <w:b/>
          <w:bCs/>
          <w:color w:val="00008B"/>
          <w:sz w:val="27"/>
          <w:szCs w:val="27"/>
        </w:rPr>
        <w:t xml:space="preserve"> </w:t>
      </w:r>
    </w:p>
    <w:p w14:paraId="5A69D399" w14:textId="77777777" w:rsidR="00D749D1" w:rsidRDefault="00D749D1">
      <w:pPr>
        <w:rPr>
          <w:sz w:val="24"/>
          <w:szCs w:val="24"/>
        </w:rPr>
      </w:pPr>
      <w:r>
        <w:rPr>
          <w:rFonts w:ascii="Arial" w:hAnsi="Arial" w:cs="Arial"/>
          <w:noProof/>
          <w:sz w:val="20"/>
          <w:szCs w:val="20"/>
        </w:rPr>
        <w:drawing>
          <wp:inline distT="0" distB="0" distL="0" distR="0" wp14:anchorId="6DBB3759" wp14:editId="42475030">
            <wp:extent cx="2971800" cy="2636520"/>
            <wp:effectExtent l="0" t="0" r="0" b="0"/>
            <wp:docPr id="5" name="il_fi" descr="http://image.tutorvista.com/content/hydrogen/hydrogen-bo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age.tutorvista.com/content/hydrogen/hydrogen-bondin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636520"/>
                    </a:xfrm>
                    <a:prstGeom prst="rect">
                      <a:avLst/>
                    </a:prstGeom>
                    <a:noFill/>
                    <a:ln>
                      <a:noFill/>
                    </a:ln>
                  </pic:spPr>
                </pic:pic>
              </a:graphicData>
            </a:graphic>
          </wp:inline>
        </w:drawing>
      </w:r>
    </w:p>
    <w:p w14:paraId="28E76D60" w14:textId="77777777" w:rsidR="007B7EB7" w:rsidRDefault="007B7EB7">
      <w:pPr>
        <w:rPr>
          <w:sz w:val="24"/>
          <w:szCs w:val="24"/>
        </w:rPr>
      </w:pPr>
    </w:p>
    <w:p w14:paraId="515BB8B7" w14:textId="77777777" w:rsidR="007B7EB7" w:rsidRPr="00287424" w:rsidRDefault="007B7EB7">
      <w:r w:rsidRPr="00287424">
        <w:t xml:space="preserve">The oxygen atom has a great affinity for the electrons of the hydrogen </w:t>
      </w:r>
      <w:r w:rsidR="00C6638C" w:rsidRPr="00287424">
        <w:t>atoms</w:t>
      </w:r>
      <w:r w:rsidR="00E31C34">
        <w:t>,</w:t>
      </w:r>
      <w:r w:rsidR="00C6638C" w:rsidRPr="00287424">
        <w:t xml:space="preserve"> resulting in a net charge of minus two for the oxygen atom.</w:t>
      </w:r>
      <w:r w:rsidR="008467F4">
        <w:t xml:space="preserve"> </w:t>
      </w:r>
      <w:r w:rsidR="00C6638C" w:rsidRPr="00287424">
        <w:t>The hydrogen atoms</w:t>
      </w:r>
      <w:r w:rsidR="00E31C34">
        <w:t>,</w:t>
      </w:r>
      <w:r w:rsidR="00C6638C" w:rsidRPr="00287424">
        <w:t xml:space="preserve"> as a result</w:t>
      </w:r>
      <w:r w:rsidR="00E31C34">
        <w:t>,</w:t>
      </w:r>
      <w:r w:rsidR="00C6638C" w:rsidRPr="00287424">
        <w:t xml:space="preserve"> possess a positive charge (proton).</w:t>
      </w:r>
      <w:r w:rsidR="008467F4">
        <w:t xml:space="preserve"> </w:t>
      </w:r>
      <w:r w:rsidRPr="00287424">
        <w:t>This arrangement of a charge distribution means that the water molecule can be regarded as a dipole.</w:t>
      </w:r>
      <w:r w:rsidR="008467F4">
        <w:t xml:space="preserve"> </w:t>
      </w:r>
      <w:r w:rsidRPr="00287424">
        <w:t>Each of the four charged areas of a water molecule can attract another water molecule</w:t>
      </w:r>
      <w:r w:rsidR="00E31C34">
        <w:t>,</w:t>
      </w:r>
      <w:r w:rsidRPr="00287424">
        <w:t xml:space="preserve"> with the formation of a hydrogen bond.</w:t>
      </w:r>
      <w:r w:rsidR="008467F4">
        <w:t xml:space="preserve"> </w:t>
      </w:r>
      <w:r w:rsidR="00C6638C" w:rsidRPr="00287424">
        <w:t>One water molecule can then attract a maximum of four water molecules.</w:t>
      </w:r>
      <w:r w:rsidR="008467F4">
        <w:t xml:space="preserve"> </w:t>
      </w:r>
      <w:r w:rsidR="00C6638C" w:rsidRPr="00287424">
        <w:t>It is this formation of hydrogen bonding that is responsible for the outstanding physical features of water and ice.</w:t>
      </w:r>
    </w:p>
    <w:p w14:paraId="46CA3134" w14:textId="77777777" w:rsidR="00C6638C" w:rsidRPr="00287424" w:rsidRDefault="00C6638C"/>
    <w:p w14:paraId="55CE60DF" w14:textId="77777777" w:rsidR="004D48AD" w:rsidRDefault="004D48AD">
      <w:pPr>
        <w:rPr>
          <w:b/>
        </w:rPr>
      </w:pPr>
    </w:p>
    <w:p w14:paraId="696721B4" w14:textId="77777777" w:rsidR="004D48AD" w:rsidRDefault="004D48AD">
      <w:pPr>
        <w:rPr>
          <w:b/>
        </w:rPr>
      </w:pPr>
    </w:p>
    <w:p w14:paraId="3484D64D" w14:textId="77777777" w:rsidR="004D48AD" w:rsidRDefault="004D48AD">
      <w:pPr>
        <w:rPr>
          <w:b/>
        </w:rPr>
      </w:pPr>
    </w:p>
    <w:p w14:paraId="671E0EA1" w14:textId="77777777" w:rsidR="00642756" w:rsidRPr="001800E7" w:rsidRDefault="00642756" w:rsidP="00921ADC">
      <w:pPr>
        <w:jc w:val="right"/>
        <w:rPr>
          <w:rFonts w:ascii="Times New Roman" w:hAnsi="Times New Roman" w:cs="Times New Roman"/>
          <w:b/>
          <w:sz w:val="24"/>
          <w:szCs w:val="24"/>
        </w:rPr>
      </w:pPr>
      <w:r>
        <w:rPr>
          <w:rFonts w:ascii="Times New Roman" w:hAnsi="Times New Roman" w:cs="Times New Roman"/>
          <w:b/>
          <w:sz w:val="24"/>
          <w:szCs w:val="24"/>
        </w:rPr>
        <w:t xml:space="preserve">M3-3: </w:t>
      </w:r>
      <w:r w:rsidRPr="001800E7">
        <w:rPr>
          <w:rFonts w:ascii="Times New Roman" w:hAnsi="Times New Roman" w:cs="Times New Roman"/>
          <w:b/>
          <w:sz w:val="24"/>
          <w:szCs w:val="24"/>
        </w:rPr>
        <w:t>Structure of Ice</w:t>
      </w:r>
    </w:p>
    <w:p w14:paraId="07241B58" w14:textId="77777777" w:rsidR="004D48AD" w:rsidRDefault="004D48AD" w:rsidP="00921ADC">
      <w:pPr>
        <w:jc w:val="right"/>
        <w:rPr>
          <w:b/>
        </w:rPr>
      </w:pPr>
    </w:p>
    <w:p w14:paraId="0F39C52E" w14:textId="77777777" w:rsidR="00C6638C" w:rsidRPr="00287424" w:rsidRDefault="00642756">
      <w:r>
        <w:rPr>
          <w:b/>
        </w:rPr>
        <w:t xml:space="preserve">&lt;h1&gt; </w:t>
      </w:r>
      <w:r w:rsidR="00C6638C" w:rsidRPr="00287424">
        <w:rPr>
          <w:b/>
        </w:rPr>
        <w:t>Structure of Ice</w:t>
      </w:r>
    </w:p>
    <w:p w14:paraId="364E30C1" w14:textId="77777777" w:rsidR="00820583" w:rsidRDefault="00820583" w:rsidP="00820583">
      <w:pPr>
        <w:rPr>
          <w:b/>
        </w:rPr>
      </w:pPr>
    </w:p>
    <w:p w14:paraId="70B13B0B" w14:textId="77777777" w:rsidR="00820583" w:rsidRDefault="00642756" w:rsidP="00820583">
      <w:pPr>
        <w:rPr>
          <w:b/>
        </w:rPr>
      </w:pPr>
      <w:r>
        <w:rPr>
          <w:b/>
        </w:rPr>
        <w:t xml:space="preserve">&lt;icon&gt; </w:t>
      </w:r>
      <w:r w:rsidR="00820583">
        <w:rPr>
          <w:b/>
        </w:rPr>
        <w:t>Reading Reference:</w:t>
      </w:r>
    </w:p>
    <w:p w14:paraId="5A331A84" w14:textId="77777777" w:rsidR="00820583" w:rsidRDefault="00820583" w:rsidP="00820583">
      <w:pPr>
        <w:rPr>
          <w:b/>
        </w:rPr>
      </w:pPr>
    </w:p>
    <w:p w14:paraId="758D2E2A" w14:textId="77777777" w:rsidR="00820583" w:rsidRDefault="00820583" w:rsidP="00820583">
      <w:pPr>
        <w:rPr>
          <w:b/>
        </w:rPr>
      </w:pPr>
      <w:r>
        <w:rPr>
          <w:b/>
        </w:rPr>
        <w:t>Food Chemistry, Fennema, 4</w:t>
      </w:r>
      <w:r w:rsidRPr="0082600F">
        <w:rPr>
          <w:b/>
          <w:vertAlign w:val="superscript"/>
        </w:rPr>
        <w:t>th</w:t>
      </w:r>
      <w:r>
        <w:rPr>
          <w:b/>
        </w:rPr>
        <w:t xml:space="preserve"> ed., </w:t>
      </w:r>
      <w:commentRangeStart w:id="3"/>
      <w:r>
        <w:rPr>
          <w:b/>
        </w:rPr>
        <w:t>Chapter 2:</w:t>
      </w:r>
      <w:commentRangeEnd w:id="3"/>
      <w:r w:rsidR="00CD469C">
        <w:rPr>
          <w:rStyle w:val="CommentReference"/>
          <w:rFonts w:eastAsiaTheme="minorEastAsia"/>
        </w:rPr>
        <w:commentReference w:id="3"/>
      </w:r>
    </w:p>
    <w:p w14:paraId="4430F6E5" w14:textId="77777777" w:rsidR="0082600F" w:rsidRPr="00921ADC" w:rsidRDefault="0082600F" w:rsidP="00921ADC">
      <w:pPr>
        <w:pStyle w:val="ListParagraph"/>
        <w:numPr>
          <w:ilvl w:val="0"/>
          <w:numId w:val="25"/>
        </w:numPr>
        <w:autoSpaceDE w:val="0"/>
        <w:autoSpaceDN w:val="0"/>
        <w:adjustRightInd w:val="0"/>
        <w:rPr>
          <w:rFonts w:cs="Times New Roman"/>
          <w:b/>
        </w:rPr>
      </w:pPr>
      <w:r w:rsidRPr="00921ADC">
        <w:rPr>
          <w:rFonts w:cs="Times New Roman"/>
          <w:b/>
        </w:rPr>
        <w:t>Physical properties of ice p. 28-29</w:t>
      </w:r>
    </w:p>
    <w:p w14:paraId="257C8FED" w14:textId="77777777" w:rsidR="0082600F" w:rsidRDefault="0082600F">
      <w:pPr>
        <w:rPr>
          <w:sz w:val="24"/>
          <w:szCs w:val="24"/>
        </w:rPr>
      </w:pPr>
    </w:p>
    <w:p w14:paraId="36AA3DAE" w14:textId="77777777" w:rsidR="00C6638C" w:rsidRPr="00287424" w:rsidRDefault="003B2606">
      <w:r w:rsidRPr="00287424">
        <w:t>Water molecules in ice are arranged as a network of puckered six-membered rings</w:t>
      </w:r>
      <w:r w:rsidR="007D5A86">
        <w:t>,</w:t>
      </w:r>
      <w:r w:rsidRPr="00287424">
        <w:t xml:space="preserve"> as shown below.</w:t>
      </w:r>
      <w:r w:rsidR="008467F4">
        <w:t xml:space="preserve"> </w:t>
      </w:r>
      <w:r w:rsidRPr="00287424">
        <w:t xml:space="preserve"> As would be expected with such an open structure, ice density (0.9164 g/cm</w:t>
      </w:r>
      <w:r w:rsidRPr="00287424">
        <w:rPr>
          <w:vertAlign w:val="superscript"/>
        </w:rPr>
        <w:t>3</w:t>
      </w:r>
      <w:r w:rsidRPr="00287424">
        <w:t>) at 0</w:t>
      </w:r>
      <w:r w:rsidRPr="00287424">
        <w:rPr>
          <w:vertAlign w:val="superscript"/>
        </w:rPr>
        <w:t>o</w:t>
      </w:r>
      <w:r w:rsidRPr="00287424">
        <w:t>C is</w:t>
      </w:r>
      <w:r w:rsidR="007D5A86">
        <w:t xml:space="preserve"> </w:t>
      </w:r>
      <w:r w:rsidR="007D5A86">
        <w:rPr>
          <w:sz w:val="24"/>
          <w:szCs w:val="24"/>
        </w:rPr>
        <w:t>considerably lower than water density (0.9999 g/cm</w:t>
      </w:r>
      <w:r w:rsidR="007D5A86">
        <w:rPr>
          <w:sz w:val="24"/>
          <w:szCs w:val="24"/>
          <w:vertAlign w:val="superscript"/>
        </w:rPr>
        <w:t>3</w:t>
      </w:r>
      <w:r w:rsidR="007D5A86">
        <w:rPr>
          <w:sz w:val="24"/>
          <w:szCs w:val="24"/>
        </w:rPr>
        <w:t>) at 0</w:t>
      </w:r>
      <w:r w:rsidR="007D5A86">
        <w:rPr>
          <w:sz w:val="24"/>
          <w:szCs w:val="24"/>
          <w:vertAlign w:val="superscript"/>
        </w:rPr>
        <w:t>o</w:t>
      </w:r>
      <w:r w:rsidR="007D5A86">
        <w:rPr>
          <w:sz w:val="24"/>
          <w:szCs w:val="24"/>
        </w:rPr>
        <w:t>C.</w:t>
      </w:r>
    </w:p>
    <w:p w14:paraId="3C0D1A19" w14:textId="77777777" w:rsidR="003B2606" w:rsidRDefault="003B2606">
      <w:pPr>
        <w:rPr>
          <w:sz w:val="24"/>
          <w:szCs w:val="24"/>
        </w:rPr>
      </w:pPr>
      <w:commentRangeStart w:id="4"/>
      <w:r>
        <w:rPr>
          <w:noProof/>
          <w:sz w:val="24"/>
          <w:szCs w:val="24"/>
        </w:rPr>
        <w:drawing>
          <wp:inline distT="0" distB="0" distL="0" distR="0" wp14:anchorId="44DC08D8" wp14:editId="484C2447">
            <wp:extent cx="3385032" cy="5684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5885" cy="5685953"/>
                    </a:xfrm>
                    <a:prstGeom prst="rect">
                      <a:avLst/>
                    </a:prstGeom>
                  </pic:spPr>
                </pic:pic>
              </a:graphicData>
            </a:graphic>
          </wp:inline>
        </w:drawing>
      </w:r>
      <w:commentRangeEnd w:id="4"/>
      <w:r w:rsidR="00C6358F">
        <w:rPr>
          <w:rStyle w:val="CommentReference"/>
          <w:rFonts w:eastAsiaTheme="minorEastAsia"/>
        </w:rPr>
        <w:commentReference w:id="4"/>
      </w:r>
    </w:p>
    <w:p w14:paraId="5DAEFB69" w14:textId="77777777" w:rsidR="003B2606" w:rsidRDefault="003B2606">
      <w:pPr>
        <w:rPr>
          <w:sz w:val="24"/>
          <w:szCs w:val="24"/>
        </w:rPr>
      </w:pPr>
    </w:p>
    <w:p w14:paraId="1CEFCC2E" w14:textId="77777777" w:rsidR="003B2606" w:rsidRDefault="003B2606">
      <w:pPr>
        <w:rPr>
          <w:sz w:val="24"/>
          <w:szCs w:val="24"/>
        </w:rPr>
      </w:pPr>
      <w:r>
        <w:rPr>
          <w:sz w:val="24"/>
          <w:szCs w:val="24"/>
        </w:rPr>
        <w:t xml:space="preserve">At the present time, </w:t>
      </w:r>
      <w:r w:rsidR="00773143">
        <w:rPr>
          <w:sz w:val="24"/>
          <w:szCs w:val="24"/>
        </w:rPr>
        <w:t>ten</w:t>
      </w:r>
      <w:r>
        <w:rPr>
          <w:sz w:val="24"/>
          <w:szCs w:val="24"/>
        </w:rPr>
        <w:t xml:space="preserve"> polymorphs of ice have been reported</w:t>
      </w:r>
      <w:r w:rsidR="007061E1">
        <w:rPr>
          <w:sz w:val="24"/>
          <w:szCs w:val="24"/>
        </w:rPr>
        <w:t>, plus an amorphous or vitreous state of largely non-crystalline str</w:t>
      </w:r>
      <w:r w:rsidR="00773143">
        <w:rPr>
          <w:sz w:val="24"/>
          <w:szCs w:val="24"/>
        </w:rPr>
        <w:t>u</w:t>
      </w:r>
      <w:r w:rsidR="007061E1">
        <w:rPr>
          <w:sz w:val="24"/>
          <w:szCs w:val="24"/>
        </w:rPr>
        <w:t>cture</w:t>
      </w:r>
      <w:r w:rsidR="00773143">
        <w:rPr>
          <w:sz w:val="24"/>
          <w:szCs w:val="24"/>
        </w:rPr>
        <w:t xml:space="preserve">, making for 11 </w:t>
      </w:r>
      <w:r w:rsidR="004653B0">
        <w:rPr>
          <w:sz w:val="24"/>
          <w:szCs w:val="24"/>
        </w:rPr>
        <w:t>structures</w:t>
      </w:r>
      <w:r w:rsidR="00773143">
        <w:rPr>
          <w:sz w:val="24"/>
          <w:szCs w:val="24"/>
        </w:rPr>
        <w:t xml:space="preserve"> in total.</w:t>
      </w:r>
      <w:r w:rsidR="008467F4">
        <w:rPr>
          <w:sz w:val="24"/>
          <w:szCs w:val="24"/>
        </w:rPr>
        <w:t xml:space="preserve"> </w:t>
      </w:r>
      <w:r>
        <w:rPr>
          <w:sz w:val="24"/>
          <w:szCs w:val="24"/>
        </w:rPr>
        <w:t>Ice-I</w:t>
      </w:r>
      <w:r>
        <w:rPr>
          <w:sz w:val="24"/>
          <w:szCs w:val="24"/>
          <w:vertAlign w:val="subscript"/>
        </w:rPr>
        <w:t>h</w:t>
      </w:r>
      <w:r w:rsidR="007061E1">
        <w:rPr>
          <w:sz w:val="24"/>
          <w:szCs w:val="24"/>
          <w:vertAlign w:val="subscript"/>
        </w:rPr>
        <w:t xml:space="preserve"> </w:t>
      </w:r>
      <w:r w:rsidR="007061E1">
        <w:rPr>
          <w:sz w:val="24"/>
          <w:szCs w:val="24"/>
        </w:rPr>
        <w:t>, formed under atmospheric pressure</w:t>
      </w:r>
      <w:r w:rsidR="007D5A86">
        <w:rPr>
          <w:sz w:val="24"/>
          <w:szCs w:val="24"/>
        </w:rPr>
        <w:t>,</w:t>
      </w:r>
      <w:r w:rsidR="007061E1">
        <w:rPr>
          <w:sz w:val="24"/>
          <w:szCs w:val="24"/>
        </w:rPr>
        <w:t xml:space="preserve"> is the only polymorph of practical importance.</w:t>
      </w:r>
    </w:p>
    <w:p w14:paraId="3678BCCE" w14:textId="77777777" w:rsidR="007061E1" w:rsidRDefault="007061E1">
      <w:pPr>
        <w:rPr>
          <w:sz w:val="24"/>
          <w:szCs w:val="24"/>
        </w:rPr>
      </w:pPr>
      <w:r>
        <w:rPr>
          <w:sz w:val="24"/>
          <w:szCs w:val="24"/>
        </w:rPr>
        <w:t xml:space="preserve"> </w:t>
      </w:r>
    </w:p>
    <w:p w14:paraId="50EFF83C" w14:textId="77777777" w:rsidR="003B2606" w:rsidRDefault="007061E1">
      <w:pPr>
        <w:rPr>
          <w:sz w:val="24"/>
          <w:szCs w:val="24"/>
        </w:rPr>
      </w:pPr>
      <w:r>
        <w:rPr>
          <w:sz w:val="24"/>
          <w:szCs w:val="24"/>
        </w:rPr>
        <w:t>In ice, the O atom of a water molecule is surrounded tetrahedrally by four other O atoms or, in other words, each water molecule is at the centre of a regular tetrahedron with four molecules at the vertical.</w:t>
      </w:r>
      <w:r w:rsidR="008467F4">
        <w:rPr>
          <w:sz w:val="24"/>
          <w:szCs w:val="24"/>
        </w:rPr>
        <w:t xml:space="preserve"> </w:t>
      </w:r>
      <w:r>
        <w:rPr>
          <w:sz w:val="24"/>
          <w:szCs w:val="24"/>
        </w:rPr>
        <w:t>According to Hesl</w:t>
      </w:r>
      <w:r w:rsidR="00773143">
        <w:rPr>
          <w:sz w:val="24"/>
          <w:szCs w:val="24"/>
        </w:rPr>
        <w:t>o</w:t>
      </w:r>
      <w:r>
        <w:rPr>
          <w:sz w:val="24"/>
          <w:szCs w:val="24"/>
        </w:rPr>
        <w:t xml:space="preserve">p and Robinson (1960), the temperature of ice must be lowered to </w:t>
      </w:r>
      <w:r w:rsidR="007D5A86">
        <w:rPr>
          <w:sz w:val="24"/>
          <w:szCs w:val="24"/>
        </w:rPr>
        <w:t>–</w:t>
      </w:r>
      <w:r>
        <w:rPr>
          <w:sz w:val="24"/>
          <w:szCs w:val="24"/>
        </w:rPr>
        <w:t>18</w:t>
      </w:r>
      <w:r w:rsidR="00773143">
        <w:rPr>
          <w:sz w:val="24"/>
          <w:szCs w:val="24"/>
        </w:rPr>
        <w:t>0</w:t>
      </w:r>
      <w:r>
        <w:rPr>
          <w:sz w:val="24"/>
          <w:szCs w:val="24"/>
          <w:vertAlign w:val="superscript"/>
        </w:rPr>
        <w:t>o</w:t>
      </w:r>
      <w:r>
        <w:rPr>
          <w:sz w:val="24"/>
          <w:szCs w:val="24"/>
        </w:rPr>
        <w:t>C before every water molecule is associated with four others through hydrogen bonding.</w:t>
      </w:r>
    </w:p>
    <w:p w14:paraId="211307FD" w14:textId="77777777" w:rsidR="007061E1" w:rsidRDefault="007061E1">
      <w:pPr>
        <w:rPr>
          <w:sz w:val="24"/>
          <w:szCs w:val="24"/>
        </w:rPr>
      </w:pPr>
    </w:p>
    <w:p w14:paraId="722647DA" w14:textId="77777777" w:rsidR="007061E1" w:rsidRDefault="007061E1">
      <w:pPr>
        <w:rPr>
          <w:sz w:val="24"/>
          <w:szCs w:val="24"/>
        </w:rPr>
      </w:pPr>
      <w:r>
        <w:rPr>
          <w:sz w:val="24"/>
          <w:szCs w:val="24"/>
        </w:rPr>
        <w:t xml:space="preserve">As the temperature is increased from </w:t>
      </w:r>
      <w:r w:rsidR="007D5A86">
        <w:rPr>
          <w:sz w:val="24"/>
          <w:szCs w:val="24"/>
        </w:rPr>
        <w:t>–</w:t>
      </w:r>
      <w:r>
        <w:rPr>
          <w:sz w:val="24"/>
          <w:szCs w:val="24"/>
        </w:rPr>
        <w:t>18</w:t>
      </w:r>
      <w:r w:rsidR="00773143">
        <w:rPr>
          <w:sz w:val="24"/>
          <w:szCs w:val="24"/>
        </w:rPr>
        <w:t>0</w:t>
      </w:r>
      <w:r>
        <w:rPr>
          <w:sz w:val="24"/>
          <w:szCs w:val="24"/>
          <w:vertAlign w:val="superscript"/>
        </w:rPr>
        <w:t>o</w:t>
      </w:r>
      <w:r>
        <w:rPr>
          <w:sz w:val="24"/>
          <w:szCs w:val="24"/>
        </w:rPr>
        <w:t>C to 0</w:t>
      </w:r>
      <w:r>
        <w:rPr>
          <w:sz w:val="24"/>
          <w:szCs w:val="24"/>
          <w:vertAlign w:val="superscript"/>
        </w:rPr>
        <w:t>o</w:t>
      </w:r>
      <w:r>
        <w:rPr>
          <w:sz w:val="24"/>
          <w:szCs w:val="24"/>
        </w:rPr>
        <w:t>C, the thermal agitation of the molecule becomes sufficient to stretch, bend</w:t>
      </w:r>
      <w:r w:rsidR="007D5A86">
        <w:rPr>
          <w:sz w:val="24"/>
          <w:szCs w:val="24"/>
        </w:rPr>
        <w:t>,</w:t>
      </w:r>
      <w:r>
        <w:rPr>
          <w:sz w:val="24"/>
          <w:szCs w:val="24"/>
        </w:rPr>
        <w:t xml:space="preserve"> and ultimately break some hydro</w:t>
      </w:r>
      <w:r w:rsidR="00773143">
        <w:rPr>
          <w:sz w:val="24"/>
          <w:szCs w:val="24"/>
        </w:rPr>
        <w:t>ge</w:t>
      </w:r>
      <w:r>
        <w:rPr>
          <w:sz w:val="24"/>
          <w:szCs w:val="24"/>
        </w:rPr>
        <w:t>n bonds.</w:t>
      </w:r>
      <w:r w:rsidR="008467F4">
        <w:rPr>
          <w:sz w:val="24"/>
          <w:szCs w:val="24"/>
        </w:rPr>
        <w:t xml:space="preserve"> </w:t>
      </w:r>
      <w:r w:rsidR="00773143">
        <w:rPr>
          <w:sz w:val="24"/>
          <w:szCs w:val="24"/>
        </w:rPr>
        <w:t>As suggested, the degree of hydrogen bonding is temperature dependent.</w:t>
      </w:r>
      <w:r w:rsidR="008467F4">
        <w:rPr>
          <w:sz w:val="24"/>
          <w:szCs w:val="24"/>
        </w:rPr>
        <w:t xml:space="preserve"> </w:t>
      </w:r>
      <w:r w:rsidR="00773143">
        <w:rPr>
          <w:sz w:val="24"/>
          <w:szCs w:val="24"/>
        </w:rPr>
        <w:t>Ice at 0</w:t>
      </w:r>
      <w:r w:rsidR="00773143">
        <w:rPr>
          <w:sz w:val="24"/>
          <w:szCs w:val="24"/>
          <w:vertAlign w:val="superscript"/>
        </w:rPr>
        <w:t>o</w:t>
      </w:r>
      <w:r w:rsidR="00773143">
        <w:rPr>
          <w:sz w:val="24"/>
          <w:szCs w:val="24"/>
        </w:rPr>
        <w:t xml:space="preserve">C has a coordination number (nearest </w:t>
      </w:r>
      <w:r w:rsidR="003A5366">
        <w:rPr>
          <w:sz w:val="24"/>
          <w:szCs w:val="24"/>
        </w:rPr>
        <w:t>neighbour</w:t>
      </w:r>
      <w:r w:rsidR="00773143">
        <w:rPr>
          <w:sz w:val="24"/>
          <w:szCs w:val="24"/>
        </w:rPr>
        <w:t xml:space="preserve"> molecules) of 4.0, with the nearest </w:t>
      </w:r>
      <w:r w:rsidR="003A5366">
        <w:rPr>
          <w:sz w:val="24"/>
          <w:szCs w:val="24"/>
        </w:rPr>
        <w:t>neighbour</w:t>
      </w:r>
      <w:r w:rsidR="00773143">
        <w:rPr>
          <w:sz w:val="24"/>
          <w:szCs w:val="24"/>
        </w:rPr>
        <w:t xml:space="preserve"> at a distance of 2.76 </w:t>
      </w:r>
      <w:r w:rsidR="00405FD8">
        <w:rPr>
          <w:sz w:val="24"/>
          <w:szCs w:val="24"/>
        </w:rPr>
        <w:t>anstroms (A).</w:t>
      </w:r>
      <w:r w:rsidR="008467F4">
        <w:rPr>
          <w:sz w:val="24"/>
          <w:szCs w:val="24"/>
        </w:rPr>
        <w:t xml:space="preserve"> </w:t>
      </w:r>
      <w:r w:rsidR="00773143">
        <w:rPr>
          <w:sz w:val="24"/>
          <w:szCs w:val="24"/>
        </w:rPr>
        <w:t xml:space="preserve">With the input of the latent heat of melting, H-bonds are broken (increasing the distance between </w:t>
      </w:r>
      <w:r w:rsidR="003A5366">
        <w:rPr>
          <w:sz w:val="24"/>
          <w:szCs w:val="24"/>
        </w:rPr>
        <w:t>neighbour</w:t>
      </w:r>
      <w:r w:rsidR="00773143">
        <w:rPr>
          <w:sz w:val="24"/>
          <w:szCs w:val="24"/>
        </w:rPr>
        <w:t>s) and other hydrogen bonds become strained as water molecules assume a fluid state with more compact (on average) associations.</w:t>
      </w:r>
      <w:r w:rsidR="008467F4">
        <w:rPr>
          <w:sz w:val="24"/>
          <w:szCs w:val="24"/>
        </w:rPr>
        <w:t xml:space="preserve"> </w:t>
      </w:r>
      <w:r w:rsidR="003A5366">
        <w:rPr>
          <w:sz w:val="24"/>
          <w:szCs w:val="24"/>
        </w:rPr>
        <w:t xml:space="preserve">As </w:t>
      </w:r>
      <w:r w:rsidR="00773143">
        <w:rPr>
          <w:sz w:val="24"/>
          <w:szCs w:val="24"/>
        </w:rPr>
        <w:t>the temperature is raised, the coordination number increases from 4.0 for that of ice at 0</w:t>
      </w:r>
      <w:r w:rsidR="00773143">
        <w:rPr>
          <w:sz w:val="24"/>
          <w:szCs w:val="24"/>
          <w:vertAlign w:val="superscript"/>
        </w:rPr>
        <w:t>o</w:t>
      </w:r>
      <w:r w:rsidR="00773143">
        <w:rPr>
          <w:sz w:val="24"/>
          <w:szCs w:val="24"/>
        </w:rPr>
        <w:t>C to 4.4 for water at 1.50</w:t>
      </w:r>
      <w:r w:rsidR="00773143">
        <w:rPr>
          <w:sz w:val="24"/>
          <w:szCs w:val="24"/>
          <w:vertAlign w:val="superscript"/>
        </w:rPr>
        <w:t>o</w:t>
      </w:r>
      <w:r w:rsidR="00773143">
        <w:rPr>
          <w:sz w:val="24"/>
          <w:szCs w:val="24"/>
        </w:rPr>
        <w:t>C, then to 4.9 at 83</w:t>
      </w:r>
      <w:r w:rsidR="00773143">
        <w:rPr>
          <w:sz w:val="24"/>
          <w:szCs w:val="24"/>
          <w:vertAlign w:val="superscript"/>
        </w:rPr>
        <w:t>o</w:t>
      </w:r>
      <w:r w:rsidR="00773143">
        <w:rPr>
          <w:sz w:val="24"/>
          <w:szCs w:val="24"/>
        </w:rPr>
        <w:t>C.</w:t>
      </w:r>
      <w:r w:rsidR="008467F4">
        <w:rPr>
          <w:sz w:val="24"/>
          <w:szCs w:val="24"/>
        </w:rPr>
        <w:t xml:space="preserve"> </w:t>
      </w:r>
      <w:r w:rsidR="00CC5505">
        <w:rPr>
          <w:sz w:val="24"/>
          <w:szCs w:val="24"/>
        </w:rPr>
        <w:t xml:space="preserve">This </w:t>
      </w:r>
      <w:r w:rsidR="003A5366">
        <w:rPr>
          <w:sz w:val="24"/>
          <w:szCs w:val="24"/>
        </w:rPr>
        <w:t>presents several characteristics of</w:t>
      </w:r>
      <w:r w:rsidR="00CC5505">
        <w:rPr>
          <w:sz w:val="24"/>
          <w:szCs w:val="24"/>
        </w:rPr>
        <w:t xml:space="preserve"> ice water transformation.</w:t>
      </w:r>
      <w:r w:rsidR="008467F4">
        <w:rPr>
          <w:sz w:val="24"/>
          <w:szCs w:val="24"/>
        </w:rPr>
        <w:t xml:space="preserve"> </w:t>
      </w:r>
      <w:r w:rsidR="003A5366">
        <w:rPr>
          <w:sz w:val="24"/>
          <w:szCs w:val="24"/>
        </w:rPr>
        <w:t>A</w:t>
      </w:r>
      <w:r w:rsidR="00CC5505">
        <w:rPr>
          <w:sz w:val="24"/>
          <w:szCs w:val="24"/>
        </w:rPr>
        <w:t xml:space="preserve">s the distance between </w:t>
      </w:r>
      <w:r w:rsidR="003A5366">
        <w:rPr>
          <w:sz w:val="24"/>
          <w:szCs w:val="24"/>
        </w:rPr>
        <w:t>neighbour</w:t>
      </w:r>
      <w:r w:rsidR="00CC5505">
        <w:rPr>
          <w:sz w:val="24"/>
          <w:szCs w:val="24"/>
        </w:rPr>
        <w:t>s increases, there is a resulting decrease in density.</w:t>
      </w:r>
      <w:r w:rsidR="008467F4">
        <w:rPr>
          <w:sz w:val="24"/>
          <w:szCs w:val="24"/>
        </w:rPr>
        <w:t xml:space="preserve"> </w:t>
      </w:r>
      <w:r w:rsidR="00CC5505">
        <w:rPr>
          <w:sz w:val="24"/>
          <w:szCs w:val="24"/>
        </w:rPr>
        <w:t xml:space="preserve">However, an increase in the average number of nearest </w:t>
      </w:r>
      <w:r w:rsidR="003A5366">
        <w:rPr>
          <w:sz w:val="24"/>
          <w:szCs w:val="24"/>
        </w:rPr>
        <w:t>neighbour</w:t>
      </w:r>
      <w:r w:rsidR="00CC5505">
        <w:rPr>
          <w:sz w:val="24"/>
          <w:szCs w:val="24"/>
        </w:rPr>
        <w:t xml:space="preserve">s </w:t>
      </w:r>
      <w:r w:rsidR="003A5366">
        <w:rPr>
          <w:sz w:val="24"/>
          <w:szCs w:val="24"/>
        </w:rPr>
        <w:t>indicates</w:t>
      </w:r>
      <w:r w:rsidR="00CC5505">
        <w:rPr>
          <w:sz w:val="24"/>
          <w:szCs w:val="24"/>
        </w:rPr>
        <w:t xml:space="preserve"> a density increase.</w:t>
      </w:r>
      <w:r w:rsidR="008467F4">
        <w:rPr>
          <w:sz w:val="24"/>
          <w:szCs w:val="24"/>
        </w:rPr>
        <w:t xml:space="preserve"> </w:t>
      </w:r>
      <w:r w:rsidR="00CC5505">
        <w:rPr>
          <w:sz w:val="24"/>
          <w:szCs w:val="24"/>
        </w:rPr>
        <w:t>It is  that predominates during the phase change to yield the net increase in density associate</w:t>
      </w:r>
      <w:r w:rsidR="003A5366">
        <w:rPr>
          <w:sz w:val="24"/>
          <w:szCs w:val="24"/>
        </w:rPr>
        <w:t>d</w:t>
      </w:r>
      <w:r w:rsidR="00CC5505">
        <w:rPr>
          <w:sz w:val="24"/>
          <w:szCs w:val="24"/>
        </w:rPr>
        <w:t xml:space="preserve"> with melting.</w:t>
      </w:r>
      <w:r w:rsidR="008467F4">
        <w:rPr>
          <w:sz w:val="24"/>
          <w:szCs w:val="24"/>
        </w:rPr>
        <w:t xml:space="preserve"> </w:t>
      </w:r>
      <w:r w:rsidR="00CC5505">
        <w:rPr>
          <w:sz w:val="24"/>
          <w:szCs w:val="24"/>
        </w:rPr>
        <w:t>This reaches a maximum at 3.98</w:t>
      </w:r>
      <w:r w:rsidR="00CC5505">
        <w:rPr>
          <w:sz w:val="24"/>
          <w:szCs w:val="24"/>
          <w:vertAlign w:val="superscript"/>
        </w:rPr>
        <w:t>o</w:t>
      </w:r>
      <w:r w:rsidR="00CC5505">
        <w:rPr>
          <w:sz w:val="24"/>
          <w:szCs w:val="24"/>
        </w:rPr>
        <w:t>C</w:t>
      </w:r>
      <w:r w:rsidR="003A5366">
        <w:rPr>
          <w:sz w:val="24"/>
          <w:szCs w:val="24"/>
        </w:rPr>
        <w:t>,</w:t>
      </w:r>
      <w:r w:rsidR="00CC5505">
        <w:rPr>
          <w:sz w:val="24"/>
          <w:szCs w:val="24"/>
        </w:rPr>
        <w:t xml:space="preserve"> then gradually declines.</w:t>
      </w:r>
      <w:r w:rsidR="008467F4">
        <w:rPr>
          <w:sz w:val="24"/>
          <w:szCs w:val="24"/>
        </w:rPr>
        <w:t xml:space="preserve"> </w:t>
      </w:r>
      <w:r w:rsidR="00CC5505">
        <w:rPr>
          <w:sz w:val="24"/>
          <w:szCs w:val="24"/>
        </w:rPr>
        <w:t xml:space="preserve">The effect of increasing distance between nearest </w:t>
      </w:r>
      <w:r w:rsidR="003A5366">
        <w:rPr>
          <w:sz w:val="24"/>
          <w:szCs w:val="24"/>
        </w:rPr>
        <w:t>neighbour</w:t>
      </w:r>
      <w:r w:rsidR="00CC5505">
        <w:rPr>
          <w:sz w:val="24"/>
          <w:szCs w:val="24"/>
        </w:rPr>
        <w:t xml:space="preserve"> (due to thermal expansion) is predominant above 3.98</w:t>
      </w:r>
      <w:r w:rsidR="00CC5505">
        <w:rPr>
          <w:sz w:val="24"/>
          <w:szCs w:val="24"/>
          <w:vertAlign w:val="superscript"/>
        </w:rPr>
        <w:t>o</w:t>
      </w:r>
      <w:r w:rsidR="00CC5505">
        <w:rPr>
          <w:sz w:val="24"/>
          <w:szCs w:val="24"/>
        </w:rPr>
        <w:t>C.</w:t>
      </w:r>
      <w:r w:rsidR="00CC5505" w:rsidRPr="00CC5505">
        <w:rPr>
          <w:sz w:val="24"/>
          <w:szCs w:val="24"/>
        </w:rPr>
        <w:t xml:space="preserve"> </w:t>
      </w:r>
      <w:r w:rsidR="00CC5505">
        <w:rPr>
          <w:sz w:val="24"/>
          <w:szCs w:val="24"/>
        </w:rPr>
        <w:t>To demonstrate</w:t>
      </w:r>
      <w:r w:rsidR="003A5366">
        <w:rPr>
          <w:sz w:val="24"/>
          <w:szCs w:val="24"/>
        </w:rPr>
        <w:t xml:space="preserve">: </w:t>
      </w:r>
      <w:r w:rsidR="00CC5505">
        <w:rPr>
          <w:sz w:val="24"/>
          <w:szCs w:val="24"/>
        </w:rPr>
        <w:t>at 0</w:t>
      </w:r>
      <w:r w:rsidR="00CC5505">
        <w:rPr>
          <w:sz w:val="24"/>
          <w:szCs w:val="24"/>
          <w:vertAlign w:val="superscript"/>
        </w:rPr>
        <w:t>o</w:t>
      </w:r>
      <w:r w:rsidR="00CC5505">
        <w:rPr>
          <w:sz w:val="24"/>
          <w:szCs w:val="24"/>
        </w:rPr>
        <w:t>C, 52.8% of H-bonds are intact, while at 100</w:t>
      </w:r>
      <w:r w:rsidR="00CC5505">
        <w:rPr>
          <w:sz w:val="24"/>
          <w:szCs w:val="24"/>
          <w:vertAlign w:val="superscript"/>
        </w:rPr>
        <w:t>o</w:t>
      </w:r>
      <w:r w:rsidR="00CC5505">
        <w:rPr>
          <w:sz w:val="24"/>
          <w:szCs w:val="24"/>
        </w:rPr>
        <w:t>C, only 32.5% are intact.</w:t>
      </w:r>
      <w:r w:rsidR="008467F4">
        <w:rPr>
          <w:sz w:val="24"/>
          <w:szCs w:val="24"/>
        </w:rPr>
        <w:t xml:space="preserve"> </w:t>
      </w:r>
    </w:p>
    <w:p w14:paraId="419F7952" w14:textId="77777777" w:rsidR="00AA02A9" w:rsidRDefault="00AA02A9">
      <w:pPr>
        <w:rPr>
          <w:sz w:val="24"/>
          <w:szCs w:val="24"/>
        </w:rPr>
      </w:pPr>
    </w:p>
    <w:p w14:paraId="1DFE13D6" w14:textId="77777777" w:rsidR="009A36A9" w:rsidRPr="001800E7" w:rsidRDefault="009A36A9" w:rsidP="00921ADC">
      <w:pPr>
        <w:jc w:val="right"/>
        <w:rPr>
          <w:rFonts w:ascii="Times New Roman" w:hAnsi="Times New Roman" w:cs="Times New Roman"/>
          <w:b/>
          <w:sz w:val="24"/>
          <w:szCs w:val="24"/>
        </w:rPr>
      </w:pPr>
      <w:r>
        <w:rPr>
          <w:rFonts w:ascii="Times New Roman" w:hAnsi="Times New Roman" w:cs="Times New Roman"/>
          <w:b/>
          <w:sz w:val="24"/>
          <w:szCs w:val="24"/>
        </w:rPr>
        <w:t xml:space="preserve">M3-4: </w:t>
      </w:r>
      <w:r w:rsidRPr="001800E7">
        <w:rPr>
          <w:rFonts w:ascii="Times New Roman" w:hAnsi="Times New Roman" w:cs="Times New Roman"/>
          <w:b/>
          <w:sz w:val="24"/>
          <w:szCs w:val="24"/>
        </w:rPr>
        <w:t>Water and Solutes</w:t>
      </w:r>
    </w:p>
    <w:p w14:paraId="374BB270" w14:textId="77777777" w:rsidR="009A36A9" w:rsidRDefault="009A36A9">
      <w:pPr>
        <w:rPr>
          <w:b/>
          <w:sz w:val="24"/>
          <w:szCs w:val="24"/>
        </w:rPr>
      </w:pPr>
    </w:p>
    <w:p w14:paraId="6E094747" w14:textId="77777777" w:rsidR="00AA02A9" w:rsidRDefault="009A36A9">
      <w:pPr>
        <w:rPr>
          <w:b/>
          <w:sz w:val="24"/>
          <w:szCs w:val="24"/>
        </w:rPr>
      </w:pPr>
      <w:r>
        <w:rPr>
          <w:b/>
          <w:sz w:val="24"/>
          <w:szCs w:val="24"/>
        </w:rPr>
        <w:t xml:space="preserve">&lt;h1&gt; </w:t>
      </w:r>
      <w:r w:rsidR="00AA02A9">
        <w:rPr>
          <w:b/>
          <w:sz w:val="24"/>
          <w:szCs w:val="24"/>
        </w:rPr>
        <w:t>Water and Solutes</w:t>
      </w:r>
    </w:p>
    <w:p w14:paraId="750071C4" w14:textId="77777777" w:rsidR="0082600F" w:rsidRDefault="0082600F">
      <w:pPr>
        <w:rPr>
          <w:b/>
          <w:sz w:val="24"/>
          <w:szCs w:val="24"/>
        </w:rPr>
      </w:pPr>
    </w:p>
    <w:p w14:paraId="2D195986" w14:textId="77777777" w:rsidR="00820583" w:rsidRDefault="00B30D24" w:rsidP="00820583">
      <w:pPr>
        <w:rPr>
          <w:b/>
        </w:rPr>
      </w:pPr>
      <w:r>
        <w:rPr>
          <w:b/>
        </w:rPr>
        <w:t>&lt;icon&gt;</w:t>
      </w:r>
      <w:r w:rsidR="004C2447">
        <w:rPr>
          <w:b/>
        </w:rPr>
        <w:t xml:space="preserve"> </w:t>
      </w:r>
      <w:r w:rsidR="00820583">
        <w:rPr>
          <w:b/>
        </w:rPr>
        <w:t>Reading Reference:</w:t>
      </w:r>
    </w:p>
    <w:p w14:paraId="408C441E" w14:textId="77777777" w:rsidR="00820583" w:rsidRDefault="00820583" w:rsidP="00820583">
      <w:pPr>
        <w:rPr>
          <w:b/>
        </w:rPr>
      </w:pPr>
    </w:p>
    <w:p w14:paraId="601E15F4" w14:textId="77777777" w:rsidR="00820583" w:rsidRDefault="00820583" w:rsidP="00820583">
      <w:pPr>
        <w:rPr>
          <w:b/>
        </w:rPr>
      </w:pPr>
      <w:r>
        <w:rPr>
          <w:b/>
        </w:rPr>
        <w:t>Food Chemistry, Fennema, 4</w:t>
      </w:r>
      <w:r w:rsidRPr="0082600F">
        <w:rPr>
          <w:b/>
          <w:vertAlign w:val="superscript"/>
        </w:rPr>
        <w:t>th</w:t>
      </w:r>
      <w:r>
        <w:rPr>
          <w:b/>
        </w:rPr>
        <w:t xml:space="preserve"> ed., </w:t>
      </w:r>
      <w:commentRangeStart w:id="5"/>
      <w:r>
        <w:rPr>
          <w:b/>
        </w:rPr>
        <w:t>Chapter 2:</w:t>
      </w:r>
    </w:p>
    <w:p w14:paraId="7D3D106C" w14:textId="77777777" w:rsidR="0082600F" w:rsidRPr="00921ADC" w:rsidRDefault="00C957FC" w:rsidP="00921ADC">
      <w:pPr>
        <w:pStyle w:val="ListParagraph"/>
        <w:numPr>
          <w:ilvl w:val="0"/>
          <w:numId w:val="24"/>
        </w:numPr>
        <w:autoSpaceDE w:val="0"/>
        <w:autoSpaceDN w:val="0"/>
        <w:adjustRightInd w:val="0"/>
        <w:rPr>
          <w:rFonts w:cs="Times New Roman"/>
          <w:b/>
        </w:rPr>
      </w:pPr>
      <w:r w:rsidRPr="00921ADC">
        <w:rPr>
          <w:rFonts w:cs="Times New Roman"/>
          <w:b/>
        </w:rPr>
        <w:t>Water-solute I</w:t>
      </w:r>
      <w:r w:rsidR="0082600F" w:rsidRPr="00921ADC">
        <w:rPr>
          <w:rFonts w:cs="Times New Roman"/>
          <w:b/>
        </w:rPr>
        <w:t>nteractions p. 31</w:t>
      </w:r>
      <w:r w:rsidR="00154943" w:rsidRPr="00921ADC">
        <w:rPr>
          <w:rFonts w:cs="Times New Roman"/>
          <w:b/>
        </w:rPr>
        <w:t>–</w:t>
      </w:r>
      <w:r w:rsidR="0082600F" w:rsidRPr="00921ADC">
        <w:rPr>
          <w:rFonts w:cs="Times New Roman"/>
          <w:b/>
        </w:rPr>
        <w:t>40</w:t>
      </w:r>
      <w:commentRangeEnd w:id="5"/>
      <w:r w:rsidR="00A47069">
        <w:rPr>
          <w:rStyle w:val="CommentReference"/>
          <w:rFonts w:eastAsiaTheme="minorEastAsia"/>
        </w:rPr>
        <w:commentReference w:id="5"/>
      </w:r>
    </w:p>
    <w:p w14:paraId="2AABF6D2" w14:textId="77777777" w:rsidR="0082600F" w:rsidRDefault="0082600F">
      <w:pPr>
        <w:rPr>
          <w:b/>
          <w:sz w:val="24"/>
          <w:szCs w:val="24"/>
        </w:rPr>
      </w:pPr>
    </w:p>
    <w:p w14:paraId="2228AC3C" w14:textId="77777777" w:rsidR="00AA02A9" w:rsidRDefault="00AA02A9">
      <w:pPr>
        <w:rPr>
          <w:b/>
          <w:sz w:val="24"/>
          <w:szCs w:val="24"/>
        </w:rPr>
      </w:pPr>
    </w:p>
    <w:p w14:paraId="0D643A63" w14:textId="77777777" w:rsidR="00546D67" w:rsidRDefault="00AA02A9">
      <w:pPr>
        <w:rPr>
          <w:sz w:val="24"/>
          <w:szCs w:val="24"/>
        </w:rPr>
      </w:pPr>
      <w:r>
        <w:rPr>
          <w:sz w:val="24"/>
          <w:szCs w:val="24"/>
        </w:rPr>
        <w:t>Water and solutes are present in all food systems and their interaction occurs at both the molecular and macroscopic level.</w:t>
      </w:r>
      <w:r w:rsidR="008467F4">
        <w:rPr>
          <w:sz w:val="24"/>
          <w:szCs w:val="24"/>
        </w:rPr>
        <w:t xml:space="preserve"> </w:t>
      </w:r>
      <w:r>
        <w:rPr>
          <w:sz w:val="24"/>
          <w:szCs w:val="24"/>
        </w:rPr>
        <w:t xml:space="preserve">At the molecular level, there is an </w:t>
      </w:r>
      <w:r w:rsidR="009D0F88">
        <w:rPr>
          <w:sz w:val="24"/>
          <w:szCs w:val="24"/>
        </w:rPr>
        <w:t>alteration of the properties of both components compared to when they are not mixed.</w:t>
      </w:r>
      <w:r w:rsidR="008467F4">
        <w:rPr>
          <w:sz w:val="24"/>
          <w:szCs w:val="24"/>
        </w:rPr>
        <w:t xml:space="preserve"> </w:t>
      </w:r>
      <w:r w:rsidR="009D0F88">
        <w:rPr>
          <w:sz w:val="24"/>
          <w:szCs w:val="24"/>
        </w:rPr>
        <w:t>The molecular interactions between water and the specific solute present will determine the nature of the change.</w:t>
      </w:r>
      <w:r w:rsidR="008467F4">
        <w:rPr>
          <w:sz w:val="24"/>
          <w:szCs w:val="24"/>
        </w:rPr>
        <w:t xml:space="preserve"> </w:t>
      </w:r>
    </w:p>
    <w:p w14:paraId="5920B178" w14:textId="77777777" w:rsidR="00546D67" w:rsidRDefault="00546D67">
      <w:pPr>
        <w:rPr>
          <w:sz w:val="24"/>
          <w:szCs w:val="24"/>
        </w:rPr>
      </w:pPr>
    </w:p>
    <w:p w14:paraId="564529B3" w14:textId="77777777" w:rsidR="00AA02A9" w:rsidRDefault="009D0F88">
      <w:pPr>
        <w:rPr>
          <w:sz w:val="24"/>
          <w:szCs w:val="24"/>
        </w:rPr>
      </w:pPr>
      <w:r>
        <w:rPr>
          <w:sz w:val="24"/>
          <w:szCs w:val="24"/>
        </w:rPr>
        <w:t>Ions or charged groups interact with water primarily through electrostatic forces, which of course may enhance or interfere with the normal orientation of water molecules.</w:t>
      </w:r>
      <w:r w:rsidR="008467F4">
        <w:rPr>
          <w:sz w:val="24"/>
          <w:szCs w:val="24"/>
        </w:rPr>
        <w:t xml:space="preserve"> </w:t>
      </w:r>
      <w:r>
        <w:rPr>
          <w:sz w:val="24"/>
          <w:szCs w:val="24"/>
        </w:rPr>
        <w:t>For example, salt mixed into water will result in a hydration of the ionic surfaces of the sodium and chloride atoms.</w:t>
      </w:r>
      <w:r w:rsidR="008467F4">
        <w:rPr>
          <w:sz w:val="24"/>
          <w:szCs w:val="24"/>
        </w:rPr>
        <w:t xml:space="preserve"> </w:t>
      </w:r>
      <w:r>
        <w:rPr>
          <w:sz w:val="24"/>
          <w:szCs w:val="24"/>
        </w:rPr>
        <w:t>The first layer of water molecules will result in a very strong electrostatic interaction.</w:t>
      </w:r>
      <w:r w:rsidR="008467F4">
        <w:rPr>
          <w:sz w:val="24"/>
          <w:szCs w:val="24"/>
        </w:rPr>
        <w:t xml:space="preserve"> </w:t>
      </w:r>
      <w:r>
        <w:rPr>
          <w:sz w:val="24"/>
          <w:szCs w:val="24"/>
        </w:rPr>
        <w:t xml:space="preserve">The interaction of the </w:t>
      </w:r>
      <w:r w:rsidR="00546D67">
        <w:rPr>
          <w:sz w:val="24"/>
          <w:szCs w:val="24"/>
        </w:rPr>
        <w:t xml:space="preserve">second </w:t>
      </w:r>
      <w:r>
        <w:rPr>
          <w:sz w:val="24"/>
          <w:szCs w:val="24"/>
        </w:rPr>
        <w:t>layer is less strong, the third layer even less strong</w:t>
      </w:r>
      <w:r w:rsidR="00D255C8">
        <w:rPr>
          <w:sz w:val="24"/>
          <w:szCs w:val="24"/>
        </w:rPr>
        <w:t>,</w:t>
      </w:r>
      <w:r>
        <w:rPr>
          <w:sz w:val="24"/>
          <w:szCs w:val="24"/>
        </w:rPr>
        <w:t xml:space="preserve"> and the subsequent layers having no interaction and </w:t>
      </w:r>
      <w:r w:rsidR="00D255C8">
        <w:rPr>
          <w:sz w:val="24"/>
          <w:szCs w:val="24"/>
        </w:rPr>
        <w:t xml:space="preserve">take </w:t>
      </w:r>
      <w:r>
        <w:rPr>
          <w:sz w:val="24"/>
          <w:szCs w:val="24"/>
        </w:rPr>
        <w:t>on the characteristics of liquid water</w:t>
      </w:r>
      <w:r w:rsidR="00D6473A">
        <w:rPr>
          <w:sz w:val="24"/>
          <w:szCs w:val="24"/>
        </w:rPr>
        <w:t xml:space="preserve"> (bulk phase)</w:t>
      </w:r>
      <w:r>
        <w:rPr>
          <w:sz w:val="24"/>
          <w:szCs w:val="24"/>
        </w:rPr>
        <w:t>.</w:t>
      </w:r>
    </w:p>
    <w:p w14:paraId="365DA174" w14:textId="77777777" w:rsidR="00C06BD8" w:rsidRDefault="00C06BD8">
      <w:pPr>
        <w:rPr>
          <w:sz w:val="24"/>
          <w:szCs w:val="24"/>
        </w:rPr>
      </w:pPr>
    </w:p>
    <w:p w14:paraId="4107A86C" w14:textId="77777777" w:rsidR="005F6BA9" w:rsidRDefault="009D0F88">
      <w:pPr>
        <w:rPr>
          <w:sz w:val="24"/>
          <w:szCs w:val="24"/>
        </w:rPr>
      </w:pPr>
      <w:r>
        <w:rPr>
          <w:sz w:val="24"/>
          <w:szCs w:val="24"/>
        </w:rPr>
        <w:t xml:space="preserve">Water interaction with hydrophilic solutes </w:t>
      </w:r>
      <w:r w:rsidR="00D6473A">
        <w:rPr>
          <w:sz w:val="24"/>
          <w:szCs w:val="24"/>
        </w:rPr>
        <w:t>produces interactions that are weaker than those above and are similar to water-water interactions. The result is that there may or may not be a reduced mobility or change of properties of the first layer water as compared to the bulk phase water.</w:t>
      </w:r>
      <w:r w:rsidR="008467F4">
        <w:rPr>
          <w:sz w:val="24"/>
          <w:szCs w:val="24"/>
        </w:rPr>
        <w:t xml:space="preserve"> </w:t>
      </w:r>
      <w:r w:rsidR="00D6473A">
        <w:rPr>
          <w:sz w:val="24"/>
          <w:szCs w:val="24"/>
        </w:rPr>
        <w:t>The distribution and orientation of the hydrogen bonding sites and how that relates to the orientations and spacings of the hydrogen</w:t>
      </w:r>
      <w:r w:rsidR="00405FD8">
        <w:rPr>
          <w:sz w:val="24"/>
          <w:szCs w:val="24"/>
        </w:rPr>
        <w:t xml:space="preserve"> </w:t>
      </w:r>
      <w:r w:rsidR="00D6473A">
        <w:rPr>
          <w:sz w:val="24"/>
          <w:szCs w:val="24"/>
        </w:rPr>
        <w:t>bonding structures of water will determine if the solute is disruptive or not.</w:t>
      </w:r>
      <w:r w:rsidR="008467F4">
        <w:rPr>
          <w:sz w:val="24"/>
          <w:szCs w:val="24"/>
        </w:rPr>
        <w:t xml:space="preserve"> </w:t>
      </w:r>
      <w:r w:rsidR="00D6473A">
        <w:rPr>
          <w:sz w:val="24"/>
          <w:szCs w:val="24"/>
        </w:rPr>
        <w:t>Eligible groups for hydrogen bonding of water are hydroxyl, amino, carbonyl, amide, imino groups, etc.</w:t>
      </w:r>
      <w:r w:rsidR="008467F4">
        <w:rPr>
          <w:sz w:val="24"/>
          <w:szCs w:val="24"/>
        </w:rPr>
        <w:t xml:space="preserve"> </w:t>
      </w:r>
      <w:r w:rsidR="00D6473A">
        <w:rPr>
          <w:sz w:val="24"/>
          <w:szCs w:val="24"/>
        </w:rPr>
        <w:t>As a result, water bridges can be formed</w:t>
      </w:r>
      <w:r w:rsidR="005F6BA9">
        <w:rPr>
          <w:sz w:val="24"/>
          <w:szCs w:val="24"/>
        </w:rPr>
        <w:t>, whereby one water molecule “bridges” or interacts between two function</w:t>
      </w:r>
      <w:r w:rsidR="00405FD8">
        <w:rPr>
          <w:sz w:val="24"/>
          <w:szCs w:val="24"/>
        </w:rPr>
        <w:t>al</w:t>
      </w:r>
      <w:r w:rsidR="005F6BA9">
        <w:rPr>
          <w:sz w:val="24"/>
          <w:szCs w:val="24"/>
        </w:rPr>
        <w:t xml:space="preserve"> groups found in a protein.</w:t>
      </w:r>
    </w:p>
    <w:p w14:paraId="5DD5036F" w14:textId="77777777" w:rsidR="005F6BA9" w:rsidRDefault="005F6BA9">
      <w:pPr>
        <w:rPr>
          <w:sz w:val="24"/>
          <w:szCs w:val="24"/>
        </w:rPr>
      </w:pPr>
    </w:p>
    <w:p w14:paraId="4FF1AF1C" w14:textId="77777777" w:rsidR="005F6BA9" w:rsidRDefault="005F6BA9">
      <w:pPr>
        <w:rPr>
          <w:sz w:val="24"/>
          <w:szCs w:val="24"/>
        </w:rPr>
      </w:pPr>
    </w:p>
    <w:p w14:paraId="05D7B3B2" w14:textId="77777777" w:rsidR="005F6BA9" w:rsidRDefault="008467F4">
      <w:pPr>
        <w:rPr>
          <w:sz w:val="24"/>
          <w:szCs w:val="24"/>
        </w:rPr>
      </w:pPr>
      <w:commentRangeStart w:id="6"/>
      <w:r>
        <w:rPr>
          <w:sz w:val="24"/>
          <w:szCs w:val="24"/>
        </w:rPr>
        <w:t xml:space="preserve">            </w:t>
      </w:r>
      <w:r w:rsidR="005F6BA9">
        <w:rPr>
          <w:sz w:val="24"/>
          <w:szCs w:val="24"/>
        </w:rPr>
        <w:t xml:space="preserve"> H</w:t>
      </w:r>
    </w:p>
    <w:p w14:paraId="3F156411" w14:textId="77777777" w:rsidR="005F6BA9" w:rsidRDefault="008467F4">
      <w:pPr>
        <w:rPr>
          <w:sz w:val="24"/>
          <w:szCs w:val="24"/>
        </w:rPr>
      </w:pPr>
      <w:r>
        <w:rPr>
          <w:sz w:val="24"/>
          <w:szCs w:val="24"/>
        </w:rPr>
        <w:t xml:space="preserve">            </w:t>
      </w:r>
      <w:r w:rsidR="005F6BA9">
        <w:rPr>
          <w:sz w:val="24"/>
          <w:szCs w:val="24"/>
        </w:rPr>
        <w:t xml:space="preserve"> </w:t>
      </w:r>
      <w:r w:rsidR="005F6BA9">
        <w:rPr>
          <w:rFonts w:cstheme="minorHAnsi"/>
          <w:sz w:val="24"/>
          <w:szCs w:val="24"/>
        </w:rPr>
        <w:t>│</w:t>
      </w:r>
    </w:p>
    <w:p w14:paraId="32ACC70E" w14:textId="77777777" w:rsidR="009D0F88" w:rsidRDefault="008467F4">
      <w:pPr>
        <w:rPr>
          <w:sz w:val="24"/>
          <w:szCs w:val="24"/>
        </w:rPr>
      </w:pPr>
      <w:r>
        <w:rPr>
          <w:sz w:val="24"/>
          <w:szCs w:val="24"/>
        </w:rPr>
        <w:t xml:space="preserve">  </w:t>
      </w:r>
      <w:r w:rsidR="005F6BA9">
        <w:rPr>
          <w:rFonts w:cstheme="minorHAnsi"/>
          <w:sz w:val="24"/>
          <w:szCs w:val="24"/>
        </w:rPr>
        <w:t>─</w:t>
      </w:r>
      <w:r w:rsidR="005F6BA9">
        <w:rPr>
          <w:sz w:val="24"/>
          <w:szCs w:val="24"/>
        </w:rPr>
        <w:t xml:space="preserve"> N</w:t>
      </w:r>
      <w:r w:rsidR="005F6BA9">
        <w:rPr>
          <w:rFonts w:cstheme="minorHAnsi"/>
          <w:sz w:val="24"/>
          <w:szCs w:val="24"/>
        </w:rPr>
        <w:t xml:space="preserve"> ─ H</w:t>
      </w:r>
      <w:r>
        <w:rPr>
          <w:rFonts w:cstheme="minorHAnsi"/>
          <w:sz w:val="24"/>
          <w:szCs w:val="24"/>
        </w:rPr>
        <w:t xml:space="preserve"> </w:t>
      </w:r>
      <w:r w:rsidR="005F6BA9">
        <w:rPr>
          <w:rFonts w:cstheme="minorHAnsi"/>
          <w:sz w:val="24"/>
          <w:szCs w:val="24"/>
        </w:rPr>
        <w:t>· · · O</w:t>
      </w:r>
      <w:r>
        <w:rPr>
          <w:rFonts w:cstheme="minorHAnsi"/>
          <w:sz w:val="24"/>
          <w:szCs w:val="24"/>
        </w:rPr>
        <w:t xml:space="preserve"> </w:t>
      </w:r>
      <w:r w:rsidR="005F6BA9">
        <w:rPr>
          <w:rFonts w:cstheme="minorHAnsi"/>
          <w:sz w:val="24"/>
          <w:szCs w:val="24"/>
        </w:rPr>
        <w:t>─</w:t>
      </w:r>
      <w:r w:rsidR="00D6473A">
        <w:rPr>
          <w:sz w:val="24"/>
          <w:szCs w:val="24"/>
        </w:rPr>
        <w:t xml:space="preserve"> </w:t>
      </w:r>
      <w:r w:rsidR="005F6BA9">
        <w:rPr>
          <w:sz w:val="24"/>
          <w:szCs w:val="24"/>
        </w:rPr>
        <w:t xml:space="preserve">H </w:t>
      </w:r>
      <w:r w:rsidR="005F6BA9">
        <w:rPr>
          <w:rFonts w:cstheme="minorHAnsi"/>
          <w:sz w:val="24"/>
          <w:szCs w:val="24"/>
        </w:rPr>
        <w:t>·</w:t>
      </w:r>
      <w:r w:rsidR="005F6BA9">
        <w:rPr>
          <w:sz w:val="24"/>
          <w:szCs w:val="24"/>
        </w:rPr>
        <w:t xml:space="preserve"> </w:t>
      </w:r>
      <w:r w:rsidR="005F6BA9">
        <w:rPr>
          <w:rFonts w:cstheme="minorHAnsi"/>
          <w:sz w:val="24"/>
          <w:szCs w:val="24"/>
        </w:rPr>
        <w:t>·</w:t>
      </w:r>
      <w:r w:rsidR="005F6BA9">
        <w:rPr>
          <w:sz w:val="24"/>
          <w:szCs w:val="24"/>
        </w:rPr>
        <w:t xml:space="preserve"> </w:t>
      </w:r>
      <w:r w:rsidR="005F6BA9">
        <w:rPr>
          <w:rFonts w:cstheme="minorHAnsi"/>
          <w:sz w:val="24"/>
          <w:szCs w:val="24"/>
        </w:rPr>
        <w:t>·</w:t>
      </w:r>
      <w:r w:rsidR="005F6BA9">
        <w:rPr>
          <w:sz w:val="24"/>
          <w:szCs w:val="24"/>
        </w:rPr>
        <w:t xml:space="preserve"> O = C &lt;</w:t>
      </w:r>
    </w:p>
    <w:p w14:paraId="295D26A0" w14:textId="77777777" w:rsidR="005F6BA9" w:rsidRDefault="008467F4">
      <w:pPr>
        <w:rPr>
          <w:sz w:val="24"/>
          <w:szCs w:val="24"/>
        </w:rPr>
      </w:pPr>
      <w:r>
        <w:rPr>
          <w:sz w:val="24"/>
          <w:szCs w:val="24"/>
        </w:rPr>
        <w:t xml:space="preserve">   </w:t>
      </w:r>
      <w:r w:rsidR="005F6BA9">
        <w:rPr>
          <w:rFonts w:cstheme="minorHAnsi"/>
          <w:sz w:val="24"/>
          <w:szCs w:val="24"/>
        </w:rPr>
        <w:t xml:space="preserve"> │</w:t>
      </w:r>
      <w:r>
        <w:rPr>
          <w:rFonts w:cstheme="minorHAnsi"/>
          <w:sz w:val="24"/>
          <w:szCs w:val="24"/>
        </w:rPr>
        <w:t xml:space="preserve">        </w:t>
      </w:r>
      <w:r>
        <w:rPr>
          <w:sz w:val="24"/>
          <w:szCs w:val="24"/>
        </w:rPr>
        <w:t xml:space="preserve">     </w:t>
      </w:r>
      <w:r w:rsidR="005F6BA9">
        <w:rPr>
          <w:sz w:val="24"/>
          <w:szCs w:val="24"/>
        </w:rPr>
        <w:t xml:space="preserve"> </w:t>
      </w:r>
      <w:commentRangeEnd w:id="6"/>
      <w:r w:rsidR="00A84C80">
        <w:rPr>
          <w:rStyle w:val="CommentReference"/>
          <w:rFonts w:eastAsiaTheme="minorEastAsia"/>
        </w:rPr>
        <w:commentReference w:id="6"/>
      </w:r>
    </w:p>
    <w:p w14:paraId="759F86FD" w14:textId="77777777" w:rsidR="005F6BA9" w:rsidRDefault="005F6BA9">
      <w:pPr>
        <w:rPr>
          <w:sz w:val="24"/>
          <w:szCs w:val="24"/>
        </w:rPr>
      </w:pPr>
    </w:p>
    <w:p w14:paraId="040A80F7" w14:textId="77777777" w:rsidR="005F6BA9" w:rsidRDefault="005F6BA9">
      <w:pPr>
        <w:rPr>
          <w:sz w:val="24"/>
          <w:szCs w:val="24"/>
        </w:rPr>
      </w:pPr>
      <w:r>
        <w:rPr>
          <w:sz w:val="24"/>
          <w:szCs w:val="24"/>
        </w:rPr>
        <w:t>In the case of non-polar solutes (such as hydrocarbons, rare gases</w:t>
      </w:r>
      <w:r w:rsidR="00970BE9">
        <w:rPr>
          <w:sz w:val="24"/>
          <w:szCs w:val="24"/>
        </w:rPr>
        <w:t>,</w:t>
      </w:r>
      <w:r>
        <w:rPr>
          <w:sz w:val="24"/>
          <w:szCs w:val="24"/>
        </w:rPr>
        <w:t xml:space="preserve"> and the apolar groups of fatty acids, proteins</w:t>
      </w:r>
      <w:r w:rsidR="00262048">
        <w:rPr>
          <w:sz w:val="24"/>
          <w:szCs w:val="24"/>
        </w:rPr>
        <w:t>,</w:t>
      </w:r>
      <w:r>
        <w:rPr>
          <w:sz w:val="24"/>
          <w:szCs w:val="24"/>
        </w:rPr>
        <w:t xml:space="preserve"> and amino acids) </w:t>
      </w:r>
      <w:r w:rsidR="00405FD8">
        <w:rPr>
          <w:sz w:val="24"/>
          <w:szCs w:val="24"/>
        </w:rPr>
        <w:t xml:space="preserve">such water bridging </w:t>
      </w:r>
      <w:r>
        <w:rPr>
          <w:sz w:val="24"/>
          <w:szCs w:val="24"/>
        </w:rPr>
        <w:t>is thermodynamically unfavourable.</w:t>
      </w:r>
      <w:r w:rsidR="00D255C8">
        <w:rPr>
          <w:sz w:val="24"/>
          <w:szCs w:val="24"/>
        </w:rPr>
        <w:t xml:space="preserve"> </w:t>
      </w:r>
      <w:r>
        <w:rPr>
          <w:sz w:val="24"/>
          <w:szCs w:val="24"/>
        </w:rPr>
        <w:t>The result is that the water structure will adjust to minimize contact with apolar groups.</w:t>
      </w:r>
      <w:r w:rsidR="008467F4">
        <w:rPr>
          <w:sz w:val="24"/>
          <w:szCs w:val="24"/>
        </w:rPr>
        <w:t xml:space="preserve"> </w:t>
      </w:r>
      <w:r>
        <w:rPr>
          <w:sz w:val="24"/>
          <w:szCs w:val="24"/>
        </w:rPr>
        <w:t>Similarly, the apolar groups will move closer together to lessen the water-apolar interfacial area.</w:t>
      </w:r>
    </w:p>
    <w:p w14:paraId="22022A52" w14:textId="77777777" w:rsidR="00470726" w:rsidRDefault="00470726">
      <w:pPr>
        <w:rPr>
          <w:sz w:val="24"/>
          <w:szCs w:val="24"/>
        </w:rPr>
      </w:pPr>
    </w:p>
    <w:p w14:paraId="481E542B" w14:textId="77777777" w:rsidR="00470726" w:rsidRDefault="00095201">
      <w:pPr>
        <w:rPr>
          <w:sz w:val="24"/>
          <w:szCs w:val="24"/>
        </w:rPr>
      </w:pPr>
      <w:r>
        <w:rPr>
          <w:sz w:val="24"/>
          <w:szCs w:val="24"/>
        </w:rPr>
        <w:t xml:space="preserve">Application of </w:t>
      </w:r>
      <w:r w:rsidR="00262048">
        <w:rPr>
          <w:sz w:val="24"/>
          <w:szCs w:val="24"/>
        </w:rPr>
        <w:t>molecular-</w:t>
      </w:r>
      <w:r>
        <w:rPr>
          <w:sz w:val="24"/>
          <w:szCs w:val="24"/>
        </w:rPr>
        <w:t xml:space="preserve">modeling </w:t>
      </w:r>
      <w:r w:rsidR="00DE162A">
        <w:rPr>
          <w:sz w:val="24"/>
          <w:szCs w:val="24"/>
        </w:rPr>
        <w:t xml:space="preserve">techniques </w:t>
      </w:r>
      <w:r>
        <w:rPr>
          <w:sz w:val="24"/>
          <w:szCs w:val="24"/>
        </w:rPr>
        <w:t>to the effects of solutes in the solvation process tend to confirm that the hydrogen-bonding associations of water are important.</w:t>
      </w:r>
      <w:r w:rsidR="008467F4">
        <w:rPr>
          <w:sz w:val="24"/>
          <w:szCs w:val="24"/>
        </w:rPr>
        <w:t xml:space="preserve"> </w:t>
      </w:r>
      <w:r>
        <w:rPr>
          <w:sz w:val="24"/>
          <w:szCs w:val="24"/>
        </w:rPr>
        <w:t>This indicates that the modulation of the hydrogen-bonding associations by the solutes is a primary effect that occurs within pure water.</w:t>
      </w:r>
      <w:r w:rsidR="008467F4">
        <w:rPr>
          <w:sz w:val="24"/>
          <w:szCs w:val="24"/>
        </w:rPr>
        <w:t xml:space="preserve"> </w:t>
      </w:r>
      <w:r>
        <w:rPr>
          <w:sz w:val="24"/>
          <w:szCs w:val="24"/>
        </w:rPr>
        <w:t>In particular, the changes caused mirror those induced in pure water by changes in temperature and pressure.</w:t>
      </w:r>
    </w:p>
    <w:p w14:paraId="4E8FE14B" w14:textId="77777777" w:rsidR="00095201" w:rsidRDefault="00095201">
      <w:pPr>
        <w:rPr>
          <w:sz w:val="24"/>
          <w:szCs w:val="24"/>
        </w:rPr>
      </w:pPr>
    </w:p>
    <w:p w14:paraId="00C2D4C3" w14:textId="77777777" w:rsidR="00095201" w:rsidRDefault="00095201">
      <w:pPr>
        <w:rPr>
          <w:sz w:val="24"/>
          <w:szCs w:val="24"/>
        </w:rPr>
      </w:pPr>
      <w:r>
        <w:rPr>
          <w:sz w:val="24"/>
          <w:szCs w:val="24"/>
        </w:rPr>
        <w:t xml:space="preserve">The above </w:t>
      </w:r>
      <w:r w:rsidR="00262048">
        <w:rPr>
          <w:sz w:val="24"/>
          <w:szCs w:val="24"/>
        </w:rPr>
        <w:t xml:space="preserve">description </w:t>
      </w:r>
      <w:r>
        <w:rPr>
          <w:sz w:val="24"/>
          <w:szCs w:val="24"/>
        </w:rPr>
        <w:t>outline</w:t>
      </w:r>
      <w:r w:rsidR="00262048">
        <w:rPr>
          <w:sz w:val="24"/>
          <w:szCs w:val="24"/>
        </w:rPr>
        <w:t>s</w:t>
      </w:r>
      <w:r>
        <w:rPr>
          <w:sz w:val="24"/>
          <w:szCs w:val="24"/>
        </w:rPr>
        <w:t xml:space="preserve"> some of the properties of water as well as aqueous solutions.</w:t>
      </w:r>
      <w:r w:rsidR="008467F4">
        <w:rPr>
          <w:sz w:val="24"/>
          <w:szCs w:val="24"/>
        </w:rPr>
        <w:t xml:space="preserve"> </w:t>
      </w:r>
      <w:r>
        <w:rPr>
          <w:sz w:val="24"/>
          <w:szCs w:val="24"/>
        </w:rPr>
        <w:t>This also provides a good foundation for the role water has in food systems as well as its influence on the chemistry and microbiology of food.</w:t>
      </w:r>
    </w:p>
    <w:p w14:paraId="4D690080" w14:textId="77777777" w:rsidR="00095201" w:rsidRDefault="00095201">
      <w:pPr>
        <w:rPr>
          <w:sz w:val="24"/>
          <w:szCs w:val="24"/>
        </w:rPr>
      </w:pPr>
    </w:p>
    <w:p w14:paraId="5045092A" w14:textId="77777777" w:rsidR="004C2447" w:rsidRDefault="004C2447">
      <w:pPr>
        <w:rPr>
          <w:b/>
          <w:sz w:val="24"/>
          <w:szCs w:val="24"/>
        </w:rPr>
      </w:pPr>
    </w:p>
    <w:p w14:paraId="037D6D53" w14:textId="77777777" w:rsidR="004C2447" w:rsidRDefault="004C2447" w:rsidP="00921ADC">
      <w:pPr>
        <w:jc w:val="right"/>
        <w:rPr>
          <w:rFonts w:ascii="Times New Roman" w:hAnsi="Times New Roman" w:cs="Times New Roman"/>
          <w:b/>
          <w:sz w:val="24"/>
          <w:szCs w:val="24"/>
        </w:rPr>
      </w:pPr>
      <w:r>
        <w:rPr>
          <w:rFonts w:ascii="Times New Roman" w:hAnsi="Times New Roman" w:cs="Times New Roman"/>
          <w:b/>
          <w:sz w:val="24"/>
          <w:szCs w:val="24"/>
        </w:rPr>
        <w:t xml:space="preserve">M3-5: </w:t>
      </w:r>
      <w:r w:rsidRPr="001800E7">
        <w:rPr>
          <w:rFonts w:ascii="Times New Roman" w:hAnsi="Times New Roman" w:cs="Times New Roman"/>
          <w:b/>
          <w:sz w:val="24"/>
          <w:szCs w:val="24"/>
        </w:rPr>
        <w:t>Water Activity</w:t>
      </w:r>
    </w:p>
    <w:p w14:paraId="7DD7AD30" w14:textId="77777777" w:rsidR="004C2447" w:rsidRDefault="004C2447">
      <w:pPr>
        <w:rPr>
          <w:b/>
          <w:sz w:val="24"/>
          <w:szCs w:val="24"/>
        </w:rPr>
      </w:pPr>
      <w:bookmarkStart w:id="7" w:name="_GoBack"/>
      <w:bookmarkEnd w:id="7"/>
    </w:p>
    <w:p w14:paraId="561C18CD" w14:textId="77777777" w:rsidR="00095201" w:rsidRDefault="004C2447">
      <w:pPr>
        <w:rPr>
          <w:b/>
          <w:sz w:val="24"/>
          <w:szCs w:val="24"/>
        </w:rPr>
      </w:pPr>
      <w:r>
        <w:rPr>
          <w:b/>
          <w:sz w:val="24"/>
          <w:szCs w:val="24"/>
        </w:rPr>
        <w:t xml:space="preserve">&lt;h1&gt; </w:t>
      </w:r>
      <w:r w:rsidR="00095201">
        <w:rPr>
          <w:b/>
          <w:sz w:val="24"/>
          <w:szCs w:val="24"/>
        </w:rPr>
        <w:t>Water Activity</w:t>
      </w:r>
    </w:p>
    <w:p w14:paraId="0EF04ED0" w14:textId="77777777" w:rsidR="00820583" w:rsidRDefault="00820583" w:rsidP="00820583">
      <w:pPr>
        <w:rPr>
          <w:b/>
        </w:rPr>
      </w:pPr>
    </w:p>
    <w:p w14:paraId="340C28FA" w14:textId="77777777" w:rsidR="00820583" w:rsidRDefault="00292335" w:rsidP="00820583">
      <w:pPr>
        <w:rPr>
          <w:b/>
        </w:rPr>
      </w:pPr>
      <w:r>
        <w:rPr>
          <w:b/>
        </w:rPr>
        <w:t>&lt;icon&gt;</w:t>
      </w:r>
      <w:r w:rsidR="00E37ECB">
        <w:rPr>
          <w:b/>
        </w:rPr>
        <w:t xml:space="preserve"> </w:t>
      </w:r>
      <w:r w:rsidR="00820583">
        <w:rPr>
          <w:b/>
        </w:rPr>
        <w:t>Reading Reference:</w:t>
      </w:r>
    </w:p>
    <w:p w14:paraId="518CC720" w14:textId="77777777" w:rsidR="00820583" w:rsidRDefault="00820583" w:rsidP="00820583">
      <w:pPr>
        <w:rPr>
          <w:b/>
        </w:rPr>
      </w:pPr>
    </w:p>
    <w:p w14:paraId="20BFFB55" w14:textId="77777777" w:rsidR="00820583" w:rsidRDefault="00820583" w:rsidP="00820583">
      <w:pPr>
        <w:rPr>
          <w:b/>
        </w:rPr>
      </w:pPr>
      <w:r>
        <w:rPr>
          <w:b/>
        </w:rPr>
        <w:t>Food Chemistry, Fennema, 4</w:t>
      </w:r>
      <w:r w:rsidRPr="0082600F">
        <w:rPr>
          <w:b/>
          <w:vertAlign w:val="superscript"/>
        </w:rPr>
        <w:t>th</w:t>
      </w:r>
      <w:r>
        <w:rPr>
          <w:b/>
        </w:rPr>
        <w:t xml:space="preserve"> ed</w:t>
      </w:r>
      <w:commentRangeStart w:id="8"/>
      <w:r>
        <w:rPr>
          <w:b/>
        </w:rPr>
        <w:t>., Chapter 2:</w:t>
      </w:r>
      <w:commentRangeEnd w:id="8"/>
      <w:r w:rsidR="00A47069">
        <w:rPr>
          <w:rStyle w:val="CommentReference"/>
          <w:rFonts w:eastAsiaTheme="minorEastAsia"/>
        </w:rPr>
        <w:commentReference w:id="8"/>
      </w:r>
    </w:p>
    <w:p w14:paraId="0019A427" w14:textId="77777777" w:rsidR="0082600F" w:rsidRPr="00921ADC" w:rsidRDefault="00C957FC" w:rsidP="00921ADC">
      <w:pPr>
        <w:pStyle w:val="ListParagraph"/>
        <w:numPr>
          <w:ilvl w:val="0"/>
          <w:numId w:val="23"/>
        </w:numPr>
        <w:autoSpaceDE w:val="0"/>
        <w:autoSpaceDN w:val="0"/>
        <w:adjustRightInd w:val="0"/>
        <w:rPr>
          <w:rFonts w:cs="Times New Roman"/>
          <w:b/>
        </w:rPr>
      </w:pPr>
      <w:r w:rsidRPr="00921ADC">
        <w:rPr>
          <w:rFonts w:cs="Times New Roman"/>
          <w:b/>
        </w:rPr>
        <w:t>Water Activity C</w:t>
      </w:r>
      <w:r w:rsidR="0082600F" w:rsidRPr="00921ADC">
        <w:rPr>
          <w:rFonts w:cs="Times New Roman"/>
          <w:b/>
        </w:rPr>
        <w:t>oncepts p. 41</w:t>
      </w:r>
      <w:r w:rsidR="00970BE9" w:rsidRPr="00921ADC">
        <w:rPr>
          <w:rFonts w:cs="Times New Roman"/>
          <w:b/>
        </w:rPr>
        <w:t>–</w:t>
      </w:r>
      <w:r w:rsidR="0082600F" w:rsidRPr="00921ADC">
        <w:rPr>
          <w:rFonts w:cs="Times New Roman"/>
          <w:b/>
        </w:rPr>
        <w:t>53</w:t>
      </w:r>
    </w:p>
    <w:p w14:paraId="72BB2F73" w14:textId="77777777" w:rsidR="0082600F" w:rsidRPr="00921ADC" w:rsidRDefault="0082600F" w:rsidP="00921ADC">
      <w:pPr>
        <w:pStyle w:val="ListParagraph"/>
        <w:numPr>
          <w:ilvl w:val="0"/>
          <w:numId w:val="23"/>
        </w:numPr>
        <w:rPr>
          <w:b/>
        </w:rPr>
      </w:pPr>
      <w:r w:rsidRPr="00921ADC">
        <w:rPr>
          <w:rFonts w:cs="Times New Roman"/>
          <w:b/>
        </w:rPr>
        <w:t>Moisture Sorption Concepts p. 65</w:t>
      </w:r>
      <w:r w:rsidR="00970BE9" w:rsidRPr="00921ADC">
        <w:rPr>
          <w:rFonts w:cs="Times New Roman"/>
          <w:b/>
        </w:rPr>
        <w:t>–</w:t>
      </w:r>
      <w:r w:rsidRPr="00921ADC">
        <w:rPr>
          <w:rFonts w:cs="Times New Roman"/>
          <w:b/>
        </w:rPr>
        <w:t>77</w:t>
      </w:r>
    </w:p>
    <w:p w14:paraId="12185354" w14:textId="77777777" w:rsidR="0082600F" w:rsidRDefault="0082600F">
      <w:pPr>
        <w:rPr>
          <w:b/>
          <w:sz w:val="24"/>
          <w:szCs w:val="24"/>
        </w:rPr>
      </w:pPr>
    </w:p>
    <w:p w14:paraId="4A418B11" w14:textId="77777777" w:rsidR="0082600F" w:rsidRDefault="0082600F">
      <w:pPr>
        <w:rPr>
          <w:b/>
          <w:sz w:val="24"/>
          <w:szCs w:val="24"/>
        </w:rPr>
      </w:pPr>
    </w:p>
    <w:p w14:paraId="4F80E4F0" w14:textId="77777777" w:rsidR="00FE60AF" w:rsidRDefault="00E16C1B">
      <w:pPr>
        <w:rPr>
          <w:sz w:val="24"/>
          <w:szCs w:val="24"/>
        </w:rPr>
      </w:pPr>
      <w:r>
        <w:rPr>
          <w:sz w:val="24"/>
          <w:szCs w:val="24"/>
        </w:rPr>
        <w:t>It has been recognized since ancient times that foods with higher moisture contents spoiled faster.</w:t>
      </w:r>
      <w:r w:rsidR="008467F4">
        <w:rPr>
          <w:sz w:val="24"/>
          <w:szCs w:val="24"/>
        </w:rPr>
        <w:t xml:space="preserve"> </w:t>
      </w:r>
      <w:r>
        <w:rPr>
          <w:sz w:val="24"/>
          <w:szCs w:val="24"/>
        </w:rPr>
        <w:t>Thus</w:t>
      </w:r>
      <w:r w:rsidR="00262048">
        <w:rPr>
          <w:sz w:val="24"/>
          <w:szCs w:val="24"/>
        </w:rPr>
        <w:t>,</w:t>
      </w:r>
      <w:r>
        <w:rPr>
          <w:sz w:val="24"/>
          <w:szCs w:val="24"/>
        </w:rPr>
        <w:t xml:space="preserve"> the oldest form of food processing is dehydrat</w:t>
      </w:r>
      <w:r w:rsidR="00FE60AF">
        <w:rPr>
          <w:sz w:val="24"/>
          <w:szCs w:val="24"/>
        </w:rPr>
        <w:t>ion.</w:t>
      </w:r>
      <w:r w:rsidR="008467F4">
        <w:rPr>
          <w:sz w:val="24"/>
          <w:szCs w:val="24"/>
        </w:rPr>
        <w:t xml:space="preserve"> </w:t>
      </w:r>
      <w:r w:rsidR="00FE60AF">
        <w:rPr>
          <w:sz w:val="24"/>
          <w:szCs w:val="24"/>
        </w:rPr>
        <w:t>The strategy is to prevent or slow down deterioration or spoilage</w:t>
      </w:r>
      <w:r w:rsidR="00262048">
        <w:rPr>
          <w:sz w:val="24"/>
          <w:szCs w:val="24"/>
        </w:rPr>
        <w:t>,</w:t>
      </w:r>
      <w:r w:rsidR="00FE60AF">
        <w:rPr>
          <w:sz w:val="24"/>
          <w:szCs w:val="24"/>
        </w:rPr>
        <w:t xml:space="preserve"> particularly from a microbial point of view, which is the first and most rapid form of spoilage.</w:t>
      </w:r>
      <w:r w:rsidR="008467F4">
        <w:rPr>
          <w:sz w:val="24"/>
          <w:szCs w:val="24"/>
        </w:rPr>
        <w:t xml:space="preserve"> </w:t>
      </w:r>
    </w:p>
    <w:p w14:paraId="1EDBBC42" w14:textId="77777777" w:rsidR="00262048" w:rsidRDefault="00262048">
      <w:pPr>
        <w:rPr>
          <w:sz w:val="24"/>
          <w:szCs w:val="24"/>
        </w:rPr>
      </w:pPr>
    </w:p>
    <w:p w14:paraId="6ED1E71F" w14:textId="77777777" w:rsidR="00FE60AF" w:rsidRDefault="00FE60AF">
      <w:pPr>
        <w:rPr>
          <w:sz w:val="24"/>
          <w:szCs w:val="24"/>
        </w:rPr>
      </w:pPr>
      <w:r>
        <w:rPr>
          <w:sz w:val="24"/>
          <w:szCs w:val="24"/>
        </w:rPr>
        <w:t>It has been noticed</w:t>
      </w:r>
      <w:r w:rsidR="00CF319E">
        <w:rPr>
          <w:sz w:val="24"/>
          <w:szCs w:val="24"/>
        </w:rPr>
        <w:t>,</w:t>
      </w:r>
      <w:r>
        <w:rPr>
          <w:sz w:val="24"/>
          <w:szCs w:val="24"/>
        </w:rPr>
        <w:t xml:space="preserve"> however, that foods with the same moisture content can have varying rates of spoilage.</w:t>
      </w:r>
      <w:r w:rsidR="008467F4">
        <w:rPr>
          <w:sz w:val="24"/>
          <w:szCs w:val="24"/>
        </w:rPr>
        <w:t xml:space="preserve"> </w:t>
      </w:r>
      <w:r w:rsidR="00CF319E">
        <w:rPr>
          <w:sz w:val="24"/>
          <w:szCs w:val="24"/>
        </w:rPr>
        <w:t xml:space="preserve">Therefore </w:t>
      </w:r>
      <w:r>
        <w:rPr>
          <w:sz w:val="24"/>
          <w:szCs w:val="24"/>
        </w:rPr>
        <w:t>the water content alone is not sufficient to explain or reliably indicate perishability.</w:t>
      </w:r>
      <w:r w:rsidR="008467F4">
        <w:rPr>
          <w:sz w:val="24"/>
          <w:szCs w:val="24"/>
        </w:rPr>
        <w:t xml:space="preserve"> </w:t>
      </w:r>
      <w:r>
        <w:rPr>
          <w:sz w:val="24"/>
          <w:szCs w:val="24"/>
        </w:rPr>
        <w:t xml:space="preserve">Thinking back to the above discussion on water and the effect of solutes, one could conclude that </w:t>
      </w:r>
      <w:r w:rsidR="00DE162A">
        <w:rPr>
          <w:sz w:val="24"/>
          <w:szCs w:val="24"/>
        </w:rPr>
        <w:t>water engaged in strong interactions with solutes would be less available for processes such as microbial growth or hydrolytic chemical reactions.</w:t>
      </w:r>
      <w:r w:rsidR="008467F4">
        <w:rPr>
          <w:sz w:val="24"/>
          <w:szCs w:val="24"/>
        </w:rPr>
        <w:t xml:space="preserve"> </w:t>
      </w:r>
      <w:r w:rsidR="00DE162A">
        <w:rPr>
          <w:sz w:val="24"/>
          <w:szCs w:val="24"/>
        </w:rPr>
        <w:t>Weak interactions would increase the availability of water.</w:t>
      </w:r>
      <w:r w:rsidR="008467F4">
        <w:rPr>
          <w:sz w:val="24"/>
          <w:szCs w:val="24"/>
        </w:rPr>
        <w:t xml:space="preserve"> </w:t>
      </w:r>
      <w:r w:rsidR="00DE162A">
        <w:rPr>
          <w:sz w:val="24"/>
          <w:szCs w:val="24"/>
        </w:rPr>
        <w:t>The indication of that intensity is termed “water activity”, a</w:t>
      </w:r>
      <w:r w:rsidR="00DE162A">
        <w:rPr>
          <w:sz w:val="24"/>
          <w:szCs w:val="24"/>
          <w:vertAlign w:val="subscript"/>
        </w:rPr>
        <w:t>W</w:t>
      </w:r>
      <w:r w:rsidR="00DE162A">
        <w:rPr>
          <w:sz w:val="24"/>
          <w:szCs w:val="24"/>
        </w:rPr>
        <w:t xml:space="preserve">. </w:t>
      </w:r>
    </w:p>
    <w:p w14:paraId="059C847B" w14:textId="77777777" w:rsidR="00FE60AF" w:rsidRDefault="00FE60AF">
      <w:pPr>
        <w:rPr>
          <w:sz w:val="24"/>
          <w:szCs w:val="24"/>
        </w:rPr>
      </w:pPr>
    </w:p>
    <w:p w14:paraId="60930BAB" w14:textId="77777777" w:rsidR="00095201" w:rsidRDefault="00FE60AF">
      <w:pPr>
        <w:rPr>
          <w:sz w:val="24"/>
          <w:szCs w:val="24"/>
        </w:rPr>
      </w:pPr>
      <w:r>
        <w:rPr>
          <w:sz w:val="24"/>
          <w:szCs w:val="24"/>
        </w:rPr>
        <w:t xml:space="preserve">Natural products such as grain and honey are stable over a long period of </w:t>
      </w:r>
      <w:r w:rsidR="00DE162A">
        <w:rPr>
          <w:sz w:val="24"/>
          <w:szCs w:val="24"/>
        </w:rPr>
        <w:t>time, due to having a low a</w:t>
      </w:r>
      <w:r w:rsidR="00DE162A">
        <w:rPr>
          <w:sz w:val="24"/>
          <w:szCs w:val="24"/>
          <w:vertAlign w:val="subscript"/>
        </w:rPr>
        <w:t>W</w:t>
      </w:r>
      <w:r w:rsidR="00DE162A">
        <w:rPr>
          <w:sz w:val="24"/>
          <w:szCs w:val="24"/>
        </w:rPr>
        <w:t>.</w:t>
      </w:r>
      <w:r w:rsidR="008467F4">
        <w:rPr>
          <w:sz w:val="24"/>
          <w:szCs w:val="24"/>
        </w:rPr>
        <w:t xml:space="preserve"> </w:t>
      </w:r>
      <w:r w:rsidR="00DE162A">
        <w:rPr>
          <w:sz w:val="24"/>
          <w:szCs w:val="24"/>
        </w:rPr>
        <w:t>Traditional food products such as jerky, pasta, salted meats</w:t>
      </w:r>
      <w:r w:rsidR="00CF319E">
        <w:rPr>
          <w:sz w:val="24"/>
          <w:szCs w:val="24"/>
        </w:rPr>
        <w:t>,</w:t>
      </w:r>
      <w:r w:rsidR="00DE162A">
        <w:rPr>
          <w:sz w:val="24"/>
          <w:szCs w:val="24"/>
        </w:rPr>
        <w:t xml:space="preserve"> and jams have had solutes added to affect tie up or bind water</w:t>
      </w:r>
      <w:r w:rsidR="00CF319E">
        <w:rPr>
          <w:sz w:val="24"/>
          <w:szCs w:val="24"/>
        </w:rPr>
        <w:t>,</w:t>
      </w:r>
      <w:r w:rsidR="00DE162A">
        <w:rPr>
          <w:sz w:val="24"/>
          <w:szCs w:val="24"/>
        </w:rPr>
        <w:t xml:space="preserve"> reducing the water activity.</w:t>
      </w:r>
      <w:r w:rsidR="008467F4">
        <w:rPr>
          <w:sz w:val="24"/>
          <w:szCs w:val="24"/>
        </w:rPr>
        <w:t xml:space="preserve"> </w:t>
      </w:r>
      <w:r w:rsidR="00DE162A">
        <w:rPr>
          <w:sz w:val="24"/>
          <w:szCs w:val="24"/>
        </w:rPr>
        <w:t>Modern food products whereby a</w:t>
      </w:r>
      <w:r w:rsidR="00DE162A">
        <w:rPr>
          <w:sz w:val="24"/>
          <w:szCs w:val="24"/>
          <w:vertAlign w:val="subscript"/>
        </w:rPr>
        <w:t>W</w:t>
      </w:r>
      <w:r w:rsidR="00DE162A">
        <w:rPr>
          <w:sz w:val="24"/>
          <w:szCs w:val="24"/>
        </w:rPr>
        <w:t xml:space="preserve"> has been reduced include breakfast cereals and skim milk powder.</w:t>
      </w:r>
    </w:p>
    <w:p w14:paraId="043386AD" w14:textId="77777777" w:rsidR="00036ACB" w:rsidRDefault="00036ACB">
      <w:pPr>
        <w:rPr>
          <w:sz w:val="24"/>
          <w:szCs w:val="24"/>
        </w:rPr>
      </w:pPr>
    </w:p>
    <w:p w14:paraId="47C24F5F" w14:textId="77777777" w:rsidR="00036ACB" w:rsidRDefault="00036ACB">
      <w:pPr>
        <w:rPr>
          <w:sz w:val="24"/>
          <w:szCs w:val="24"/>
        </w:rPr>
      </w:pPr>
      <w:r>
        <w:rPr>
          <w:sz w:val="24"/>
          <w:szCs w:val="24"/>
        </w:rPr>
        <w:t>Moisture Content (percentage), can be calculated on either a wet basis:</w:t>
      </w:r>
    </w:p>
    <w:p w14:paraId="046BD605" w14:textId="77777777" w:rsidR="00036ACB" w:rsidRDefault="00036ACB">
      <w:pPr>
        <w:rPr>
          <w:sz w:val="24"/>
          <w:szCs w:val="24"/>
        </w:rPr>
      </w:pPr>
    </w:p>
    <w:p w14:paraId="37FE1D83" w14:textId="77777777" w:rsidR="00036ACB" w:rsidRDefault="008467F4">
      <w:pPr>
        <w:rPr>
          <w:sz w:val="24"/>
          <w:szCs w:val="24"/>
        </w:rPr>
      </w:pPr>
      <w:r>
        <w:rPr>
          <w:sz w:val="24"/>
          <w:szCs w:val="24"/>
        </w:rPr>
        <w:t xml:space="preserve">                                     </w:t>
      </w:r>
      <w:r w:rsidR="00036ACB">
        <w:rPr>
          <w:sz w:val="24"/>
          <w:szCs w:val="24"/>
        </w:rPr>
        <w:t xml:space="preserve"> Weight of water</w:t>
      </w:r>
      <w:r>
        <w:rPr>
          <w:sz w:val="24"/>
          <w:szCs w:val="24"/>
        </w:rPr>
        <w:t xml:space="preserve"> </w:t>
      </w:r>
    </w:p>
    <w:p w14:paraId="2ABEFE10" w14:textId="77777777" w:rsidR="00036ACB" w:rsidRDefault="00036ACB">
      <w:pPr>
        <w:rPr>
          <w:sz w:val="24"/>
          <w:szCs w:val="24"/>
        </w:rPr>
      </w:pPr>
      <w:r>
        <w:rPr>
          <w:sz w:val="24"/>
          <w:szCs w:val="24"/>
        </w:rPr>
        <w:t>% Moisture (wet basis, w.b.) =</w:t>
      </w:r>
      <w:r w:rsidR="008467F4">
        <w:rPr>
          <w:sz w:val="24"/>
          <w:szCs w:val="24"/>
        </w:rPr>
        <w:t xml:space="preserve">        </w:t>
      </w:r>
      <w:r>
        <w:rPr>
          <w:sz w:val="24"/>
          <w:szCs w:val="24"/>
        </w:rPr>
        <w:t xml:space="preserve"> </w:t>
      </w:r>
      <w:r>
        <w:rPr>
          <w:rFonts w:cstheme="minorHAnsi"/>
          <w:sz w:val="24"/>
          <w:szCs w:val="24"/>
        </w:rPr>
        <w:t>──────────────── x 100</w:t>
      </w:r>
    </w:p>
    <w:p w14:paraId="7C256C9F" w14:textId="77777777" w:rsidR="00036ACB" w:rsidRDefault="008467F4">
      <w:pPr>
        <w:rPr>
          <w:sz w:val="24"/>
          <w:szCs w:val="24"/>
        </w:rPr>
      </w:pPr>
      <w:r>
        <w:rPr>
          <w:sz w:val="24"/>
          <w:szCs w:val="24"/>
        </w:rPr>
        <w:t xml:space="preserve">                                    </w:t>
      </w:r>
      <w:r w:rsidR="00036ACB">
        <w:rPr>
          <w:sz w:val="24"/>
          <w:szCs w:val="24"/>
        </w:rPr>
        <w:t xml:space="preserve"> Total food weight </w:t>
      </w:r>
    </w:p>
    <w:p w14:paraId="42C51489" w14:textId="77777777" w:rsidR="00036ACB" w:rsidRDefault="008467F4">
      <w:pPr>
        <w:rPr>
          <w:sz w:val="24"/>
          <w:szCs w:val="24"/>
        </w:rPr>
      </w:pPr>
      <w:r>
        <w:rPr>
          <w:sz w:val="24"/>
          <w:szCs w:val="24"/>
        </w:rPr>
        <w:t xml:space="preserve">                               </w:t>
      </w:r>
      <w:r w:rsidR="00036ACB">
        <w:rPr>
          <w:sz w:val="24"/>
          <w:szCs w:val="24"/>
        </w:rPr>
        <w:t xml:space="preserve"> (i.e.</w:t>
      </w:r>
      <w:r w:rsidR="00CF319E">
        <w:rPr>
          <w:sz w:val="24"/>
          <w:szCs w:val="24"/>
        </w:rPr>
        <w:t>,</w:t>
      </w:r>
      <w:r w:rsidR="00036ACB">
        <w:rPr>
          <w:sz w:val="24"/>
          <w:szCs w:val="24"/>
        </w:rPr>
        <w:t xml:space="preserve"> wt. of water + wt. of solids)</w:t>
      </w:r>
    </w:p>
    <w:p w14:paraId="1DB1A084" w14:textId="77777777" w:rsidR="00036ACB" w:rsidRDefault="00036ACB">
      <w:pPr>
        <w:rPr>
          <w:sz w:val="24"/>
          <w:szCs w:val="24"/>
        </w:rPr>
      </w:pPr>
    </w:p>
    <w:p w14:paraId="4267AC23" w14:textId="77777777" w:rsidR="00036ACB" w:rsidRDefault="00320330">
      <w:pPr>
        <w:rPr>
          <w:sz w:val="24"/>
          <w:szCs w:val="24"/>
        </w:rPr>
      </w:pPr>
      <w:r>
        <w:rPr>
          <w:sz w:val="24"/>
          <w:szCs w:val="24"/>
        </w:rPr>
        <w:t>Or</w:t>
      </w:r>
      <w:r w:rsidR="00036ACB">
        <w:rPr>
          <w:sz w:val="24"/>
          <w:szCs w:val="24"/>
        </w:rPr>
        <w:t xml:space="preserve"> a dry basis:</w:t>
      </w:r>
    </w:p>
    <w:p w14:paraId="1E439FCC" w14:textId="77777777" w:rsidR="00036ACB" w:rsidRDefault="00036ACB">
      <w:pPr>
        <w:rPr>
          <w:sz w:val="24"/>
          <w:szCs w:val="24"/>
        </w:rPr>
      </w:pPr>
    </w:p>
    <w:p w14:paraId="235609DC" w14:textId="77777777" w:rsidR="00036ACB" w:rsidRDefault="008467F4" w:rsidP="00036ACB">
      <w:pPr>
        <w:rPr>
          <w:sz w:val="24"/>
          <w:szCs w:val="24"/>
        </w:rPr>
      </w:pPr>
      <w:r>
        <w:rPr>
          <w:sz w:val="24"/>
          <w:szCs w:val="24"/>
        </w:rPr>
        <w:t xml:space="preserve">                                    </w:t>
      </w:r>
      <w:r w:rsidR="00036ACB">
        <w:rPr>
          <w:sz w:val="24"/>
          <w:szCs w:val="24"/>
        </w:rPr>
        <w:t>Weight of water</w:t>
      </w:r>
      <w:r>
        <w:rPr>
          <w:sz w:val="24"/>
          <w:szCs w:val="24"/>
        </w:rPr>
        <w:t xml:space="preserve"> </w:t>
      </w:r>
    </w:p>
    <w:p w14:paraId="36C511F7" w14:textId="77777777" w:rsidR="00036ACB" w:rsidRDefault="00036ACB" w:rsidP="00036ACB">
      <w:pPr>
        <w:rPr>
          <w:sz w:val="24"/>
          <w:szCs w:val="24"/>
        </w:rPr>
      </w:pPr>
      <w:r>
        <w:rPr>
          <w:sz w:val="24"/>
          <w:szCs w:val="24"/>
        </w:rPr>
        <w:t>% Moisture (dry basis, d.b.) =</w:t>
      </w:r>
      <w:r w:rsidR="008467F4">
        <w:rPr>
          <w:sz w:val="24"/>
          <w:szCs w:val="24"/>
        </w:rPr>
        <w:t xml:space="preserve">        </w:t>
      </w:r>
      <w:r>
        <w:rPr>
          <w:sz w:val="24"/>
          <w:szCs w:val="24"/>
        </w:rPr>
        <w:t xml:space="preserve"> </w:t>
      </w:r>
      <w:r>
        <w:rPr>
          <w:rFonts w:cstheme="minorHAnsi"/>
          <w:sz w:val="24"/>
          <w:szCs w:val="24"/>
        </w:rPr>
        <w:t>──────────────── x 100</w:t>
      </w:r>
    </w:p>
    <w:p w14:paraId="414F10CA" w14:textId="77777777" w:rsidR="00036ACB" w:rsidRDefault="008467F4" w:rsidP="00036ACB">
      <w:pPr>
        <w:rPr>
          <w:sz w:val="24"/>
          <w:szCs w:val="24"/>
        </w:rPr>
      </w:pPr>
      <w:r>
        <w:rPr>
          <w:sz w:val="24"/>
          <w:szCs w:val="24"/>
        </w:rPr>
        <w:t xml:space="preserve">                                   </w:t>
      </w:r>
      <w:r w:rsidR="00036ACB">
        <w:rPr>
          <w:sz w:val="24"/>
          <w:szCs w:val="24"/>
        </w:rPr>
        <w:t xml:space="preserve">Dry weight of food </w:t>
      </w:r>
    </w:p>
    <w:p w14:paraId="1143E9FB" w14:textId="77777777" w:rsidR="00036ACB" w:rsidRPr="00DE162A" w:rsidRDefault="008467F4" w:rsidP="00036ACB">
      <w:pPr>
        <w:rPr>
          <w:sz w:val="24"/>
          <w:szCs w:val="24"/>
        </w:rPr>
      </w:pPr>
      <w:r>
        <w:rPr>
          <w:sz w:val="24"/>
          <w:szCs w:val="24"/>
        </w:rPr>
        <w:t xml:space="preserve">                                   </w:t>
      </w:r>
      <w:r w:rsidR="00036ACB">
        <w:rPr>
          <w:sz w:val="24"/>
          <w:szCs w:val="24"/>
        </w:rPr>
        <w:t>(i.e.</w:t>
      </w:r>
      <w:r w:rsidR="00CF319E">
        <w:rPr>
          <w:sz w:val="24"/>
          <w:szCs w:val="24"/>
        </w:rPr>
        <w:t>,</w:t>
      </w:r>
      <w:r w:rsidR="00036ACB">
        <w:rPr>
          <w:sz w:val="24"/>
          <w:szCs w:val="24"/>
        </w:rPr>
        <w:t xml:space="preserve"> wt. solids only)</w:t>
      </w:r>
    </w:p>
    <w:p w14:paraId="7573F86E" w14:textId="77777777" w:rsidR="00036ACB" w:rsidRDefault="00036ACB">
      <w:pPr>
        <w:rPr>
          <w:sz w:val="24"/>
          <w:szCs w:val="24"/>
        </w:rPr>
      </w:pPr>
    </w:p>
    <w:p w14:paraId="7D0E8147" w14:textId="77777777" w:rsidR="00036ACB" w:rsidRDefault="00E37ECB">
      <w:pPr>
        <w:rPr>
          <w:sz w:val="24"/>
          <w:szCs w:val="24"/>
        </w:rPr>
      </w:pPr>
      <w:r>
        <w:rPr>
          <w:sz w:val="24"/>
          <w:szCs w:val="24"/>
        </w:rPr>
        <w:t xml:space="preserve">&lt;icon&gt; </w:t>
      </w:r>
      <w:r w:rsidR="00036ACB">
        <w:rPr>
          <w:sz w:val="24"/>
          <w:szCs w:val="24"/>
        </w:rPr>
        <w:t>Examp</w:t>
      </w:r>
      <w:commentRangeStart w:id="9"/>
      <w:r w:rsidR="00036ACB">
        <w:rPr>
          <w:sz w:val="24"/>
          <w:szCs w:val="24"/>
        </w:rPr>
        <w:t>le:</w:t>
      </w:r>
      <w:commentRangeEnd w:id="9"/>
      <w:r>
        <w:rPr>
          <w:rStyle w:val="CommentReference"/>
          <w:rFonts w:eastAsiaTheme="minorEastAsia"/>
        </w:rPr>
        <w:commentReference w:id="9"/>
      </w:r>
    </w:p>
    <w:p w14:paraId="30828199" w14:textId="77777777" w:rsidR="00036ACB" w:rsidRDefault="00036ACB">
      <w:pPr>
        <w:rPr>
          <w:sz w:val="24"/>
          <w:szCs w:val="24"/>
        </w:rPr>
      </w:pPr>
    </w:p>
    <w:p w14:paraId="19B2875A" w14:textId="77777777" w:rsidR="00036ACB" w:rsidRDefault="00036ACB">
      <w:pPr>
        <w:rPr>
          <w:sz w:val="24"/>
          <w:szCs w:val="24"/>
        </w:rPr>
      </w:pPr>
      <w:r>
        <w:rPr>
          <w:sz w:val="24"/>
          <w:szCs w:val="24"/>
        </w:rPr>
        <w:t xml:space="preserve">If a 1 </w:t>
      </w:r>
      <w:r w:rsidR="00CF319E">
        <w:rPr>
          <w:sz w:val="24"/>
          <w:szCs w:val="24"/>
        </w:rPr>
        <w:t xml:space="preserve">kilogram </w:t>
      </w:r>
      <w:r>
        <w:rPr>
          <w:sz w:val="24"/>
          <w:szCs w:val="24"/>
        </w:rPr>
        <w:t>pineapple has a moisture content of 95%</w:t>
      </w:r>
      <w:r w:rsidR="00320330">
        <w:rPr>
          <w:sz w:val="24"/>
          <w:szCs w:val="24"/>
        </w:rPr>
        <w:t xml:space="preserve"> (and therefore 5% solids)</w:t>
      </w:r>
      <w:r>
        <w:rPr>
          <w:sz w:val="24"/>
          <w:szCs w:val="24"/>
        </w:rPr>
        <w:t>, then on a wet basis, the % moisture</w:t>
      </w:r>
      <w:r w:rsidR="00320330">
        <w:rPr>
          <w:sz w:val="24"/>
          <w:szCs w:val="24"/>
        </w:rPr>
        <w:t xml:space="preserve"> content</w:t>
      </w:r>
      <w:r>
        <w:rPr>
          <w:sz w:val="24"/>
          <w:szCs w:val="24"/>
        </w:rPr>
        <w:t xml:space="preserve"> is:</w:t>
      </w:r>
    </w:p>
    <w:p w14:paraId="70FF4715" w14:textId="77777777" w:rsidR="00036ACB" w:rsidRDefault="00036ACB">
      <w:pPr>
        <w:rPr>
          <w:sz w:val="24"/>
          <w:szCs w:val="24"/>
        </w:rPr>
      </w:pPr>
    </w:p>
    <w:p w14:paraId="0C56E419" w14:textId="77777777" w:rsidR="00036ACB" w:rsidRDefault="008467F4">
      <w:pPr>
        <w:rPr>
          <w:sz w:val="24"/>
          <w:szCs w:val="24"/>
        </w:rPr>
      </w:pPr>
      <w:r>
        <w:rPr>
          <w:sz w:val="24"/>
          <w:szCs w:val="24"/>
        </w:rPr>
        <w:t xml:space="preserve">             </w:t>
      </w:r>
      <w:r w:rsidR="00036ACB">
        <w:rPr>
          <w:sz w:val="24"/>
          <w:szCs w:val="24"/>
        </w:rPr>
        <w:t xml:space="preserve"> 950g</w:t>
      </w:r>
    </w:p>
    <w:p w14:paraId="7C79431C" w14:textId="77777777" w:rsidR="00036ACB" w:rsidRDefault="008467F4">
      <w:pPr>
        <w:rPr>
          <w:rFonts w:cstheme="minorHAnsi"/>
          <w:sz w:val="24"/>
          <w:szCs w:val="24"/>
        </w:rPr>
      </w:pPr>
      <w:r>
        <w:rPr>
          <w:sz w:val="24"/>
          <w:szCs w:val="24"/>
        </w:rPr>
        <w:t xml:space="preserve">            </w:t>
      </w:r>
      <w:r w:rsidR="00036ACB">
        <w:rPr>
          <w:sz w:val="24"/>
          <w:szCs w:val="24"/>
        </w:rPr>
        <w:t xml:space="preserve"> </w:t>
      </w:r>
      <w:r w:rsidR="00036ACB">
        <w:rPr>
          <w:rFonts w:cstheme="minorHAnsi"/>
          <w:sz w:val="24"/>
          <w:szCs w:val="24"/>
        </w:rPr>
        <w:t>───── x 100 = 95%</w:t>
      </w:r>
    </w:p>
    <w:p w14:paraId="53107392" w14:textId="77777777" w:rsidR="00036ACB" w:rsidRDefault="008467F4">
      <w:pPr>
        <w:rPr>
          <w:rFonts w:cstheme="minorHAnsi"/>
          <w:sz w:val="24"/>
          <w:szCs w:val="24"/>
        </w:rPr>
      </w:pPr>
      <w:r>
        <w:rPr>
          <w:rFonts w:cstheme="minorHAnsi"/>
          <w:sz w:val="24"/>
          <w:szCs w:val="24"/>
        </w:rPr>
        <w:t xml:space="preserve">            </w:t>
      </w:r>
      <w:r w:rsidR="00036ACB">
        <w:rPr>
          <w:rFonts w:cstheme="minorHAnsi"/>
          <w:sz w:val="24"/>
          <w:szCs w:val="24"/>
        </w:rPr>
        <w:t xml:space="preserve"> 1000g</w:t>
      </w:r>
    </w:p>
    <w:p w14:paraId="392E7F2E" w14:textId="77777777" w:rsidR="00320330" w:rsidRDefault="00320330">
      <w:pPr>
        <w:rPr>
          <w:rFonts w:cstheme="minorHAnsi"/>
          <w:sz w:val="24"/>
          <w:szCs w:val="24"/>
        </w:rPr>
      </w:pPr>
    </w:p>
    <w:p w14:paraId="47D1EB11" w14:textId="77777777" w:rsidR="00320330" w:rsidRDefault="00320330">
      <w:pPr>
        <w:rPr>
          <w:rFonts w:cstheme="minorHAnsi"/>
          <w:sz w:val="24"/>
          <w:szCs w:val="24"/>
        </w:rPr>
      </w:pPr>
      <w:r>
        <w:rPr>
          <w:rFonts w:cstheme="minorHAnsi"/>
          <w:sz w:val="24"/>
          <w:szCs w:val="24"/>
        </w:rPr>
        <w:t>On a dry basis, the % moisture content is:</w:t>
      </w:r>
    </w:p>
    <w:p w14:paraId="5B33BF78" w14:textId="77777777" w:rsidR="00320330" w:rsidRDefault="00320330">
      <w:pPr>
        <w:rPr>
          <w:rFonts w:cstheme="minorHAnsi"/>
          <w:sz w:val="24"/>
          <w:szCs w:val="24"/>
        </w:rPr>
      </w:pPr>
    </w:p>
    <w:p w14:paraId="6B4545B1" w14:textId="77777777" w:rsidR="00320330" w:rsidRDefault="008467F4" w:rsidP="00320330">
      <w:pPr>
        <w:rPr>
          <w:sz w:val="24"/>
          <w:szCs w:val="24"/>
        </w:rPr>
      </w:pPr>
      <w:r>
        <w:rPr>
          <w:sz w:val="24"/>
          <w:szCs w:val="24"/>
        </w:rPr>
        <w:t xml:space="preserve">             </w:t>
      </w:r>
      <w:r w:rsidR="00320330">
        <w:rPr>
          <w:sz w:val="24"/>
          <w:szCs w:val="24"/>
        </w:rPr>
        <w:t>950g</w:t>
      </w:r>
    </w:p>
    <w:p w14:paraId="5B8F951B" w14:textId="77777777" w:rsidR="00320330" w:rsidRDefault="008467F4" w:rsidP="00320330">
      <w:pPr>
        <w:rPr>
          <w:rFonts w:cstheme="minorHAnsi"/>
          <w:sz w:val="24"/>
          <w:szCs w:val="24"/>
        </w:rPr>
      </w:pPr>
      <w:r>
        <w:rPr>
          <w:sz w:val="24"/>
          <w:szCs w:val="24"/>
        </w:rPr>
        <w:t xml:space="preserve">            </w:t>
      </w:r>
      <w:r w:rsidR="00320330">
        <w:rPr>
          <w:sz w:val="24"/>
          <w:szCs w:val="24"/>
        </w:rPr>
        <w:t xml:space="preserve"> </w:t>
      </w:r>
      <w:r w:rsidR="00320330">
        <w:rPr>
          <w:rFonts w:cstheme="minorHAnsi"/>
          <w:sz w:val="24"/>
          <w:szCs w:val="24"/>
        </w:rPr>
        <w:t>───── x 100 = 1900%</w:t>
      </w:r>
    </w:p>
    <w:p w14:paraId="2E5805C0" w14:textId="77777777" w:rsidR="00320330" w:rsidRDefault="008467F4" w:rsidP="00320330">
      <w:pPr>
        <w:rPr>
          <w:rFonts w:cstheme="minorHAnsi"/>
          <w:sz w:val="24"/>
          <w:szCs w:val="24"/>
        </w:rPr>
      </w:pPr>
      <w:r>
        <w:rPr>
          <w:rFonts w:cstheme="minorHAnsi"/>
          <w:sz w:val="24"/>
          <w:szCs w:val="24"/>
        </w:rPr>
        <w:t xml:space="preserve">             </w:t>
      </w:r>
      <w:r w:rsidR="00320330">
        <w:rPr>
          <w:rFonts w:cstheme="minorHAnsi"/>
          <w:sz w:val="24"/>
          <w:szCs w:val="24"/>
        </w:rPr>
        <w:t xml:space="preserve"> 50g</w:t>
      </w:r>
    </w:p>
    <w:p w14:paraId="01E16188" w14:textId="77777777" w:rsidR="00320330" w:rsidRDefault="00320330" w:rsidP="00320330">
      <w:pPr>
        <w:rPr>
          <w:rFonts w:cstheme="minorHAnsi"/>
          <w:sz w:val="24"/>
          <w:szCs w:val="24"/>
        </w:rPr>
      </w:pPr>
    </w:p>
    <w:p w14:paraId="3E675C86" w14:textId="77777777" w:rsidR="00320330" w:rsidRDefault="00320330" w:rsidP="00320330">
      <w:pPr>
        <w:rPr>
          <w:rFonts w:cstheme="minorHAnsi"/>
          <w:sz w:val="24"/>
          <w:szCs w:val="24"/>
        </w:rPr>
      </w:pPr>
    </w:p>
    <w:p w14:paraId="1E554A6A" w14:textId="77777777" w:rsidR="00320330" w:rsidRDefault="00320330">
      <w:pPr>
        <w:rPr>
          <w:sz w:val="24"/>
          <w:szCs w:val="24"/>
        </w:rPr>
      </w:pPr>
      <w:r>
        <w:rPr>
          <w:sz w:val="24"/>
          <w:szCs w:val="24"/>
        </w:rPr>
        <w:t xml:space="preserve">Moisture content, </w:t>
      </w:r>
      <w:r w:rsidR="00405FD8">
        <w:rPr>
          <w:sz w:val="24"/>
          <w:szCs w:val="24"/>
        </w:rPr>
        <w:t>wet basis (</w:t>
      </w:r>
      <w:r>
        <w:rPr>
          <w:sz w:val="24"/>
          <w:szCs w:val="24"/>
        </w:rPr>
        <w:t>w.b.</w:t>
      </w:r>
      <w:r w:rsidR="00405FD8">
        <w:rPr>
          <w:sz w:val="24"/>
          <w:szCs w:val="24"/>
        </w:rPr>
        <w:t>)</w:t>
      </w:r>
      <w:r>
        <w:rPr>
          <w:sz w:val="24"/>
          <w:szCs w:val="24"/>
        </w:rPr>
        <w:t xml:space="preserve"> is used for comparison</w:t>
      </w:r>
      <w:r w:rsidR="00FA021A">
        <w:rPr>
          <w:sz w:val="24"/>
          <w:szCs w:val="24"/>
        </w:rPr>
        <w:t xml:space="preserve">; </w:t>
      </w:r>
      <w:r>
        <w:rPr>
          <w:sz w:val="24"/>
          <w:szCs w:val="24"/>
        </w:rPr>
        <w:t>moisture content, d.b. is used for calculations.</w:t>
      </w:r>
    </w:p>
    <w:p w14:paraId="491484CC" w14:textId="77777777" w:rsidR="00320330" w:rsidRDefault="00320330">
      <w:pPr>
        <w:rPr>
          <w:sz w:val="24"/>
          <w:szCs w:val="24"/>
        </w:rPr>
      </w:pPr>
    </w:p>
    <w:p w14:paraId="33375A1B" w14:textId="77777777" w:rsidR="00320330" w:rsidRDefault="00320330">
      <w:pPr>
        <w:rPr>
          <w:sz w:val="24"/>
          <w:szCs w:val="24"/>
        </w:rPr>
      </w:pPr>
      <w:r>
        <w:rPr>
          <w:sz w:val="24"/>
          <w:szCs w:val="24"/>
        </w:rPr>
        <w:t>But where does that leave the discussion of water activity?</w:t>
      </w:r>
      <w:r w:rsidR="008467F4">
        <w:rPr>
          <w:sz w:val="24"/>
          <w:szCs w:val="24"/>
        </w:rPr>
        <w:t xml:space="preserve"> </w:t>
      </w:r>
      <w:r>
        <w:rPr>
          <w:sz w:val="24"/>
          <w:szCs w:val="24"/>
        </w:rPr>
        <w:t>From the discussions on thermodynamic theory, the concept of “activ</w:t>
      </w:r>
      <w:r w:rsidR="00C957FC">
        <w:rPr>
          <w:sz w:val="24"/>
          <w:szCs w:val="24"/>
        </w:rPr>
        <w:t>i</w:t>
      </w:r>
      <w:r>
        <w:rPr>
          <w:sz w:val="24"/>
          <w:szCs w:val="24"/>
        </w:rPr>
        <w:t>ty” was derived.</w:t>
      </w:r>
      <w:r w:rsidR="008467F4">
        <w:rPr>
          <w:sz w:val="24"/>
          <w:szCs w:val="24"/>
        </w:rPr>
        <w:t xml:space="preserve"> </w:t>
      </w:r>
      <w:r>
        <w:rPr>
          <w:sz w:val="24"/>
          <w:szCs w:val="24"/>
        </w:rPr>
        <w:t>The application to food was pioneered by Scott (1953, 1957) as a measure of fugacity.</w:t>
      </w:r>
      <w:r w:rsidR="008467F4">
        <w:rPr>
          <w:sz w:val="24"/>
          <w:szCs w:val="24"/>
        </w:rPr>
        <w:t xml:space="preserve"> </w:t>
      </w:r>
      <w:r>
        <w:rPr>
          <w:sz w:val="24"/>
          <w:szCs w:val="24"/>
        </w:rPr>
        <w:t>Fugacity is the measure of the tendency of solvent molecules to escape a solution.</w:t>
      </w:r>
      <w:r w:rsidR="008467F4">
        <w:rPr>
          <w:sz w:val="24"/>
          <w:szCs w:val="24"/>
        </w:rPr>
        <w:t xml:space="preserve"> </w:t>
      </w:r>
      <w:r>
        <w:rPr>
          <w:sz w:val="24"/>
          <w:szCs w:val="24"/>
        </w:rPr>
        <w:t>Therefore:</w:t>
      </w:r>
    </w:p>
    <w:p w14:paraId="6D888909" w14:textId="77777777" w:rsidR="00320330" w:rsidRDefault="00320330">
      <w:pPr>
        <w:rPr>
          <w:sz w:val="24"/>
          <w:szCs w:val="24"/>
        </w:rPr>
      </w:pPr>
    </w:p>
    <w:p w14:paraId="29FE0632" w14:textId="77777777" w:rsidR="00320330" w:rsidRPr="001E2A58" w:rsidRDefault="008467F4">
      <w:pPr>
        <w:rPr>
          <w:sz w:val="24"/>
          <w:szCs w:val="24"/>
        </w:rPr>
      </w:pPr>
      <w:r>
        <w:rPr>
          <w:sz w:val="24"/>
          <w:szCs w:val="24"/>
        </w:rPr>
        <w:t xml:space="preserve">                                      </w:t>
      </w:r>
      <w:r w:rsidR="00320330">
        <w:rPr>
          <w:sz w:val="24"/>
          <w:szCs w:val="24"/>
        </w:rPr>
        <w:t xml:space="preserve"> </w:t>
      </w:r>
    </w:p>
    <w:p w14:paraId="1140839C" w14:textId="77777777" w:rsidR="00320330" w:rsidRPr="001E2A58" w:rsidRDefault="008467F4">
      <w:pPr>
        <w:rPr>
          <w:rFonts w:cstheme="minorHAnsi"/>
          <w:sz w:val="24"/>
          <w:szCs w:val="24"/>
          <w:vertAlign w:val="subscript"/>
        </w:rPr>
      </w:pPr>
      <w:r>
        <w:rPr>
          <w:sz w:val="24"/>
          <w:szCs w:val="24"/>
        </w:rPr>
        <w:t xml:space="preserve">                              </w:t>
      </w:r>
      <w:r w:rsidR="00320330">
        <w:rPr>
          <w:sz w:val="24"/>
          <w:szCs w:val="24"/>
        </w:rPr>
        <w:t>a</w:t>
      </w:r>
      <w:r w:rsidR="00320330">
        <w:rPr>
          <w:sz w:val="24"/>
          <w:szCs w:val="24"/>
          <w:vertAlign w:val="subscript"/>
        </w:rPr>
        <w:t>W</w:t>
      </w:r>
      <w:r>
        <w:rPr>
          <w:sz w:val="24"/>
          <w:szCs w:val="24"/>
        </w:rPr>
        <w:t xml:space="preserve"> </w:t>
      </w:r>
      <w:r w:rsidR="00320330">
        <w:rPr>
          <w:sz w:val="24"/>
          <w:szCs w:val="24"/>
        </w:rPr>
        <w:t xml:space="preserve"> =</w:t>
      </w:r>
      <w:r w:rsidR="001E2A58">
        <w:rPr>
          <w:sz w:val="24"/>
          <w:szCs w:val="24"/>
        </w:rPr>
        <w:t xml:space="preserve"> ( </w:t>
      </w:r>
      <w:r w:rsidR="001E2A58">
        <w:rPr>
          <w:rFonts w:cstheme="minorHAnsi"/>
          <w:sz w:val="24"/>
          <w:szCs w:val="24"/>
        </w:rPr>
        <w:t>ƒ/ ƒ</w:t>
      </w:r>
      <w:r w:rsidR="001E2A58">
        <w:rPr>
          <w:rFonts w:cstheme="minorHAnsi"/>
          <w:sz w:val="24"/>
          <w:szCs w:val="24"/>
          <w:vertAlign w:val="subscript"/>
        </w:rPr>
        <w:t>o</w:t>
      </w:r>
      <w:r w:rsidR="001E2A58">
        <w:rPr>
          <w:rFonts w:cstheme="minorHAnsi"/>
          <w:sz w:val="24"/>
          <w:szCs w:val="24"/>
        </w:rPr>
        <w:t>)</w:t>
      </w:r>
      <w:r w:rsidR="001E2A58">
        <w:rPr>
          <w:rFonts w:cstheme="minorHAnsi"/>
          <w:sz w:val="24"/>
          <w:szCs w:val="24"/>
          <w:vertAlign w:val="subscript"/>
        </w:rPr>
        <w:t>T</w:t>
      </w:r>
    </w:p>
    <w:p w14:paraId="7305AA2C" w14:textId="77777777" w:rsidR="00320330" w:rsidRDefault="008467F4">
      <w:pPr>
        <w:rPr>
          <w:rFonts w:cstheme="minorHAnsi"/>
          <w:sz w:val="24"/>
          <w:szCs w:val="24"/>
        </w:rPr>
      </w:pPr>
      <w:r>
        <w:rPr>
          <w:rFonts w:cstheme="minorHAnsi"/>
          <w:sz w:val="24"/>
          <w:szCs w:val="24"/>
        </w:rPr>
        <w:t xml:space="preserve">                                      </w:t>
      </w:r>
      <w:r w:rsidR="00320330">
        <w:rPr>
          <w:rFonts w:cstheme="minorHAnsi"/>
          <w:sz w:val="24"/>
          <w:szCs w:val="24"/>
        </w:rPr>
        <w:t xml:space="preserve"> </w:t>
      </w:r>
    </w:p>
    <w:p w14:paraId="3B5E4429" w14:textId="77777777" w:rsidR="00320330" w:rsidRDefault="00320330">
      <w:pPr>
        <w:rPr>
          <w:rFonts w:cstheme="minorHAnsi"/>
          <w:sz w:val="24"/>
          <w:szCs w:val="24"/>
        </w:rPr>
      </w:pPr>
    </w:p>
    <w:p w14:paraId="2A699B35" w14:textId="77777777" w:rsidR="00320330" w:rsidRDefault="00320330">
      <w:pPr>
        <w:rPr>
          <w:rFonts w:cstheme="minorHAnsi"/>
          <w:sz w:val="24"/>
          <w:szCs w:val="24"/>
        </w:rPr>
      </w:pPr>
      <w:r>
        <w:rPr>
          <w:rFonts w:cstheme="minorHAnsi"/>
          <w:sz w:val="24"/>
          <w:szCs w:val="24"/>
        </w:rPr>
        <w:t xml:space="preserve">where ƒ is measure of the fugacity of the </w:t>
      </w:r>
      <w:r w:rsidR="001E2A58">
        <w:rPr>
          <w:rFonts w:cstheme="minorHAnsi"/>
          <w:sz w:val="24"/>
          <w:szCs w:val="24"/>
        </w:rPr>
        <w:t>escaping tendency of the solvent from the solution and ƒ</w:t>
      </w:r>
      <w:r w:rsidR="001E2A58">
        <w:rPr>
          <w:rFonts w:cstheme="minorHAnsi"/>
          <w:sz w:val="24"/>
          <w:szCs w:val="24"/>
          <w:vertAlign w:val="subscript"/>
        </w:rPr>
        <w:t>o</w:t>
      </w:r>
      <w:r w:rsidR="001E2A58">
        <w:rPr>
          <w:rFonts w:cstheme="minorHAnsi"/>
          <w:sz w:val="24"/>
          <w:szCs w:val="24"/>
        </w:rPr>
        <w:t xml:space="preserve"> is the fugacity of the pure solvent (solution) at some defined standard state.</w:t>
      </w:r>
      <w:r w:rsidR="008467F4">
        <w:rPr>
          <w:rFonts w:cstheme="minorHAnsi"/>
          <w:sz w:val="24"/>
          <w:szCs w:val="24"/>
        </w:rPr>
        <w:t xml:space="preserve"> </w:t>
      </w:r>
      <w:r w:rsidR="001E2A58">
        <w:rPr>
          <w:rFonts w:cstheme="minorHAnsi"/>
          <w:sz w:val="24"/>
          <w:szCs w:val="24"/>
        </w:rPr>
        <w:t>The subscript T refers to the measurement being made at standard temperature.</w:t>
      </w:r>
      <w:r w:rsidR="008467F4">
        <w:rPr>
          <w:rFonts w:cstheme="minorHAnsi"/>
          <w:sz w:val="24"/>
          <w:szCs w:val="24"/>
        </w:rPr>
        <w:t xml:space="preserve"> </w:t>
      </w:r>
      <w:r w:rsidR="001E2A58">
        <w:rPr>
          <w:rFonts w:cstheme="minorHAnsi"/>
          <w:sz w:val="24"/>
          <w:szCs w:val="24"/>
        </w:rPr>
        <w:t>At low pressures (such as ambient) the difference between fugacity and partial pressure is less than 1%, so the definition in terms of partial pressures, now becomes:</w:t>
      </w:r>
    </w:p>
    <w:p w14:paraId="30741094" w14:textId="77777777" w:rsidR="001E2A58" w:rsidRDefault="001E2A58">
      <w:pPr>
        <w:rPr>
          <w:rFonts w:cstheme="minorHAnsi"/>
          <w:sz w:val="24"/>
          <w:szCs w:val="24"/>
        </w:rPr>
      </w:pPr>
    </w:p>
    <w:p w14:paraId="6FACCCD0" w14:textId="77777777" w:rsidR="001E2A58" w:rsidRDefault="001E2A58">
      <w:pPr>
        <w:rPr>
          <w:rFonts w:cstheme="minorHAnsi"/>
          <w:sz w:val="24"/>
          <w:szCs w:val="24"/>
        </w:rPr>
      </w:pPr>
    </w:p>
    <w:p w14:paraId="533A399A" w14:textId="77777777" w:rsidR="001E2A58" w:rsidRDefault="008467F4">
      <w:pPr>
        <w:rPr>
          <w:rFonts w:cstheme="minorHAnsi"/>
          <w:sz w:val="24"/>
          <w:szCs w:val="24"/>
        </w:rPr>
      </w:pPr>
      <w:r>
        <w:rPr>
          <w:sz w:val="24"/>
          <w:szCs w:val="24"/>
        </w:rPr>
        <w:t xml:space="preserve">                             </w:t>
      </w:r>
      <w:r w:rsidR="001E2A58">
        <w:rPr>
          <w:sz w:val="24"/>
          <w:szCs w:val="24"/>
        </w:rPr>
        <w:t xml:space="preserve"> a</w:t>
      </w:r>
      <w:r w:rsidR="001E2A58">
        <w:rPr>
          <w:sz w:val="24"/>
          <w:szCs w:val="24"/>
          <w:vertAlign w:val="subscript"/>
        </w:rPr>
        <w:t>W</w:t>
      </w:r>
      <w:r>
        <w:rPr>
          <w:sz w:val="24"/>
          <w:szCs w:val="24"/>
        </w:rPr>
        <w:t xml:space="preserve"> </w:t>
      </w:r>
      <w:r w:rsidR="001E2A58">
        <w:rPr>
          <w:sz w:val="24"/>
          <w:szCs w:val="24"/>
        </w:rPr>
        <w:t xml:space="preserve"> = ( p</w:t>
      </w:r>
      <w:r w:rsidR="001E2A58">
        <w:rPr>
          <w:rFonts w:cstheme="minorHAnsi"/>
          <w:sz w:val="24"/>
          <w:szCs w:val="24"/>
        </w:rPr>
        <w:t>/ p</w:t>
      </w:r>
      <w:r w:rsidR="001E2A58">
        <w:rPr>
          <w:rFonts w:cstheme="minorHAnsi"/>
          <w:sz w:val="24"/>
          <w:szCs w:val="24"/>
          <w:vertAlign w:val="subscript"/>
        </w:rPr>
        <w:t>o</w:t>
      </w:r>
      <w:r w:rsidR="001E2A58">
        <w:rPr>
          <w:rFonts w:cstheme="minorHAnsi"/>
          <w:sz w:val="24"/>
          <w:szCs w:val="24"/>
        </w:rPr>
        <w:t>)</w:t>
      </w:r>
      <w:r w:rsidR="001E2A58">
        <w:rPr>
          <w:rFonts w:cstheme="minorHAnsi"/>
          <w:sz w:val="24"/>
          <w:szCs w:val="24"/>
          <w:vertAlign w:val="subscript"/>
        </w:rPr>
        <w:t>T</w:t>
      </w:r>
    </w:p>
    <w:p w14:paraId="7BC0B477" w14:textId="77777777" w:rsidR="001E2A58" w:rsidRDefault="001E2A58">
      <w:pPr>
        <w:rPr>
          <w:rFonts w:cstheme="minorHAnsi"/>
          <w:sz w:val="24"/>
          <w:szCs w:val="24"/>
        </w:rPr>
      </w:pPr>
    </w:p>
    <w:p w14:paraId="2AD82C2C" w14:textId="77777777" w:rsidR="00E75053" w:rsidRDefault="001E2A58">
      <w:pPr>
        <w:rPr>
          <w:rFonts w:cstheme="minorHAnsi"/>
          <w:sz w:val="24"/>
          <w:szCs w:val="24"/>
        </w:rPr>
      </w:pPr>
      <w:r>
        <w:rPr>
          <w:rFonts w:cstheme="minorHAnsi"/>
          <w:sz w:val="24"/>
          <w:szCs w:val="24"/>
        </w:rPr>
        <w:t>p represents the partial pressure of water in the food and p</w:t>
      </w:r>
      <w:r>
        <w:rPr>
          <w:rFonts w:cstheme="minorHAnsi"/>
          <w:sz w:val="24"/>
          <w:szCs w:val="24"/>
          <w:vertAlign w:val="subscript"/>
        </w:rPr>
        <w:t>o</w:t>
      </w:r>
      <w:r>
        <w:rPr>
          <w:rFonts w:cstheme="minorHAnsi"/>
          <w:sz w:val="24"/>
          <w:szCs w:val="24"/>
        </w:rPr>
        <w:t xml:space="preserve"> is the partial [pressure of pure water.</w:t>
      </w:r>
      <w:r w:rsidR="008467F4">
        <w:rPr>
          <w:rFonts w:cstheme="minorHAnsi"/>
          <w:sz w:val="24"/>
          <w:szCs w:val="24"/>
        </w:rPr>
        <w:t xml:space="preserve"> </w:t>
      </w:r>
      <w:r w:rsidR="006D3AC4">
        <w:rPr>
          <w:rFonts w:cstheme="minorHAnsi"/>
          <w:sz w:val="24"/>
          <w:szCs w:val="24"/>
        </w:rPr>
        <w:t xml:space="preserve">Obviously the maximum value of </w:t>
      </w:r>
      <w:r w:rsidR="006D3AC4" w:rsidRPr="006D3AC4">
        <w:rPr>
          <w:rFonts w:cstheme="minorHAnsi"/>
          <w:sz w:val="24"/>
          <w:szCs w:val="24"/>
        </w:rPr>
        <w:t>a</w:t>
      </w:r>
      <w:r w:rsidR="006D3AC4">
        <w:rPr>
          <w:rFonts w:cstheme="minorHAnsi"/>
          <w:sz w:val="24"/>
          <w:szCs w:val="24"/>
          <w:vertAlign w:val="subscript"/>
        </w:rPr>
        <w:t>W</w:t>
      </w:r>
      <w:r w:rsidR="006D3AC4">
        <w:rPr>
          <w:rFonts w:cstheme="minorHAnsi"/>
          <w:sz w:val="24"/>
          <w:szCs w:val="24"/>
        </w:rPr>
        <w:t xml:space="preserve"> is 1.0 (that of pure water) and all food products will fall between 0 and 1.0.</w:t>
      </w:r>
      <w:r w:rsidR="008467F4">
        <w:rPr>
          <w:rFonts w:cstheme="minorHAnsi"/>
          <w:sz w:val="24"/>
          <w:szCs w:val="24"/>
        </w:rPr>
        <w:t xml:space="preserve"> </w:t>
      </w:r>
      <w:r w:rsidR="006D3AC4">
        <w:rPr>
          <w:rFonts w:cstheme="minorHAnsi"/>
          <w:sz w:val="24"/>
          <w:szCs w:val="24"/>
        </w:rPr>
        <w:t xml:space="preserve"> </w:t>
      </w:r>
    </w:p>
    <w:p w14:paraId="42236009" w14:textId="77777777" w:rsidR="00E75053" w:rsidRDefault="00E75053">
      <w:pPr>
        <w:rPr>
          <w:rFonts w:cstheme="minorHAnsi"/>
          <w:sz w:val="24"/>
          <w:szCs w:val="24"/>
        </w:rPr>
      </w:pPr>
      <w:commentRangeStart w:id="10"/>
      <w:r>
        <w:rPr>
          <w:noProof/>
        </w:rPr>
        <w:drawing>
          <wp:inline distT="0" distB="0" distL="0" distR="0" wp14:anchorId="2C18A185" wp14:editId="47F92A1B">
            <wp:extent cx="5943600" cy="1981835"/>
            <wp:effectExtent l="0" t="0" r="0" b="0"/>
            <wp:docPr id="25604" name="Picture 4" descr="water_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descr="water_f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a:extLst/>
                  </pic:spPr>
                </pic:pic>
              </a:graphicData>
            </a:graphic>
          </wp:inline>
        </w:drawing>
      </w:r>
      <w:commentRangeEnd w:id="10"/>
      <w:r w:rsidR="00774249">
        <w:rPr>
          <w:rStyle w:val="CommentReference"/>
          <w:rFonts w:eastAsiaTheme="minorEastAsia"/>
        </w:rPr>
        <w:commentReference w:id="10"/>
      </w:r>
    </w:p>
    <w:p w14:paraId="6228211E" w14:textId="77777777" w:rsidR="00E75053" w:rsidRDefault="00E75053">
      <w:pPr>
        <w:rPr>
          <w:rFonts w:cstheme="minorHAnsi"/>
          <w:sz w:val="24"/>
          <w:szCs w:val="24"/>
        </w:rPr>
      </w:pPr>
    </w:p>
    <w:p w14:paraId="388B72A9" w14:textId="77777777" w:rsidR="00E75053" w:rsidRDefault="00E75053">
      <w:pPr>
        <w:rPr>
          <w:rFonts w:cstheme="minorHAnsi"/>
          <w:sz w:val="24"/>
          <w:szCs w:val="24"/>
        </w:rPr>
      </w:pPr>
    </w:p>
    <w:p w14:paraId="58BA9369" w14:textId="77777777" w:rsidR="00915B07" w:rsidRDefault="002A15D9">
      <w:pPr>
        <w:rPr>
          <w:rFonts w:cstheme="minorHAnsi"/>
          <w:sz w:val="24"/>
          <w:szCs w:val="24"/>
        </w:rPr>
      </w:pPr>
      <w:r w:rsidRPr="006D3AC4">
        <w:rPr>
          <w:rFonts w:cstheme="minorHAnsi"/>
          <w:sz w:val="24"/>
          <w:szCs w:val="24"/>
        </w:rPr>
        <w:t>T</w:t>
      </w:r>
      <w:r w:rsidR="00266CEE" w:rsidRPr="006D3AC4">
        <w:rPr>
          <w:rFonts w:cstheme="minorHAnsi"/>
          <w:sz w:val="24"/>
          <w:szCs w:val="24"/>
        </w:rPr>
        <w:t>he</w:t>
      </w:r>
      <w:r w:rsidR="00266CEE">
        <w:rPr>
          <w:rFonts w:cstheme="minorHAnsi"/>
          <w:sz w:val="24"/>
          <w:szCs w:val="24"/>
        </w:rPr>
        <w:t xml:space="preserve"> assumption of thermodynamic equilibrium is </w:t>
      </w:r>
      <w:r w:rsidR="009C6143">
        <w:rPr>
          <w:rFonts w:cstheme="minorHAnsi"/>
          <w:sz w:val="24"/>
          <w:szCs w:val="24"/>
        </w:rPr>
        <w:t xml:space="preserve">often </w:t>
      </w:r>
      <w:r w:rsidR="00266CEE">
        <w:rPr>
          <w:rFonts w:cstheme="minorHAnsi"/>
          <w:sz w:val="24"/>
          <w:szCs w:val="24"/>
        </w:rPr>
        <w:t>violated in foods and so the above expression better serves as an approximation</w:t>
      </w:r>
      <w:r w:rsidR="00052847">
        <w:rPr>
          <w:rFonts w:cstheme="minorHAnsi"/>
          <w:sz w:val="24"/>
          <w:szCs w:val="24"/>
        </w:rPr>
        <w:t>.</w:t>
      </w:r>
      <w:r w:rsidR="00915B07">
        <w:rPr>
          <w:rFonts w:cstheme="minorHAnsi"/>
          <w:sz w:val="24"/>
          <w:szCs w:val="24"/>
        </w:rPr>
        <w:t xml:space="preserve"> </w:t>
      </w:r>
      <w:r w:rsidR="00052847">
        <w:rPr>
          <w:rFonts w:cstheme="minorHAnsi"/>
          <w:sz w:val="24"/>
          <w:szCs w:val="24"/>
        </w:rPr>
        <w:t>T</w:t>
      </w:r>
      <w:r w:rsidR="00915B07">
        <w:rPr>
          <w:rFonts w:cstheme="minorHAnsi"/>
          <w:sz w:val="24"/>
          <w:szCs w:val="24"/>
        </w:rPr>
        <w:t>he expression generally used is:</w:t>
      </w:r>
    </w:p>
    <w:p w14:paraId="08B61111" w14:textId="77777777" w:rsidR="00915B07" w:rsidRDefault="00915B07">
      <w:pPr>
        <w:rPr>
          <w:rFonts w:cstheme="minorHAnsi"/>
          <w:sz w:val="24"/>
          <w:szCs w:val="24"/>
        </w:rPr>
      </w:pPr>
    </w:p>
    <w:p w14:paraId="4BB97E8F" w14:textId="77777777" w:rsidR="00915B07" w:rsidRPr="00915B07" w:rsidRDefault="008467F4" w:rsidP="00915B07">
      <w:pPr>
        <w:rPr>
          <w:rFonts w:cstheme="minorHAnsi"/>
          <w:sz w:val="24"/>
          <w:szCs w:val="24"/>
          <w:vertAlign w:val="subscript"/>
        </w:rPr>
      </w:pPr>
      <w:r>
        <w:rPr>
          <w:rFonts w:cstheme="minorHAnsi"/>
          <w:sz w:val="24"/>
          <w:szCs w:val="24"/>
        </w:rPr>
        <w:t xml:space="preserve">                                </w:t>
      </w:r>
      <w:r w:rsidR="00915B07">
        <w:rPr>
          <w:rFonts w:cstheme="minorHAnsi"/>
          <w:sz w:val="24"/>
          <w:szCs w:val="24"/>
        </w:rPr>
        <w:t xml:space="preserve"> </w:t>
      </w:r>
      <w:r w:rsidR="00915B07">
        <w:rPr>
          <w:sz w:val="24"/>
          <w:szCs w:val="24"/>
        </w:rPr>
        <w:t>a</w:t>
      </w:r>
      <w:r w:rsidR="00915B07">
        <w:rPr>
          <w:sz w:val="24"/>
          <w:szCs w:val="24"/>
          <w:vertAlign w:val="subscript"/>
        </w:rPr>
        <w:t>W</w:t>
      </w:r>
      <w:r>
        <w:rPr>
          <w:sz w:val="24"/>
          <w:szCs w:val="24"/>
        </w:rPr>
        <w:t xml:space="preserve"> </w:t>
      </w:r>
      <w:r w:rsidR="00915B07">
        <w:rPr>
          <w:sz w:val="24"/>
          <w:szCs w:val="24"/>
        </w:rPr>
        <w:t xml:space="preserve"> </w:t>
      </w:r>
      <w:r w:rsidR="00915B07">
        <w:rPr>
          <w:rFonts w:cstheme="minorHAnsi"/>
          <w:sz w:val="24"/>
          <w:szCs w:val="24"/>
        </w:rPr>
        <w:t>≈</w:t>
      </w:r>
      <w:r w:rsidR="00915B07">
        <w:rPr>
          <w:sz w:val="24"/>
          <w:szCs w:val="24"/>
        </w:rPr>
        <w:t xml:space="preserve"> ( p</w:t>
      </w:r>
      <w:r w:rsidR="00915B07">
        <w:rPr>
          <w:rFonts w:cstheme="minorHAnsi"/>
          <w:sz w:val="24"/>
          <w:szCs w:val="24"/>
        </w:rPr>
        <w:t>/ p</w:t>
      </w:r>
      <w:r w:rsidR="00915B07">
        <w:rPr>
          <w:rFonts w:cstheme="minorHAnsi"/>
          <w:sz w:val="24"/>
          <w:szCs w:val="24"/>
          <w:vertAlign w:val="subscript"/>
        </w:rPr>
        <w:t>o</w:t>
      </w:r>
      <w:r w:rsidR="00915B07">
        <w:rPr>
          <w:rFonts w:cstheme="minorHAnsi"/>
          <w:sz w:val="24"/>
          <w:szCs w:val="24"/>
        </w:rPr>
        <w:t>)</w:t>
      </w:r>
      <w:r w:rsidR="00915B07">
        <w:rPr>
          <w:rFonts w:cstheme="minorHAnsi"/>
          <w:sz w:val="24"/>
          <w:szCs w:val="24"/>
          <w:vertAlign w:val="subscript"/>
        </w:rPr>
        <w:t>T</w:t>
      </w:r>
    </w:p>
    <w:p w14:paraId="2639156F" w14:textId="77777777" w:rsidR="00915B07" w:rsidRDefault="00915B07">
      <w:pPr>
        <w:rPr>
          <w:rFonts w:cstheme="minorHAnsi"/>
          <w:sz w:val="24"/>
          <w:szCs w:val="24"/>
        </w:rPr>
      </w:pPr>
    </w:p>
    <w:p w14:paraId="76F802DC" w14:textId="77777777" w:rsidR="001E2A58" w:rsidRDefault="002A15D9">
      <w:pPr>
        <w:rPr>
          <w:rFonts w:cstheme="minorHAnsi"/>
          <w:sz w:val="24"/>
          <w:szCs w:val="24"/>
        </w:rPr>
      </w:pPr>
      <w:r>
        <w:rPr>
          <w:rFonts w:cstheme="minorHAnsi"/>
          <w:sz w:val="24"/>
          <w:szCs w:val="24"/>
        </w:rPr>
        <w:t>This expression of a</w:t>
      </w:r>
      <w:r>
        <w:rPr>
          <w:rFonts w:cstheme="minorHAnsi"/>
          <w:sz w:val="24"/>
          <w:szCs w:val="24"/>
          <w:vertAlign w:val="subscript"/>
        </w:rPr>
        <w:t>W</w:t>
      </w:r>
      <w:r>
        <w:rPr>
          <w:rFonts w:cstheme="minorHAnsi"/>
          <w:sz w:val="24"/>
          <w:szCs w:val="24"/>
        </w:rPr>
        <w:t xml:space="preserve"> is better referred to as the Relative Vapo</w:t>
      </w:r>
      <w:r w:rsidR="00237603">
        <w:rPr>
          <w:rFonts w:cstheme="minorHAnsi"/>
          <w:sz w:val="24"/>
          <w:szCs w:val="24"/>
        </w:rPr>
        <w:t>u</w:t>
      </w:r>
      <w:r>
        <w:rPr>
          <w:rFonts w:cstheme="minorHAnsi"/>
          <w:sz w:val="24"/>
          <w:szCs w:val="24"/>
        </w:rPr>
        <w:t>r Pressure</w:t>
      </w:r>
      <w:r w:rsidR="009C6143">
        <w:rPr>
          <w:rFonts w:cstheme="minorHAnsi"/>
          <w:sz w:val="24"/>
          <w:szCs w:val="24"/>
        </w:rPr>
        <w:t xml:space="preserve"> (RVP)</w:t>
      </w:r>
      <w:r>
        <w:rPr>
          <w:rFonts w:cstheme="minorHAnsi"/>
          <w:sz w:val="24"/>
          <w:szCs w:val="24"/>
        </w:rPr>
        <w:t xml:space="preserve">, as mentioned by </w:t>
      </w:r>
      <w:commentRangeStart w:id="11"/>
      <w:r>
        <w:rPr>
          <w:rFonts w:cstheme="minorHAnsi"/>
          <w:sz w:val="24"/>
          <w:szCs w:val="24"/>
        </w:rPr>
        <w:t>Reid and Fennema (2008)</w:t>
      </w:r>
      <w:commentRangeEnd w:id="11"/>
      <w:r w:rsidR="009C6143">
        <w:rPr>
          <w:rStyle w:val="CommentReference"/>
          <w:rFonts w:eastAsiaTheme="minorEastAsia"/>
        </w:rPr>
        <w:commentReference w:id="11"/>
      </w:r>
      <w:r>
        <w:rPr>
          <w:rFonts w:cstheme="minorHAnsi"/>
          <w:sz w:val="24"/>
          <w:szCs w:val="24"/>
        </w:rPr>
        <w:t>.</w:t>
      </w:r>
      <w:r w:rsidR="008467F4">
        <w:rPr>
          <w:rFonts w:cstheme="minorHAnsi"/>
          <w:sz w:val="24"/>
          <w:szCs w:val="24"/>
        </w:rPr>
        <w:t xml:space="preserve"> </w:t>
      </w:r>
      <w:r>
        <w:rPr>
          <w:rFonts w:cstheme="minorHAnsi"/>
          <w:sz w:val="24"/>
          <w:szCs w:val="24"/>
        </w:rPr>
        <w:t>It is this expression that</w:t>
      </w:r>
      <w:r w:rsidR="00266CEE">
        <w:rPr>
          <w:rFonts w:cstheme="minorHAnsi"/>
          <w:sz w:val="24"/>
          <w:szCs w:val="24"/>
        </w:rPr>
        <w:t xml:space="preserve"> gives rise to some of the lack of accuracy of a</w:t>
      </w:r>
      <w:r w:rsidR="00266CEE">
        <w:rPr>
          <w:rFonts w:cstheme="minorHAnsi"/>
          <w:sz w:val="24"/>
          <w:szCs w:val="24"/>
          <w:vertAlign w:val="subscript"/>
        </w:rPr>
        <w:t>W</w:t>
      </w:r>
      <w:r w:rsidR="00266CEE">
        <w:rPr>
          <w:rFonts w:cstheme="minorHAnsi"/>
          <w:sz w:val="24"/>
          <w:szCs w:val="24"/>
        </w:rPr>
        <w:t xml:space="preserve"> as a totally reliable predictor. However, the correlation with microbial growth and many other degradative changes makes it a very useful indicator of microbial safety and potential product stability.</w:t>
      </w:r>
      <w:r w:rsidR="008467F4">
        <w:rPr>
          <w:rFonts w:cstheme="minorHAnsi"/>
          <w:sz w:val="24"/>
          <w:szCs w:val="24"/>
        </w:rPr>
        <w:t xml:space="preserve"> </w:t>
      </w:r>
      <w:r w:rsidR="00237603">
        <w:rPr>
          <w:rFonts w:cstheme="minorHAnsi"/>
          <w:sz w:val="24"/>
          <w:szCs w:val="24"/>
        </w:rPr>
        <w:t xml:space="preserve">The regulations of many </w:t>
      </w:r>
      <w:r w:rsidR="00266CEE">
        <w:rPr>
          <w:rFonts w:cstheme="minorHAnsi"/>
          <w:sz w:val="24"/>
          <w:szCs w:val="24"/>
        </w:rPr>
        <w:t>jurisdictions around the globe dealing with food safety and good manufacturing practices specify a</w:t>
      </w:r>
      <w:r w:rsidR="00266CEE">
        <w:rPr>
          <w:rFonts w:cstheme="minorHAnsi"/>
          <w:sz w:val="24"/>
          <w:szCs w:val="24"/>
          <w:vertAlign w:val="subscript"/>
        </w:rPr>
        <w:t>W</w:t>
      </w:r>
      <w:r w:rsidR="00266CEE">
        <w:rPr>
          <w:rFonts w:cstheme="minorHAnsi"/>
          <w:sz w:val="24"/>
          <w:szCs w:val="24"/>
        </w:rPr>
        <w:t xml:space="preserve"> as an important parameter in meeting those regulations.</w:t>
      </w:r>
    </w:p>
    <w:p w14:paraId="2392B353" w14:textId="77777777" w:rsidR="00266CEE" w:rsidRDefault="00266CEE">
      <w:pPr>
        <w:rPr>
          <w:rFonts w:cstheme="minorHAnsi"/>
          <w:sz w:val="24"/>
          <w:szCs w:val="24"/>
        </w:rPr>
      </w:pPr>
    </w:p>
    <w:p w14:paraId="4DF6454D" w14:textId="77777777" w:rsidR="00C2197D" w:rsidRPr="00C2197D" w:rsidRDefault="003C49FB">
      <w:pPr>
        <w:rPr>
          <w:rFonts w:cstheme="minorHAnsi"/>
          <w:sz w:val="24"/>
          <w:szCs w:val="24"/>
        </w:rPr>
      </w:pPr>
      <w:r>
        <w:rPr>
          <w:rFonts w:cstheme="minorHAnsi"/>
          <w:sz w:val="24"/>
          <w:szCs w:val="24"/>
        </w:rPr>
        <w:t>The distinction is that p/p</w:t>
      </w:r>
      <w:r>
        <w:rPr>
          <w:rFonts w:cstheme="minorHAnsi"/>
          <w:sz w:val="24"/>
          <w:szCs w:val="24"/>
          <w:vertAlign w:val="subscript"/>
        </w:rPr>
        <w:t>o</w:t>
      </w:r>
      <w:r>
        <w:rPr>
          <w:rFonts w:cstheme="minorHAnsi"/>
          <w:sz w:val="24"/>
          <w:szCs w:val="24"/>
        </w:rPr>
        <w:t xml:space="preserve"> is a readily measured term and has come to be referred to as a</w:t>
      </w:r>
      <w:r>
        <w:rPr>
          <w:rFonts w:cstheme="minorHAnsi"/>
          <w:sz w:val="24"/>
          <w:szCs w:val="24"/>
          <w:vertAlign w:val="subscript"/>
        </w:rPr>
        <w:t>W</w:t>
      </w:r>
      <w:r>
        <w:rPr>
          <w:rFonts w:cstheme="minorHAnsi"/>
          <w:sz w:val="24"/>
          <w:szCs w:val="24"/>
        </w:rPr>
        <w:t>.</w:t>
      </w:r>
      <w:r w:rsidR="008467F4">
        <w:rPr>
          <w:rFonts w:cstheme="minorHAnsi"/>
          <w:sz w:val="24"/>
          <w:szCs w:val="24"/>
        </w:rPr>
        <w:t xml:space="preserve"> </w:t>
      </w:r>
      <w:r>
        <w:rPr>
          <w:rFonts w:cstheme="minorHAnsi"/>
          <w:sz w:val="24"/>
          <w:szCs w:val="24"/>
        </w:rPr>
        <w:t xml:space="preserve"> From a Food Science perspective, it is more correct to use </w:t>
      </w:r>
      <w:r>
        <w:rPr>
          <w:sz w:val="24"/>
          <w:szCs w:val="24"/>
        </w:rPr>
        <w:t>( p</w:t>
      </w:r>
      <w:r>
        <w:rPr>
          <w:rFonts w:cstheme="minorHAnsi"/>
          <w:sz w:val="24"/>
          <w:szCs w:val="24"/>
        </w:rPr>
        <w:t>/ p</w:t>
      </w:r>
      <w:r>
        <w:rPr>
          <w:rFonts w:cstheme="minorHAnsi"/>
          <w:sz w:val="24"/>
          <w:szCs w:val="24"/>
          <w:vertAlign w:val="subscript"/>
        </w:rPr>
        <w:t>o</w:t>
      </w:r>
      <w:r>
        <w:rPr>
          <w:rFonts w:cstheme="minorHAnsi"/>
          <w:sz w:val="24"/>
          <w:szCs w:val="24"/>
        </w:rPr>
        <w:t>)</w:t>
      </w:r>
      <w:r>
        <w:rPr>
          <w:rFonts w:cstheme="minorHAnsi"/>
          <w:sz w:val="24"/>
          <w:szCs w:val="24"/>
          <w:vertAlign w:val="subscript"/>
        </w:rPr>
        <w:t>T</w:t>
      </w:r>
      <w:r>
        <w:rPr>
          <w:rFonts w:cstheme="minorHAnsi"/>
          <w:sz w:val="24"/>
          <w:szCs w:val="24"/>
        </w:rPr>
        <w:t xml:space="preserve">. </w:t>
      </w:r>
      <w:r w:rsidR="00915B07">
        <w:rPr>
          <w:rFonts w:cstheme="minorHAnsi"/>
          <w:sz w:val="24"/>
          <w:szCs w:val="24"/>
        </w:rPr>
        <w:t xml:space="preserve">The lack of understanding of the distinction between the two terms is what leads to the failure of </w:t>
      </w:r>
      <w:r>
        <w:rPr>
          <w:rFonts w:cstheme="minorHAnsi"/>
          <w:sz w:val="24"/>
          <w:szCs w:val="24"/>
        </w:rPr>
        <w:t>a</w:t>
      </w:r>
      <w:r>
        <w:rPr>
          <w:rFonts w:cstheme="minorHAnsi"/>
          <w:sz w:val="24"/>
          <w:szCs w:val="24"/>
          <w:vertAlign w:val="subscript"/>
        </w:rPr>
        <w:t>W</w:t>
      </w:r>
      <w:r>
        <w:rPr>
          <w:rFonts w:cstheme="minorHAnsi"/>
          <w:sz w:val="24"/>
          <w:szCs w:val="24"/>
        </w:rPr>
        <w:t xml:space="preserve">-RVP </w:t>
      </w:r>
      <w:r w:rsidR="00915B07">
        <w:rPr>
          <w:rFonts w:cstheme="minorHAnsi"/>
          <w:sz w:val="24"/>
          <w:szCs w:val="24"/>
        </w:rPr>
        <w:t>being a perfect estimator of food stability.</w:t>
      </w:r>
      <w:r w:rsidR="008467F4">
        <w:rPr>
          <w:rFonts w:cstheme="minorHAnsi"/>
          <w:sz w:val="24"/>
          <w:szCs w:val="24"/>
        </w:rPr>
        <w:t xml:space="preserve"> </w:t>
      </w:r>
      <w:r w:rsidR="00C2197D">
        <w:rPr>
          <w:rFonts w:cstheme="minorHAnsi"/>
          <w:sz w:val="24"/>
          <w:szCs w:val="24"/>
        </w:rPr>
        <w:t>The key distinction is that the proper definition of a</w:t>
      </w:r>
      <w:r w:rsidR="00C2197D">
        <w:rPr>
          <w:rFonts w:cstheme="minorHAnsi"/>
          <w:sz w:val="24"/>
          <w:szCs w:val="24"/>
          <w:vertAlign w:val="subscript"/>
        </w:rPr>
        <w:t>W</w:t>
      </w:r>
      <w:r w:rsidR="00C2197D">
        <w:rPr>
          <w:rFonts w:cstheme="minorHAnsi"/>
          <w:sz w:val="24"/>
          <w:szCs w:val="24"/>
        </w:rPr>
        <w:t xml:space="preserve"> refers to the relationship at thermodynamic equilibrium.</w:t>
      </w:r>
      <w:r w:rsidR="008467F4">
        <w:rPr>
          <w:rFonts w:cstheme="minorHAnsi"/>
          <w:sz w:val="24"/>
          <w:szCs w:val="24"/>
        </w:rPr>
        <w:t xml:space="preserve"> </w:t>
      </w:r>
      <w:r w:rsidR="00C2197D">
        <w:rPr>
          <w:rFonts w:cstheme="minorHAnsi"/>
          <w:sz w:val="24"/>
          <w:szCs w:val="24"/>
        </w:rPr>
        <w:t>RVP</w:t>
      </w:r>
      <w:r w:rsidR="006D3AC4">
        <w:rPr>
          <w:rFonts w:cstheme="minorHAnsi"/>
          <w:sz w:val="24"/>
          <w:szCs w:val="24"/>
        </w:rPr>
        <w:t>,</w:t>
      </w:r>
      <w:r w:rsidR="00C2197D">
        <w:rPr>
          <w:rFonts w:cstheme="minorHAnsi"/>
          <w:sz w:val="24"/>
          <w:szCs w:val="24"/>
        </w:rPr>
        <w:t xml:space="preserve"> then refers to the approximation.</w:t>
      </w:r>
    </w:p>
    <w:p w14:paraId="7BCD861E" w14:textId="77777777" w:rsidR="00C2197D" w:rsidRDefault="00C2197D">
      <w:pPr>
        <w:rPr>
          <w:rFonts w:cstheme="minorHAnsi"/>
          <w:sz w:val="24"/>
          <w:szCs w:val="24"/>
        </w:rPr>
      </w:pPr>
    </w:p>
    <w:p w14:paraId="169F235D" w14:textId="77777777" w:rsidR="00266CEE" w:rsidRPr="00915B07" w:rsidRDefault="00915B07">
      <w:pPr>
        <w:rPr>
          <w:rFonts w:cstheme="minorHAnsi"/>
          <w:sz w:val="24"/>
          <w:szCs w:val="24"/>
        </w:rPr>
      </w:pPr>
      <w:r>
        <w:rPr>
          <w:rFonts w:cstheme="minorHAnsi"/>
          <w:sz w:val="24"/>
          <w:szCs w:val="24"/>
        </w:rPr>
        <w:t>One also needs to consider the effect of the specific solute, particularly in the case of using RVP or a</w:t>
      </w:r>
      <w:r>
        <w:rPr>
          <w:rFonts w:cstheme="minorHAnsi"/>
          <w:sz w:val="24"/>
          <w:szCs w:val="24"/>
          <w:vertAlign w:val="subscript"/>
        </w:rPr>
        <w:t>W</w:t>
      </w:r>
      <w:r>
        <w:rPr>
          <w:rFonts w:cstheme="minorHAnsi"/>
          <w:sz w:val="24"/>
          <w:szCs w:val="24"/>
        </w:rPr>
        <w:t xml:space="preserve"> as a tool for determining product safety and stability.</w:t>
      </w:r>
      <w:r w:rsidR="008467F4">
        <w:rPr>
          <w:rFonts w:cstheme="minorHAnsi"/>
          <w:sz w:val="24"/>
          <w:szCs w:val="24"/>
        </w:rPr>
        <w:t xml:space="preserve"> </w:t>
      </w:r>
      <w:r>
        <w:rPr>
          <w:rFonts w:cstheme="minorHAnsi"/>
          <w:sz w:val="24"/>
          <w:szCs w:val="24"/>
        </w:rPr>
        <w:t xml:space="preserve">Chirife (1994) provides a good example relating to the minimum RVP for </w:t>
      </w:r>
      <w:r w:rsidRPr="00915B07">
        <w:rPr>
          <w:rFonts w:cstheme="minorHAnsi"/>
          <w:i/>
          <w:sz w:val="24"/>
          <w:szCs w:val="24"/>
        </w:rPr>
        <w:t>Staphylococcus aureus</w:t>
      </w:r>
      <w:r>
        <w:rPr>
          <w:rFonts w:cstheme="minorHAnsi"/>
          <w:sz w:val="24"/>
          <w:szCs w:val="24"/>
        </w:rPr>
        <w:t>.</w:t>
      </w:r>
    </w:p>
    <w:p w14:paraId="721C6100" w14:textId="77777777" w:rsidR="00266CEE" w:rsidRDefault="00266CEE">
      <w:pPr>
        <w:rPr>
          <w:rFonts w:cstheme="minorHAnsi"/>
          <w:sz w:val="24"/>
          <w:szCs w:val="24"/>
        </w:rPr>
      </w:pPr>
    </w:p>
    <w:p w14:paraId="45C2425F" w14:textId="77777777" w:rsidR="007F45FA" w:rsidRDefault="003C49FB">
      <w:pPr>
        <w:rPr>
          <w:rFonts w:cstheme="minorHAnsi"/>
          <w:sz w:val="24"/>
          <w:szCs w:val="24"/>
        </w:rPr>
      </w:pPr>
      <w:r>
        <w:rPr>
          <w:rFonts w:cstheme="minorHAnsi"/>
          <w:sz w:val="24"/>
          <w:szCs w:val="24"/>
        </w:rPr>
        <w:t xml:space="preserve">Thinking back to the concept of fugacity, the RVP, being an intrinsic property of the food sample, also then relates to the surrounding product environment through the percent equilibrium </w:t>
      </w:r>
      <w:r w:rsidR="007F45FA">
        <w:rPr>
          <w:rFonts w:cstheme="minorHAnsi"/>
          <w:sz w:val="24"/>
          <w:szCs w:val="24"/>
        </w:rPr>
        <w:t>relative humidity (%ERH):</w:t>
      </w:r>
    </w:p>
    <w:p w14:paraId="48791CA4" w14:textId="77777777" w:rsidR="007F45FA" w:rsidRDefault="007F45FA">
      <w:pPr>
        <w:rPr>
          <w:rFonts w:cstheme="minorHAnsi"/>
          <w:sz w:val="24"/>
          <w:szCs w:val="24"/>
        </w:rPr>
      </w:pPr>
    </w:p>
    <w:p w14:paraId="694C8928" w14:textId="77777777" w:rsidR="007F45FA" w:rsidRDefault="008467F4">
      <w:pPr>
        <w:rPr>
          <w:rFonts w:cstheme="minorHAnsi"/>
          <w:sz w:val="24"/>
          <w:szCs w:val="24"/>
        </w:rPr>
      </w:pPr>
      <w:r>
        <w:rPr>
          <w:rFonts w:cstheme="minorHAnsi"/>
          <w:sz w:val="24"/>
          <w:szCs w:val="24"/>
        </w:rPr>
        <w:t xml:space="preserve">                           </w:t>
      </w:r>
      <w:r w:rsidR="00C2197D">
        <w:rPr>
          <w:sz w:val="24"/>
          <w:szCs w:val="24"/>
        </w:rPr>
        <w:t>a</w:t>
      </w:r>
      <w:r w:rsidR="00C2197D">
        <w:rPr>
          <w:sz w:val="24"/>
          <w:szCs w:val="24"/>
          <w:vertAlign w:val="subscript"/>
        </w:rPr>
        <w:t>W</w:t>
      </w:r>
      <w:r>
        <w:rPr>
          <w:sz w:val="24"/>
          <w:szCs w:val="24"/>
        </w:rPr>
        <w:t xml:space="preserve"> </w:t>
      </w:r>
      <w:r w:rsidR="00C2197D">
        <w:rPr>
          <w:rFonts w:cstheme="minorHAnsi"/>
          <w:sz w:val="24"/>
          <w:szCs w:val="24"/>
        </w:rPr>
        <w:t>≈</w:t>
      </w:r>
      <w:r>
        <w:rPr>
          <w:sz w:val="24"/>
          <w:szCs w:val="24"/>
        </w:rPr>
        <w:t xml:space="preserve"> </w:t>
      </w:r>
      <w:r w:rsidR="00C2197D">
        <w:rPr>
          <w:rFonts w:cstheme="minorHAnsi"/>
          <w:sz w:val="24"/>
          <w:szCs w:val="24"/>
        </w:rPr>
        <w:t xml:space="preserve"> </w:t>
      </w:r>
      <w:r w:rsidR="007F45FA">
        <w:rPr>
          <w:rFonts w:cstheme="minorHAnsi"/>
          <w:sz w:val="24"/>
          <w:szCs w:val="24"/>
        </w:rPr>
        <w:t xml:space="preserve">RVP </w:t>
      </w:r>
      <w:r w:rsidR="007F45FA">
        <w:rPr>
          <w:sz w:val="24"/>
          <w:szCs w:val="24"/>
        </w:rPr>
        <w:t>= ( p</w:t>
      </w:r>
      <w:r w:rsidR="007F45FA">
        <w:rPr>
          <w:rFonts w:cstheme="minorHAnsi"/>
          <w:sz w:val="24"/>
          <w:szCs w:val="24"/>
        </w:rPr>
        <w:t>/ p</w:t>
      </w:r>
      <w:r w:rsidR="007F45FA">
        <w:rPr>
          <w:rFonts w:cstheme="minorHAnsi"/>
          <w:sz w:val="24"/>
          <w:szCs w:val="24"/>
          <w:vertAlign w:val="subscript"/>
        </w:rPr>
        <w:t>o</w:t>
      </w:r>
      <w:r w:rsidR="007F45FA">
        <w:rPr>
          <w:rFonts w:cstheme="minorHAnsi"/>
          <w:sz w:val="24"/>
          <w:szCs w:val="24"/>
        </w:rPr>
        <w:t>)</w:t>
      </w:r>
      <w:r w:rsidR="007F45FA">
        <w:rPr>
          <w:rFonts w:cstheme="minorHAnsi"/>
          <w:sz w:val="24"/>
          <w:szCs w:val="24"/>
          <w:vertAlign w:val="subscript"/>
        </w:rPr>
        <w:t>T</w:t>
      </w:r>
      <w:r w:rsidR="007F45FA">
        <w:rPr>
          <w:rFonts w:cstheme="minorHAnsi"/>
          <w:sz w:val="24"/>
          <w:szCs w:val="24"/>
        </w:rPr>
        <w:t xml:space="preserve"> = %ERH/100</w:t>
      </w:r>
    </w:p>
    <w:p w14:paraId="3836AB9C" w14:textId="77777777" w:rsidR="007F45FA" w:rsidRDefault="007F45FA">
      <w:pPr>
        <w:rPr>
          <w:rFonts w:cstheme="minorHAnsi"/>
          <w:sz w:val="24"/>
          <w:szCs w:val="24"/>
        </w:rPr>
      </w:pPr>
    </w:p>
    <w:p w14:paraId="24623E9D" w14:textId="77777777" w:rsidR="00C2197D" w:rsidRPr="00C2197D" w:rsidRDefault="00C2197D">
      <w:pPr>
        <w:rPr>
          <w:rFonts w:cstheme="minorHAnsi"/>
          <w:sz w:val="24"/>
          <w:szCs w:val="24"/>
        </w:rPr>
      </w:pPr>
      <w:r>
        <w:rPr>
          <w:rFonts w:cstheme="minorHAnsi"/>
          <w:sz w:val="24"/>
          <w:szCs w:val="24"/>
        </w:rPr>
        <w:t>I have included the a</w:t>
      </w:r>
      <w:r>
        <w:rPr>
          <w:rFonts w:cstheme="minorHAnsi"/>
          <w:sz w:val="24"/>
          <w:szCs w:val="24"/>
          <w:vertAlign w:val="subscript"/>
        </w:rPr>
        <w:t>W</w:t>
      </w:r>
      <w:r>
        <w:rPr>
          <w:rFonts w:cstheme="minorHAnsi"/>
          <w:sz w:val="24"/>
          <w:szCs w:val="24"/>
        </w:rPr>
        <w:t xml:space="preserve"> term here to alleviate any confusion resulting from the above discussion.</w:t>
      </w:r>
    </w:p>
    <w:p w14:paraId="6808D6B0" w14:textId="77777777" w:rsidR="007F45FA" w:rsidRDefault="007F45FA">
      <w:pPr>
        <w:rPr>
          <w:rFonts w:cstheme="minorHAnsi"/>
          <w:sz w:val="24"/>
          <w:szCs w:val="24"/>
        </w:rPr>
      </w:pPr>
      <w:r>
        <w:rPr>
          <w:rFonts w:cstheme="minorHAnsi"/>
          <w:sz w:val="24"/>
          <w:szCs w:val="24"/>
        </w:rPr>
        <w:t>The %ERH is a property of the atmosphere once it has reached steady state equilibrium with the sample.</w:t>
      </w:r>
      <w:r w:rsidR="008467F4">
        <w:rPr>
          <w:rFonts w:cstheme="minorHAnsi"/>
          <w:sz w:val="24"/>
          <w:szCs w:val="24"/>
        </w:rPr>
        <w:t xml:space="preserve"> </w:t>
      </w:r>
      <w:r w:rsidR="00237603">
        <w:rPr>
          <w:rFonts w:cstheme="minorHAnsi"/>
          <w:sz w:val="24"/>
          <w:szCs w:val="24"/>
        </w:rPr>
        <w:t xml:space="preserve">Waiting for equilibrium to be reached </w:t>
      </w:r>
      <w:r w:rsidR="002A15D9">
        <w:rPr>
          <w:rFonts w:cstheme="minorHAnsi"/>
          <w:sz w:val="24"/>
          <w:szCs w:val="24"/>
        </w:rPr>
        <w:t>can be a time consuming process.</w:t>
      </w:r>
      <w:r w:rsidR="008467F4">
        <w:rPr>
          <w:rFonts w:cstheme="minorHAnsi"/>
          <w:sz w:val="24"/>
          <w:szCs w:val="24"/>
        </w:rPr>
        <w:t xml:space="preserve"> </w:t>
      </w:r>
      <w:r w:rsidR="002A15D9">
        <w:rPr>
          <w:rFonts w:cstheme="minorHAnsi"/>
          <w:sz w:val="24"/>
          <w:szCs w:val="24"/>
        </w:rPr>
        <w:t xml:space="preserve">Reid and Fennema (2008) suggest </w:t>
      </w:r>
      <w:r w:rsidR="00237603">
        <w:rPr>
          <w:rFonts w:cstheme="minorHAnsi"/>
          <w:sz w:val="24"/>
          <w:szCs w:val="24"/>
        </w:rPr>
        <w:t>using</w:t>
      </w:r>
      <w:r w:rsidR="002A15D9">
        <w:rPr>
          <w:rFonts w:cstheme="minorHAnsi"/>
          <w:sz w:val="24"/>
          <w:szCs w:val="24"/>
        </w:rPr>
        <w:t xml:space="preserve"> the term Steady State Relative Humidity (SSRH):</w:t>
      </w:r>
    </w:p>
    <w:p w14:paraId="36210CFB" w14:textId="77777777" w:rsidR="002A15D9" w:rsidRDefault="002A15D9">
      <w:pPr>
        <w:rPr>
          <w:rFonts w:cstheme="minorHAnsi"/>
          <w:sz w:val="24"/>
          <w:szCs w:val="24"/>
        </w:rPr>
      </w:pPr>
    </w:p>
    <w:p w14:paraId="2CFBDA5E" w14:textId="77777777" w:rsidR="002A15D9" w:rsidRPr="007F45FA" w:rsidRDefault="002A15D9">
      <w:pPr>
        <w:rPr>
          <w:rFonts w:cstheme="minorHAnsi"/>
          <w:sz w:val="24"/>
          <w:szCs w:val="24"/>
        </w:rPr>
      </w:pPr>
    </w:p>
    <w:p w14:paraId="54F5122D" w14:textId="77777777" w:rsidR="002A15D9" w:rsidRDefault="008467F4" w:rsidP="002A15D9">
      <w:pPr>
        <w:rPr>
          <w:rFonts w:cstheme="minorHAnsi"/>
          <w:sz w:val="24"/>
          <w:szCs w:val="24"/>
        </w:rPr>
      </w:pPr>
      <w:r>
        <w:rPr>
          <w:rFonts w:cstheme="minorHAnsi"/>
          <w:sz w:val="24"/>
          <w:szCs w:val="24"/>
        </w:rPr>
        <w:t xml:space="preserve">                            </w:t>
      </w:r>
      <w:r w:rsidR="00C2197D">
        <w:rPr>
          <w:sz w:val="24"/>
          <w:szCs w:val="24"/>
        </w:rPr>
        <w:t>a</w:t>
      </w:r>
      <w:r w:rsidR="00C2197D">
        <w:rPr>
          <w:sz w:val="24"/>
          <w:szCs w:val="24"/>
          <w:vertAlign w:val="subscript"/>
        </w:rPr>
        <w:t>W</w:t>
      </w:r>
      <w:r>
        <w:rPr>
          <w:sz w:val="24"/>
          <w:szCs w:val="24"/>
        </w:rPr>
        <w:t xml:space="preserve"> </w:t>
      </w:r>
      <w:r w:rsidR="00C2197D">
        <w:rPr>
          <w:rFonts w:cstheme="minorHAnsi"/>
          <w:sz w:val="24"/>
          <w:szCs w:val="24"/>
        </w:rPr>
        <w:t>≈</w:t>
      </w:r>
      <w:r>
        <w:rPr>
          <w:sz w:val="24"/>
          <w:szCs w:val="24"/>
        </w:rPr>
        <w:t xml:space="preserve"> </w:t>
      </w:r>
      <w:r w:rsidR="002A15D9">
        <w:rPr>
          <w:rFonts w:cstheme="minorHAnsi"/>
          <w:sz w:val="24"/>
          <w:szCs w:val="24"/>
        </w:rPr>
        <w:t xml:space="preserve">RVP </w:t>
      </w:r>
      <w:r w:rsidR="002A15D9">
        <w:rPr>
          <w:sz w:val="24"/>
          <w:szCs w:val="24"/>
        </w:rPr>
        <w:t>= ( p</w:t>
      </w:r>
      <w:r w:rsidR="002A15D9">
        <w:rPr>
          <w:rFonts w:cstheme="minorHAnsi"/>
          <w:sz w:val="24"/>
          <w:szCs w:val="24"/>
        </w:rPr>
        <w:t>/ p</w:t>
      </w:r>
      <w:r w:rsidR="002A15D9">
        <w:rPr>
          <w:rFonts w:cstheme="minorHAnsi"/>
          <w:sz w:val="24"/>
          <w:szCs w:val="24"/>
          <w:vertAlign w:val="subscript"/>
        </w:rPr>
        <w:t>o</w:t>
      </w:r>
      <w:r w:rsidR="002A15D9">
        <w:rPr>
          <w:rFonts w:cstheme="minorHAnsi"/>
          <w:sz w:val="24"/>
          <w:szCs w:val="24"/>
        </w:rPr>
        <w:t>)</w:t>
      </w:r>
      <w:r w:rsidR="002A15D9">
        <w:rPr>
          <w:rFonts w:cstheme="minorHAnsi"/>
          <w:sz w:val="24"/>
          <w:szCs w:val="24"/>
          <w:vertAlign w:val="subscript"/>
        </w:rPr>
        <w:t>T</w:t>
      </w:r>
      <w:r w:rsidR="002A15D9">
        <w:rPr>
          <w:rFonts w:cstheme="minorHAnsi"/>
          <w:sz w:val="24"/>
          <w:szCs w:val="24"/>
        </w:rPr>
        <w:t xml:space="preserve"> ≈ %ssRH/100</w:t>
      </w:r>
    </w:p>
    <w:p w14:paraId="58C733DE" w14:textId="77777777" w:rsidR="002A15D9" w:rsidRDefault="002A15D9" w:rsidP="002A15D9">
      <w:pPr>
        <w:rPr>
          <w:rFonts w:cstheme="minorHAnsi"/>
          <w:sz w:val="24"/>
          <w:szCs w:val="24"/>
        </w:rPr>
      </w:pPr>
    </w:p>
    <w:p w14:paraId="6D1DBE96" w14:textId="77777777" w:rsidR="002A15D9" w:rsidRDefault="002A15D9" w:rsidP="002A15D9">
      <w:pPr>
        <w:rPr>
          <w:rFonts w:cstheme="minorHAnsi"/>
          <w:sz w:val="24"/>
          <w:szCs w:val="24"/>
        </w:rPr>
      </w:pPr>
      <w:r>
        <w:rPr>
          <w:rFonts w:cstheme="minorHAnsi"/>
          <w:sz w:val="24"/>
          <w:szCs w:val="24"/>
        </w:rPr>
        <w:t>Many measurement techniques exist to then measure RVP and thereby provide a method of determination of RVP and product stability</w:t>
      </w:r>
      <w:r w:rsidR="00C2197D">
        <w:rPr>
          <w:rFonts w:cstheme="minorHAnsi"/>
          <w:sz w:val="24"/>
          <w:szCs w:val="24"/>
        </w:rPr>
        <w:t xml:space="preserve"> and safety.</w:t>
      </w:r>
    </w:p>
    <w:p w14:paraId="292572C2" w14:textId="77777777" w:rsidR="00C2197D" w:rsidRDefault="00C2197D" w:rsidP="002A15D9">
      <w:pPr>
        <w:rPr>
          <w:rFonts w:cstheme="minorHAnsi"/>
          <w:sz w:val="24"/>
          <w:szCs w:val="24"/>
        </w:rPr>
      </w:pPr>
    </w:p>
    <w:p w14:paraId="1CB05678" w14:textId="77777777" w:rsidR="00C2197D" w:rsidRDefault="00C2197D" w:rsidP="002A15D9">
      <w:pPr>
        <w:rPr>
          <w:rFonts w:cstheme="minorHAnsi"/>
          <w:sz w:val="24"/>
          <w:szCs w:val="24"/>
        </w:rPr>
      </w:pPr>
      <w:r>
        <w:rPr>
          <w:rFonts w:cstheme="minorHAnsi"/>
          <w:sz w:val="24"/>
          <w:szCs w:val="24"/>
        </w:rPr>
        <w:t>In returning to our discussion on moisture content, how does this relate to water activity?</w:t>
      </w:r>
      <w:r w:rsidR="008467F4">
        <w:rPr>
          <w:rFonts w:cstheme="minorHAnsi"/>
          <w:sz w:val="24"/>
          <w:szCs w:val="24"/>
        </w:rPr>
        <w:t xml:space="preserve"> </w:t>
      </w:r>
      <w:r>
        <w:rPr>
          <w:rFonts w:cstheme="minorHAnsi"/>
          <w:sz w:val="24"/>
          <w:szCs w:val="24"/>
        </w:rPr>
        <w:t>Clearly the water activity gives a more accurate explanation of food stability than moisture content, but can the two be related in some fashion</w:t>
      </w:r>
      <w:r w:rsidR="00F073A0">
        <w:rPr>
          <w:rFonts w:cstheme="minorHAnsi"/>
          <w:sz w:val="24"/>
          <w:szCs w:val="24"/>
        </w:rPr>
        <w:t xml:space="preserve">? </w:t>
      </w:r>
      <w:r>
        <w:rPr>
          <w:rFonts w:cstheme="minorHAnsi"/>
          <w:sz w:val="24"/>
          <w:szCs w:val="24"/>
        </w:rPr>
        <w:t>The answer is yes</w:t>
      </w:r>
      <w:r w:rsidR="00F073A0">
        <w:rPr>
          <w:rFonts w:cstheme="minorHAnsi"/>
          <w:sz w:val="24"/>
          <w:szCs w:val="24"/>
        </w:rPr>
        <w:t xml:space="preserve">: a </w:t>
      </w:r>
      <w:r>
        <w:rPr>
          <w:rFonts w:cstheme="minorHAnsi"/>
          <w:sz w:val="24"/>
          <w:szCs w:val="24"/>
        </w:rPr>
        <w:t>Moisture Sorption Isotherm</w:t>
      </w:r>
      <w:r w:rsidR="008467F4">
        <w:rPr>
          <w:rFonts w:cstheme="minorHAnsi"/>
          <w:sz w:val="24"/>
          <w:szCs w:val="24"/>
        </w:rPr>
        <w:t xml:space="preserve"> </w:t>
      </w:r>
      <w:r>
        <w:rPr>
          <w:rFonts w:cstheme="minorHAnsi"/>
          <w:sz w:val="24"/>
          <w:szCs w:val="24"/>
        </w:rPr>
        <w:t>(MSI).</w:t>
      </w:r>
      <w:r w:rsidR="008467F4">
        <w:rPr>
          <w:rFonts w:cstheme="minorHAnsi"/>
          <w:sz w:val="24"/>
          <w:szCs w:val="24"/>
        </w:rPr>
        <w:t xml:space="preserve"> </w:t>
      </w:r>
      <w:r>
        <w:rPr>
          <w:rFonts w:cstheme="minorHAnsi"/>
          <w:sz w:val="24"/>
          <w:szCs w:val="24"/>
        </w:rPr>
        <w:t>The MSI describes the relationship between moisture content in a food and the a</w:t>
      </w:r>
      <w:r>
        <w:rPr>
          <w:rFonts w:cstheme="minorHAnsi"/>
          <w:sz w:val="24"/>
          <w:szCs w:val="24"/>
          <w:vertAlign w:val="subscript"/>
        </w:rPr>
        <w:t>W</w:t>
      </w:r>
      <w:r>
        <w:rPr>
          <w:rFonts w:cstheme="minorHAnsi"/>
          <w:sz w:val="24"/>
          <w:szCs w:val="24"/>
        </w:rPr>
        <w:t xml:space="preserve"> of that food</w:t>
      </w:r>
      <w:r w:rsidR="009A2E8A">
        <w:rPr>
          <w:rFonts w:cstheme="minorHAnsi"/>
          <w:sz w:val="24"/>
          <w:szCs w:val="24"/>
        </w:rPr>
        <w:t xml:space="preserve"> at a specific temperature</w:t>
      </w:r>
      <w:r>
        <w:rPr>
          <w:rFonts w:cstheme="minorHAnsi"/>
          <w:sz w:val="24"/>
          <w:szCs w:val="24"/>
        </w:rPr>
        <w:t>.</w:t>
      </w:r>
    </w:p>
    <w:p w14:paraId="33F1F2D7" w14:textId="77777777" w:rsidR="00C2197D" w:rsidRDefault="00C2197D" w:rsidP="002A15D9">
      <w:pPr>
        <w:rPr>
          <w:rFonts w:cstheme="minorHAnsi"/>
          <w:sz w:val="24"/>
          <w:szCs w:val="24"/>
        </w:rPr>
      </w:pPr>
    </w:p>
    <w:p w14:paraId="63FDF340" w14:textId="77777777" w:rsidR="00C2197D" w:rsidRDefault="00C2197D" w:rsidP="002A15D9">
      <w:pPr>
        <w:rPr>
          <w:rFonts w:cstheme="minorHAnsi"/>
          <w:sz w:val="24"/>
          <w:szCs w:val="24"/>
        </w:rPr>
      </w:pPr>
      <w:r>
        <w:rPr>
          <w:rFonts w:cstheme="minorHAnsi"/>
          <w:sz w:val="24"/>
          <w:szCs w:val="24"/>
        </w:rPr>
        <w:t>The application of an MSI for a specific food is that from the MSI, the ERH can be determined from the moisture content.</w:t>
      </w:r>
      <w:r w:rsidR="008467F4">
        <w:rPr>
          <w:rFonts w:cstheme="minorHAnsi"/>
          <w:sz w:val="24"/>
          <w:szCs w:val="24"/>
        </w:rPr>
        <w:t xml:space="preserve"> </w:t>
      </w:r>
      <w:r>
        <w:rPr>
          <w:rFonts w:cstheme="minorHAnsi"/>
          <w:sz w:val="24"/>
          <w:szCs w:val="24"/>
        </w:rPr>
        <w:t>As a result</w:t>
      </w:r>
      <w:r w:rsidR="00F073A0">
        <w:rPr>
          <w:rFonts w:cstheme="minorHAnsi"/>
          <w:sz w:val="24"/>
          <w:szCs w:val="24"/>
        </w:rPr>
        <w:t>,</w:t>
      </w:r>
      <w:r>
        <w:rPr>
          <w:rFonts w:cstheme="minorHAnsi"/>
          <w:sz w:val="24"/>
          <w:szCs w:val="24"/>
        </w:rPr>
        <w:t xml:space="preserve"> the relative humidity of a warehouse can be set such that there is no gain or loss of moisture </w:t>
      </w:r>
      <w:r w:rsidR="00F073A0">
        <w:rPr>
          <w:rFonts w:cstheme="minorHAnsi"/>
          <w:sz w:val="24"/>
          <w:szCs w:val="24"/>
        </w:rPr>
        <w:t>in their food products</w:t>
      </w:r>
      <w:r>
        <w:rPr>
          <w:rFonts w:cstheme="minorHAnsi"/>
          <w:sz w:val="24"/>
          <w:szCs w:val="24"/>
        </w:rPr>
        <w:t>.</w:t>
      </w:r>
      <w:r w:rsidR="008467F4">
        <w:rPr>
          <w:rFonts w:cstheme="minorHAnsi"/>
          <w:sz w:val="24"/>
          <w:szCs w:val="24"/>
        </w:rPr>
        <w:t xml:space="preserve"> </w:t>
      </w:r>
      <w:r>
        <w:rPr>
          <w:rFonts w:cstheme="minorHAnsi"/>
          <w:sz w:val="24"/>
          <w:szCs w:val="24"/>
        </w:rPr>
        <w:t>In other words, there will be no moisture migration.</w:t>
      </w:r>
      <w:r w:rsidR="008467F4">
        <w:rPr>
          <w:rFonts w:cstheme="minorHAnsi"/>
          <w:sz w:val="24"/>
          <w:szCs w:val="24"/>
        </w:rPr>
        <w:t xml:space="preserve"> </w:t>
      </w:r>
      <w:r w:rsidR="004653B0">
        <w:rPr>
          <w:rFonts w:cstheme="minorHAnsi"/>
          <w:sz w:val="24"/>
          <w:szCs w:val="24"/>
        </w:rPr>
        <w:t>Another way to control moisture migration is through packaging. Formulation can also be carried out to ensure food mixtures do not transfer moisture by determining what moisture content will prevent microbial growth or chemical changes within the food product.</w:t>
      </w:r>
    </w:p>
    <w:p w14:paraId="2069D397" w14:textId="77777777" w:rsidR="006D3AC4" w:rsidRDefault="006D3AC4" w:rsidP="002A15D9">
      <w:pPr>
        <w:rPr>
          <w:rFonts w:cstheme="minorHAnsi"/>
          <w:sz w:val="24"/>
          <w:szCs w:val="24"/>
        </w:rPr>
      </w:pPr>
    </w:p>
    <w:p w14:paraId="16E70C91" w14:textId="77777777" w:rsidR="006D3AC4" w:rsidRDefault="006D3AC4" w:rsidP="002A15D9">
      <w:pPr>
        <w:rPr>
          <w:rFonts w:cstheme="minorHAnsi"/>
          <w:sz w:val="24"/>
          <w:szCs w:val="24"/>
        </w:rPr>
      </w:pPr>
      <w:r>
        <w:rPr>
          <w:rFonts w:cstheme="minorHAnsi"/>
          <w:sz w:val="24"/>
          <w:szCs w:val="24"/>
        </w:rPr>
        <w:t>In general terms, there are three zones to an MSI, although it should be noted that MSIs can be very different between food products and not all will exhibit the same shape.</w:t>
      </w:r>
      <w:r w:rsidR="008467F4">
        <w:rPr>
          <w:rFonts w:cstheme="minorHAnsi"/>
          <w:sz w:val="24"/>
          <w:szCs w:val="24"/>
        </w:rPr>
        <w:t xml:space="preserve"> </w:t>
      </w:r>
    </w:p>
    <w:p w14:paraId="38D9DFCE" w14:textId="77777777" w:rsidR="004D48AD" w:rsidRDefault="004D48AD" w:rsidP="002A15D9">
      <w:pPr>
        <w:rPr>
          <w:noProof/>
        </w:rPr>
      </w:pPr>
    </w:p>
    <w:p w14:paraId="196BC678" w14:textId="77777777" w:rsidR="004D48AD" w:rsidRPr="004D48AD" w:rsidRDefault="0088373D" w:rsidP="002A15D9">
      <w:pPr>
        <w:rPr>
          <w:noProof/>
          <w:color w:val="FF0000"/>
        </w:rPr>
      </w:pPr>
      <w:r>
        <w:rPr>
          <w:noProof/>
          <w:color w:val="FF0000"/>
        </w:rPr>
        <w:t xml:space="preserve"> </w:t>
      </w:r>
    </w:p>
    <w:p w14:paraId="56A99AE5" w14:textId="77777777" w:rsidR="004D48AD" w:rsidRDefault="004D48AD" w:rsidP="002A15D9">
      <w:pPr>
        <w:rPr>
          <w:noProof/>
        </w:rPr>
      </w:pPr>
    </w:p>
    <w:p w14:paraId="43A830F6" w14:textId="77777777" w:rsidR="004D48AD" w:rsidRDefault="004D48AD" w:rsidP="002A15D9">
      <w:pPr>
        <w:rPr>
          <w:noProof/>
        </w:rPr>
      </w:pPr>
    </w:p>
    <w:p w14:paraId="266B2B2E" w14:textId="77777777" w:rsidR="006A178C" w:rsidRDefault="00E75053" w:rsidP="002A15D9">
      <w:pPr>
        <w:rPr>
          <w:rFonts w:cstheme="minorHAnsi"/>
          <w:sz w:val="24"/>
          <w:szCs w:val="24"/>
        </w:rPr>
      </w:pPr>
      <w:commentRangeStart w:id="12"/>
      <w:r>
        <w:rPr>
          <w:noProof/>
        </w:rPr>
        <w:drawing>
          <wp:inline distT="0" distB="0" distL="0" distR="0" wp14:anchorId="3CD12FE4" wp14:editId="40270EC0">
            <wp:extent cx="5943600" cy="4155440"/>
            <wp:effectExtent l="0" t="0" r="0" b="0"/>
            <wp:docPr id="34820" name="Picture 4" descr="a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descr="aw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a:extLst/>
                  </pic:spPr>
                </pic:pic>
              </a:graphicData>
            </a:graphic>
          </wp:inline>
        </w:drawing>
      </w:r>
      <w:commentRangeEnd w:id="12"/>
      <w:r w:rsidR="0088373D">
        <w:rPr>
          <w:rStyle w:val="CommentReference"/>
          <w:rFonts w:eastAsiaTheme="minorEastAsia"/>
        </w:rPr>
        <w:commentReference w:id="12"/>
      </w:r>
    </w:p>
    <w:p w14:paraId="78644711" w14:textId="77777777" w:rsidR="00E75053" w:rsidRPr="00664255" w:rsidRDefault="00E75053" w:rsidP="002A15D9">
      <w:pPr>
        <w:rPr>
          <w:rFonts w:cstheme="minorHAnsi"/>
          <w:sz w:val="24"/>
          <w:szCs w:val="24"/>
        </w:rPr>
      </w:pPr>
      <w:r>
        <w:rPr>
          <w:rFonts w:cstheme="minorHAnsi"/>
          <w:sz w:val="24"/>
          <w:szCs w:val="24"/>
        </w:rPr>
        <w:t>The above graph shows three very different shapes.</w:t>
      </w:r>
      <w:r w:rsidR="004545FA">
        <w:rPr>
          <w:rFonts w:cstheme="minorHAnsi"/>
          <w:sz w:val="24"/>
          <w:szCs w:val="24"/>
        </w:rPr>
        <w:t xml:space="preserve">   </w:t>
      </w:r>
      <w:r>
        <w:rPr>
          <w:rFonts w:cstheme="minorHAnsi"/>
          <w:sz w:val="24"/>
          <w:szCs w:val="24"/>
        </w:rPr>
        <w:t xml:space="preserve">The more generalized </w:t>
      </w:r>
      <w:r w:rsidR="009A2E8A">
        <w:rPr>
          <w:rFonts w:cstheme="minorHAnsi"/>
          <w:sz w:val="24"/>
          <w:szCs w:val="24"/>
        </w:rPr>
        <w:t xml:space="preserve">shape is shown with </w:t>
      </w:r>
      <w:r w:rsidR="00664255">
        <w:rPr>
          <w:rFonts w:cstheme="minorHAnsi"/>
          <w:sz w:val="24"/>
          <w:szCs w:val="24"/>
        </w:rPr>
        <w:t>line</w:t>
      </w:r>
      <w:r w:rsidR="009A2E8A">
        <w:rPr>
          <w:rFonts w:cstheme="minorHAnsi"/>
          <w:sz w:val="24"/>
          <w:szCs w:val="24"/>
        </w:rPr>
        <w:t xml:space="preserve"> B</w:t>
      </w:r>
      <w:r w:rsidR="00A7375E">
        <w:rPr>
          <w:rFonts w:cstheme="minorHAnsi"/>
          <w:sz w:val="24"/>
          <w:szCs w:val="24"/>
        </w:rPr>
        <w:t xml:space="preserve">; </w:t>
      </w:r>
      <w:r w:rsidR="009A2E8A" w:rsidRPr="00664255">
        <w:rPr>
          <w:rFonts w:cstheme="minorHAnsi"/>
          <w:sz w:val="24"/>
          <w:szCs w:val="24"/>
          <w:lang w:val="en"/>
        </w:rPr>
        <w:t xml:space="preserve">line A is the </w:t>
      </w:r>
      <w:r w:rsidR="00A7375E">
        <w:rPr>
          <w:rFonts w:cstheme="minorHAnsi"/>
          <w:sz w:val="24"/>
          <w:szCs w:val="24"/>
          <w:lang w:val="en"/>
        </w:rPr>
        <w:t>MSI</w:t>
      </w:r>
      <w:r w:rsidR="009A2E8A" w:rsidRPr="00664255">
        <w:rPr>
          <w:rFonts w:cstheme="minorHAnsi"/>
          <w:sz w:val="24"/>
          <w:szCs w:val="24"/>
          <w:lang w:val="en"/>
        </w:rPr>
        <w:t xml:space="preserve"> for anti-caking agents and line C the </w:t>
      </w:r>
      <w:r w:rsidR="00A7375E">
        <w:rPr>
          <w:rFonts w:cstheme="minorHAnsi"/>
          <w:sz w:val="24"/>
          <w:szCs w:val="24"/>
          <w:lang w:val="en"/>
        </w:rPr>
        <w:t>MSI</w:t>
      </w:r>
      <w:r w:rsidR="009A2E8A" w:rsidRPr="00664255">
        <w:rPr>
          <w:rFonts w:cstheme="minorHAnsi"/>
          <w:sz w:val="24"/>
          <w:szCs w:val="24"/>
          <w:lang w:val="en"/>
        </w:rPr>
        <w:t xml:space="preserve"> for crystalline solids such as sucrose.</w:t>
      </w:r>
      <w:r w:rsidR="004545FA">
        <w:rPr>
          <w:rFonts w:cstheme="minorHAnsi"/>
          <w:sz w:val="24"/>
          <w:szCs w:val="24"/>
          <w:lang w:val="en"/>
        </w:rPr>
        <w:t xml:space="preserve">   Line A shows that anti</w:t>
      </w:r>
      <w:r w:rsidR="008A21E1">
        <w:rPr>
          <w:rFonts w:cstheme="minorHAnsi"/>
          <w:sz w:val="24"/>
          <w:szCs w:val="24"/>
          <w:lang w:val="en"/>
        </w:rPr>
        <w:t>-caking agents are able to ad</w:t>
      </w:r>
      <w:r w:rsidR="004545FA">
        <w:rPr>
          <w:rFonts w:cstheme="minorHAnsi"/>
          <w:sz w:val="24"/>
          <w:szCs w:val="24"/>
          <w:lang w:val="en"/>
        </w:rPr>
        <w:t>sorb significant amounts of moisture before there is a major change in water activity.  Th</w:t>
      </w:r>
      <w:r w:rsidR="008A21E1">
        <w:rPr>
          <w:rFonts w:cstheme="minorHAnsi"/>
          <w:sz w:val="24"/>
          <w:szCs w:val="24"/>
          <w:lang w:val="en"/>
        </w:rPr>
        <w:t>is makes sense in reality as</w:t>
      </w:r>
      <w:r w:rsidR="004545FA">
        <w:rPr>
          <w:rFonts w:cstheme="minorHAnsi"/>
          <w:sz w:val="24"/>
          <w:szCs w:val="24"/>
          <w:lang w:val="en"/>
        </w:rPr>
        <w:t xml:space="preserve"> products such as cake mixes </w:t>
      </w:r>
      <w:r w:rsidR="008A21E1">
        <w:rPr>
          <w:rFonts w:cstheme="minorHAnsi"/>
          <w:sz w:val="24"/>
          <w:szCs w:val="24"/>
          <w:lang w:val="en"/>
        </w:rPr>
        <w:t xml:space="preserve">are able to remain as </w:t>
      </w:r>
      <w:r w:rsidR="004545FA">
        <w:rPr>
          <w:rFonts w:cstheme="minorHAnsi"/>
          <w:sz w:val="24"/>
          <w:szCs w:val="24"/>
          <w:lang w:val="en"/>
        </w:rPr>
        <w:t xml:space="preserve">a “free-flowing” powder form even when the surrounding relative humidity is high.  </w:t>
      </w:r>
      <w:r w:rsidR="008A21E1">
        <w:rPr>
          <w:rFonts w:cstheme="minorHAnsi"/>
          <w:sz w:val="24"/>
          <w:szCs w:val="24"/>
          <w:lang w:val="en"/>
        </w:rPr>
        <w:t>C</w:t>
      </w:r>
      <w:r w:rsidR="004545FA">
        <w:rPr>
          <w:rFonts w:cstheme="minorHAnsi"/>
          <w:sz w:val="24"/>
          <w:szCs w:val="24"/>
          <w:lang w:val="en"/>
        </w:rPr>
        <w:t xml:space="preserve">rystalline solids </w:t>
      </w:r>
      <w:r w:rsidR="008A21E1">
        <w:rPr>
          <w:rFonts w:cstheme="minorHAnsi"/>
          <w:sz w:val="24"/>
          <w:szCs w:val="24"/>
          <w:lang w:val="en"/>
        </w:rPr>
        <w:t>however will adsorb water quite readily but show also a rapid change in water activity.  This relates in all cases to the nature of how the water is bound in the food.</w:t>
      </w:r>
    </w:p>
    <w:p w14:paraId="3A0762B1" w14:textId="77777777" w:rsidR="00E75053" w:rsidRDefault="00E75053" w:rsidP="002A15D9">
      <w:pPr>
        <w:rPr>
          <w:rFonts w:cstheme="minorHAnsi"/>
          <w:sz w:val="24"/>
          <w:szCs w:val="24"/>
        </w:rPr>
      </w:pPr>
    </w:p>
    <w:p w14:paraId="48620288" w14:textId="77777777" w:rsidR="004D48AD" w:rsidRDefault="004D48AD" w:rsidP="002A15D9">
      <w:pPr>
        <w:rPr>
          <w:noProof/>
        </w:rPr>
      </w:pPr>
    </w:p>
    <w:p w14:paraId="7307FA43" w14:textId="77777777" w:rsidR="00E75053" w:rsidRDefault="00E75053" w:rsidP="002A15D9">
      <w:pPr>
        <w:rPr>
          <w:rFonts w:cstheme="minorHAnsi"/>
          <w:sz w:val="24"/>
          <w:szCs w:val="24"/>
        </w:rPr>
      </w:pPr>
      <w:commentRangeStart w:id="13"/>
      <w:r>
        <w:rPr>
          <w:noProof/>
        </w:rPr>
        <w:drawing>
          <wp:inline distT="0" distB="0" distL="0" distR="0" wp14:anchorId="356DBC2F" wp14:editId="4DD92825">
            <wp:extent cx="5943600" cy="4805045"/>
            <wp:effectExtent l="0" t="0" r="0" b="0"/>
            <wp:docPr id="31748" name="Picture 4"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activ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a:extLst/>
                  </pic:spPr>
                </pic:pic>
              </a:graphicData>
            </a:graphic>
          </wp:inline>
        </w:drawing>
      </w:r>
      <w:commentRangeEnd w:id="13"/>
      <w:r w:rsidR="005E2735">
        <w:rPr>
          <w:rStyle w:val="CommentReference"/>
          <w:rFonts w:eastAsiaTheme="minorEastAsia"/>
        </w:rPr>
        <w:commentReference w:id="13"/>
      </w:r>
    </w:p>
    <w:p w14:paraId="1418DAE6" w14:textId="77777777" w:rsidR="00E75053" w:rsidRDefault="00E75053" w:rsidP="002A15D9">
      <w:pPr>
        <w:rPr>
          <w:rFonts w:cstheme="minorHAnsi"/>
          <w:color w:val="FF0000"/>
          <w:sz w:val="24"/>
          <w:szCs w:val="24"/>
        </w:rPr>
      </w:pPr>
    </w:p>
    <w:p w14:paraId="18925517" w14:textId="77777777" w:rsidR="004D48AD" w:rsidRPr="004D48AD" w:rsidRDefault="004D48AD" w:rsidP="002A15D9">
      <w:pPr>
        <w:rPr>
          <w:rFonts w:cstheme="minorHAnsi"/>
          <w:color w:val="FF0000"/>
          <w:sz w:val="24"/>
          <w:szCs w:val="24"/>
        </w:rPr>
      </w:pPr>
    </w:p>
    <w:p w14:paraId="40D71B49" w14:textId="77777777" w:rsidR="00E75053" w:rsidRDefault="00E75053" w:rsidP="002A15D9">
      <w:pPr>
        <w:rPr>
          <w:rFonts w:cstheme="minorHAnsi"/>
          <w:sz w:val="24"/>
          <w:szCs w:val="24"/>
        </w:rPr>
      </w:pPr>
    </w:p>
    <w:p w14:paraId="173EA7BF" w14:textId="77777777" w:rsidR="006D3AC4" w:rsidRDefault="006D3AC4" w:rsidP="002A15D9">
      <w:pPr>
        <w:rPr>
          <w:rFonts w:cstheme="minorHAnsi"/>
          <w:sz w:val="24"/>
          <w:szCs w:val="24"/>
        </w:rPr>
      </w:pPr>
      <w:commentRangeStart w:id="14"/>
      <w:r>
        <w:rPr>
          <w:rFonts w:cstheme="minorHAnsi"/>
          <w:sz w:val="24"/>
          <w:szCs w:val="24"/>
        </w:rPr>
        <w:t xml:space="preserve">Zone I </w:t>
      </w:r>
      <w:commentRangeEnd w:id="14"/>
      <w:r w:rsidR="005A02CC">
        <w:rPr>
          <w:rStyle w:val="CommentReference"/>
          <w:rFonts w:eastAsiaTheme="minorEastAsia"/>
        </w:rPr>
        <w:commentReference w:id="14"/>
      </w:r>
      <w:r>
        <w:rPr>
          <w:rFonts w:cstheme="minorHAnsi"/>
          <w:sz w:val="24"/>
          <w:szCs w:val="24"/>
        </w:rPr>
        <w:t>water is found between a</w:t>
      </w:r>
      <w:r>
        <w:rPr>
          <w:rFonts w:cstheme="minorHAnsi"/>
          <w:sz w:val="24"/>
          <w:szCs w:val="24"/>
          <w:vertAlign w:val="subscript"/>
        </w:rPr>
        <w:t>W</w:t>
      </w:r>
      <w:r>
        <w:rPr>
          <w:rFonts w:cstheme="minorHAnsi"/>
          <w:sz w:val="24"/>
          <w:szCs w:val="24"/>
        </w:rPr>
        <w:t xml:space="preserve"> (RVP) values of 0 and ~ 0.35 and represents tightly bound water that forms a monolayer adjacent to charged or polar groups on the food surface.</w:t>
      </w:r>
      <w:r w:rsidR="008467F4">
        <w:rPr>
          <w:rFonts w:cstheme="minorHAnsi"/>
          <w:sz w:val="24"/>
          <w:szCs w:val="24"/>
        </w:rPr>
        <w:t xml:space="preserve"> </w:t>
      </w:r>
      <w:r>
        <w:rPr>
          <w:rFonts w:cstheme="minorHAnsi"/>
          <w:sz w:val="24"/>
          <w:szCs w:val="24"/>
        </w:rPr>
        <w:t>This water is almost immobile, doesn’t act as a solvent, does not plasticize (contribute texture) to the food</w:t>
      </w:r>
      <w:r w:rsidR="005A02CC">
        <w:rPr>
          <w:rFonts w:cstheme="minorHAnsi"/>
          <w:sz w:val="24"/>
          <w:szCs w:val="24"/>
        </w:rPr>
        <w:t>,</w:t>
      </w:r>
      <w:r>
        <w:rPr>
          <w:rFonts w:cstheme="minorHAnsi"/>
          <w:sz w:val="24"/>
          <w:szCs w:val="24"/>
        </w:rPr>
        <w:t xml:space="preserve"> is unfreezable</w:t>
      </w:r>
      <w:r w:rsidR="005A02CC">
        <w:rPr>
          <w:rFonts w:cstheme="minorHAnsi"/>
          <w:sz w:val="24"/>
          <w:szCs w:val="24"/>
        </w:rPr>
        <w:t>,</w:t>
      </w:r>
      <w:r>
        <w:rPr>
          <w:rFonts w:cstheme="minorHAnsi"/>
          <w:sz w:val="24"/>
          <w:szCs w:val="24"/>
        </w:rPr>
        <w:t xml:space="preserve"> and is not available for microbial use or chemical interactions.</w:t>
      </w:r>
      <w:r w:rsidR="008467F4">
        <w:rPr>
          <w:rFonts w:cstheme="minorHAnsi"/>
          <w:sz w:val="24"/>
          <w:szCs w:val="24"/>
        </w:rPr>
        <w:t xml:space="preserve"> </w:t>
      </w:r>
      <w:r>
        <w:rPr>
          <w:rFonts w:cstheme="minorHAnsi"/>
          <w:sz w:val="24"/>
          <w:szCs w:val="24"/>
        </w:rPr>
        <w:t>It does</w:t>
      </w:r>
      <w:r w:rsidR="005A02CC">
        <w:rPr>
          <w:rFonts w:cstheme="minorHAnsi"/>
          <w:sz w:val="24"/>
          <w:szCs w:val="24"/>
        </w:rPr>
        <w:t>,</w:t>
      </w:r>
      <w:r>
        <w:rPr>
          <w:rFonts w:cstheme="minorHAnsi"/>
          <w:sz w:val="24"/>
          <w:szCs w:val="24"/>
        </w:rPr>
        <w:t xml:space="preserve"> however</w:t>
      </w:r>
      <w:r w:rsidR="005A02CC">
        <w:rPr>
          <w:rFonts w:cstheme="minorHAnsi"/>
          <w:sz w:val="24"/>
          <w:szCs w:val="24"/>
        </w:rPr>
        <w:t>,</w:t>
      </w:r>
      <w:r>
        <w:rPr>
          <w:rFonts w:cstheme="minorHAnsi"/>
          <w:sz w:val="24"/>
          <w:szCs w:val="24"/>
        </w:rPr>
        <w:t xml:space="preserve"> help protect against oxidation reactions since it forms over oxidizable groups.</w:t>
      </w:r>
    </w:p>
    <w:p w14:paraId="59B61743" w14:textId="77777777" w:rsidR="006D3AC4" w:rsidRDefault="006D3AC4" w:rsidP="002A15D9">
      <w:pPr>
        <w:rPr>
          <w:rFonts w:cstheme="minorHAnsi"/>
          <w:sz w:val="24"/>
          <w:szCs w:val="24"/>
        </w:rPr>
      </w:pPr>
    </w:p>
    <w:p w14:paraId="39A74D1E" w14:textId="77777777" w:rsidR="006D3AC4" w:rsidRDefault="006D3AC4" w:rsidP="002A15D9">
      <w:pPr>
        <w:rPr>
          <w:rFonts w:cstheme="minorHAnsi"/>
          <w:sz w:val="24"/>
          <w:szCs w:val="24"/>
        </w:rPr>
      </w:pPr>
      <w:r>
        <w:rPr>
          <w:rFonts w:cstheme="minorHAnsi"/>
          <w:sz w:val="24"/>
          <w:szCs w:val="24"/>
        </w:rPr>
        <w:t>Zone 2 water is less tightly bound water and forms additional layers of water over the monolayer.</w:t>
      </w:r>
      <w:r w:rsidR="008467F4">
        <w:rPr>
          <w:rFonts w:cstheme="minorHAnsi"/>
          <w:sz w:val="24"/>
          <w:szCs w:val="24"/>
        </w:rPr>
        <w:t xml:space="preserve"> </w:t>
      </w:r>
      <w:r>
        <w:rPr>
          <w:rFonts w:cstheme="minorHAnsi"/>
          <w:sz w:val="24"/>
          <w:szCs w:val="24"/>
        </w:rPr>
        <w:t>This is in the range of a</w:t>
      </w:r>
      <w:r>
        <w:rPr>
          <w:rFonts w:cstheme="minorHAnsi"/>
          <w:sz w:val="24"/>
          <w:szCs w:val="24"/>
          <w:vertAlign w:val="subscript"/>
        </w:rPr>
        <w:t xml:space="preserve">W </w:t>
      </w:r>
      <w:r>
        <w:rPr>
          <w:rFonts w:cstheme="minorHAnsi"/>
          <w:sz w:val="24"/>
          <w:szCs w:val="24"/>
        </w:rPr>
        <w:t>~ 0.35 to ~ 0.60.</w:t>
      </w:r>
      <w:r w:rsidR="008467F4">
        <w:rPr>
          <w:rFonts w:cstheme="minorHAnsi"/>
          <w:sz w:val="24"/>
          <w:szCs w:val="24"/>
        </w:rPr>
        <w:t xml:space="preserve"> </w:t>
      </w:r>
      <w:r>
        <w:rPr>
          <w:rFonts w:cstheme="minorHAnsi"/>
          <w:sz w:val="24"/>
          <w:szCs w:val="24"/>
        </w:rPr>
        <w:t>This water is mostly unfreezable at –40</w:t>
      </w:r>
      <w:r>
        <w:rPr>
          <w:rFonts w:cstheme="minorHAnsi"/>
          <w:sz w:val="24"/>
          <w:szCs w:val="24"/>
          <w:vertAlign w:val="superscript"/>
        </w:rPr>
        <w:t>o</w:t>
      </w:r>
      <w:r>
        <w:rPr>
          <w:rFonts w:cstheme="minorHAnsi"/>
          <w:sz w:val="24"/>
          <w:szCs w:val="24"/>
        </w:rPr>
        <w:t>C, may have a very slight texture effect</w:t>
      </w:r>
      <w:r w:rsidR="00347101">
        <w:rPr>
          <w:rFonts w:cstheme="minorHAnsi"/>
          <w:sz w:val="24"/>
          <w:szCs w:val="24"/>
        </w:rPr>
        <w:t>,</w:t>
      </w:r>
      <w:r>
        <w:rPr>
          <w:rFonts w:cstheme="minorHAnsi"/>
          <w:sz w:val="24"/>
          <w:szCs w:val="24"/>
        </w:rPr>
        <w:t xml:space="preserve"> and is not really available as a solvent.</w:t>
      </w:r>
    </w:p>
    <w:p w14:paraId="62464154" w14:textId="77777777" w:rsidR="006D3AC4" w:rsidRDefault="006D3AC4" w:rsidP="002A15D9">
      <w:pPr>
        <w:rPr>
          <w:rFonts w:cstheme="minorHAnsi"/>
          <w:sz w:val="24"/>
          <w:szCs w:val="24"/>
        </w:rPr>
      </w:pPr>
    </w:p>
    <w:p w14:paraId="3C450DA8" w14:textId="77777777" w:rsidR="006D3AC4" w:rsidRDefault="006D3AC4" w:rsidP="002A15D9">
      <w:pPr>
        <w:rPr>
          <w:rFonts w:cstheme="minorHAnsi"/>
          <w:sz w:val="24"/>
          <w:szCs w:val="24"/>
        </w:rPr>
      </w:pPr>
      <w:r>
        <w:rPr>
          <w:rFonts w:cstheme="minorHAnsi"/>
          <w:sz w:val="24"/>
          <w:szCs w:val="24"/>
        </w:rPr>
        <w:t>Zone 3 water (a</w:t>
      </w:r>
      <w:r>
        <w:rPr>
          <w:rFonts w:cstheme="minorHAnsi"/>
          <w:sz w:val="24"/>
          <w:szCs w:val="24"/>
          <w:vertAlign w:val="subscript"/>
        </w:rPr>
        <w:t>W</w:t>
      </w:r>
      <w:r>
        <w:rPr>
          <w:rFonts w:cstheme="minorHAnsi"/>
          <w:sz w:val="24"/>
          <w:szCs w:val="24"/>
        </w:rPr>
        <w:t xml:space="preserve"> between ~ 0.6 and 1.0) is “bulk” water and is the least strongly bound and therefore the most mobile.</w:t>
      </w:r>
      <w:r w:rsidR="008467F4">
        <w:rPr>
          <w:rFonts w:cstheme="minorHAnsi"/>
          <w:sz w:val="24"/>
          <w:szCs w:val="24"/>
        </w:rPr>
        <w:t xml:space="preserve"> </w:t>
      </w:r>
      <w:r>
        <w:rPr>
          <w:rFonts w:cstheme="minorHAnsi"/>
          <w:sz w:val="24"/>
          <w:szCs w:val="24"/>
        </w:rPr>
        <w:t>This water is freezable and acts like water in solution.</w:t>
      </w:r>
      <w:r w:rsidR="008467F4">
        <w:rPr>
          <w:rFonts w:cstheme="minorHAnsi"/>
          <w:sz w:val="24"/>
          <w:szCs w:val="24"/>
        </w:rPr>
        <w:t xml:space="preserve"> </w:t>
      </w:r>
      <w:r>
        <w:rPr>
          <w:rFonts w:cstheme="minorHAnsi"/>
          <w:sz w:val="24"/>
          <w:szCs w:val="24"/>
        </w:rPr>
        <w:t>It is available for chemical and microbial processes and included capillary water, water in gel matrices, etc.</w:t>
      </w:r>
      <w:r w:rsidR="008467F4">
        <w:rPr>
          <w:rFonts w:cstheme="minorHAnsi"/>
          <w:sz w:val="24"/>
          <w:szCs w:val="24"/>
        </w:rPr>
        <w:t xml:space="preserve"> </w:t>
      </w:r>
      <w:r>
        <w:rPr>
          <w:rFonts w:cstheme="minorHAnsi"/>
          <w:sz w:val="24"/>
          <w:szCs w:val="24"/>
        </w:rPr>
        <w:t>It also has a major impact on texture.</w:t>
      </w:r>
      <w:r w:rsidR="008467F4">
        <w:rPr>
          <w:rFonts w:cstheme="minorHAnsi"/>
          <w:sz w:val="24"/>
          <w:szCs w:val="24"/>
        </w:rPr>
        <w:t xml:space="preserve"> </w:t>
      </w:r>
      <w:r w:rsidR="00C821FA">
        <w:rPr>
          <w:rFonts w:cstheme="minorHAnsi"/>
          <w:sz w:val="24"/>
          <w:szCs w:val="24"/>
        </w:rPr>
        <w:t>It is this most mobile fraction that governs the stability of the food product.</w:t>
      </w:r>
    </w:p>
    <w:p w14:paraId="4029AD37" w14:textId="77777777" w:rsidR="006D3AC4" w:rsidRDefault="006D3AC4" w:rsidP="002A15D9">
      <w:pPr>
        <w:rPr>
          <w:rFonts w:cstheme="minorHAnsi"/>
          <w:sz w:val="24"/>
          <w:szCs w:val="24"/>
        </w:rPr>
      </w:pPr>
    </w:p>
    <w:p w14:paraId="19E6DFE3" w14:textId="77777777" w:rsidR="006D3AC4" w:rsidRDefault="00E75053" w:rsidP="002A15D9">
      <w:pPr>
        <w:rPr>
          <w:rFonts w:cstheme="minorHAnsi"/>
          <w:sz w:val="24"/>
          <w:szCs w:val="24"/>
        </w:rPr>
      </w:pPr>
      <w:r>
        <w:rPr>
          <w:rFonts w:cstheme="minorHAnsi"/>
          <w:sz w:val="24"/>
          <w:szCs w:val="24"/>
        </w:rPr>
        <w:t>The above curve also shows two lines</w:t>
      </w:r>
      <w:r w:rsidR="00347101">
        <w:rPr>
          <w:rFonts w:cstheme="minorHAnsi"/>
          <w:sz w:val="24"/>
          <w:szCs w:val="24"/>
        </w:rPr>
        <w:t>:</w:t>
      </w:r>
      <w:r>
        <w:rPr>
          <w:rFonts w:cstheme="minorHAnsi"/>
          <w:sz w:val="24"/>
          <w:szCs w:val="24"/>
        </w:rPr>
        <w:t xml:space="preserve"> on</w:t>
      </w:r>
      <w:r w:rsidR="00A61C91">
        <w:rPr>
          <w:rFonts w:cstheme="minorHAnsi"/>
          <w:sz w:val="24"/>
          <w:szCs w:val="24"/>
        </w:rPr>
        <w:t>e</w:t>
      </w:r>
      <w:r>
        <w:rPr>
          <w:rFonts w:cstheme="minorHAnsi"/>
          <w:sz w:val="24"/>
          <w:szCs w:val="24"/>
        </w:rPr>
        <w:t xml:space="preserve"> for dehydration (or desorption), the other rehydration (adsorption).</w:t>
      </w:r>
      <w:r w:rsidR="008467F4">
        <w:rPr>
          <w:rFonts w:cstheme="minorHAnsi"/>
          <w:sz w:val="24"/>
          <w:szCs w:val="24"/>
        </w:rPr>
        <w:t xml:space="preserve"> </w:t>
      </w:r>
      <w:r>
        <w:rPr>
          <w:rFonts w:cstheme="minorHAnsi"/>
          <w:sz w:val="24"/>
          <w:szCs w:val="24"/>
        </w:rPr>
        <w:t>The difference between the two curves is referred to as hysteresis.</w:t>
      </w:r>
      <w:r w:rsidR="008467F4">
        <w:rPr>
          <w:rFonts w:cstheme="minorHAnsi"/>
          <w:sz w:val="24"/>
          <w:szCs w:val="24"/>
        </w:rPr>
        <w:t xml:space="preserve"> </w:t>
      </w:r>
      <w:r w:rsidR="00C821FA">
        <w:rPr>
          <w:rFonts w:cstheme="minorHAnsi"/>
          <w:sz w:val="24"/>
          <w:szCs w:val="24"/>
        </w:rPr>
        <w:t>Even within the same food, depending on how the drying has proceeded (i.e.</w:t>
      </w:r>
      <w:r w:rsidR="00A61C91">
        <w:rPr>
          <w:rFonts w:cstheme="minorHAnsi"/>
          <w:sz w:val="24"/>
          <w:szCs w:val="24"/>
        </w:rPr>
        <w:t>,</w:t>
      </w:r>
      <w:r w:rsidR="00C821FA">
        <w:rPr>
          <w:rFonts w:cstheme="minorHAnsi"/>
          <w:sz w:val="24"/>
          <w:szCs w:val="24"/>
        </w:rPr>
        <w:t xml:space="preserve"> environmental factors) there may be greater or lesser hysteresis upon rehydration.</w:t>
      </w:r>
      <w:r w:rsidR="008467F4">
        <w:rPr>
          <w:rFonts w:cstheme="minorHAnsi"/>
          <w:sz w:val="24"/>
          <w:szCs w:val="24"/>
        </w:rPr>
        <w:t xml:space="preserve"> </w:t>
      </w:r>
      <w:r w:rsidR="00C821FA">
        <w:rPr>
          <w:rFonts w:cstheme="minorHAnsi"/>
          <w:sz w:val="24"/>
          <w:szCs w:val="24"/>
        </w:rPr>
        <w:t>Generally</w:t>
      </w:r>
      <w:r w:rsidR="00A61C91">
        <w:rPr>
          <w:rFonts w:cstheme="minorHAnsi"/>
          <w:sz w:val="24"/>
          <w:szCs w:val="24"/>
        </w:rPr>
        <w:t>,</w:t>
      </w:r>
      <w:r w:rsidR="00C821FA">
        <w:rPr>
          <w:rFonts w:cstheme="minorHAnsi"/>
          <w:sz w:val="24"/>
          <w:szCs w:val="24"/>
        </w:rPr>
        <w:t xml:space="preserve"> hysteresis is more pronounced at temperatures lower than 80</w:t>
      </w:r>
      <w:r w:rsidR="00C821FA">
        <w:rPr>
          <w:rFonts w:cstheme="minorHAnsi"/>
          <w:sz w:val="24"/>
          <w:szCs w:val="24"/>
          <w:vertAlign w:val="superscript"/>
        </w:rPr>
        <w:t>o</w:t>
      </w:r>
      <w:r w:rsidR="00C821FA">
        <w:rPr>
          <w:rFonts w:cstheme="minorHAnsi"/>
          <w:sz w:val="24"/>
          <w:szCs w:val="24"/>
        </w:rPr>
        <w:t>C.</w:t>
      </w:r>
      <w:r w:rsidR="008467F4">
        <w:rPr>
          <w:rFonts w:cstheme="minorHAnsi"/>
          <w:sz w:val="24"/>
          <w:szCs w:val="24"/>
        </w:rPr>
        <w:t xml:space="preserve"> </w:t>
      </w:r>
    </w:p>
    <w:p w14:paraId="4927D730" w14:textId="77777777" w:rsidR="007F5308" w:rsidRDefault="007F5308" w:rsidP="002A15D9">
      <w:pPr>
        <w:rPr>
          <w:rFonts w:cstheme="minorHAnsi"/>
          <w:sz w:val="24"/>
          <w:szCs w:val="24"/>
        </w:rPr>
      </w:pPr>
    </w:p>
    <w:p w14:paraId="18773078" w14:textId="77777777" w:rsidR="007F5308" w:rsidRDefault="007F5308" w:rsidP="002A15D9">
      <w:pPr>
        <w:rPr>
          <w:rFonts w:cstheme="minorHAnsi"/>
          <w:sz w:val="24"/>
          <w:szCs w:val="24"/>
        </w:rPr>
      </w:pPr>
      <w:r>
        <w:rPr>
          <w:rFonts w:cstheme="minorHAnsi"/>
          <w:sz w:val="24"/>
          <w:szCs w:val="24"/>
        </w:rPr>
        <w:t>The reason for hysteresis is that the drying or hydration processes change the nature of the food in a somewhat irreversible manner.</w:t>
      </w:r>
      <w:r w:rsidR="008467F4">
        <w:rPr>
          <w:rFonts w:cstheme="minorHAnsi"/>
          <w:sz w:val="24"/>
          <w:szCs w:val="24"/>
        </w:rPr>
        <w:t xml:space="preserve"> </w:t>
      </w:r>
      <w:r>
        <w:rPr>
          <w:rFonts w:cstheme="minorHAnsi"/>
          <w:sz w:val="24"/>
          <w:szCs w:val="24"/>
        </w:rPr>
        <w:t>Two possibilities arise.</w:t>
      </w:r>
      <w:r w:rsidR="008467F4">
        <w:rPr>
          <w:rFonts w:cstheme="minorHAnsi"/>
          <w:sz w:val="24"/>
          <w:szCs w:val="24"/>
        </w:rPr>
        <w:t xml:space="preserve"> </w:t>
      </w:r>
      <w:r>
        <w:rPr>
          <w:rFonts w:cstheme="minorHAnsi"/>
          <w:sz w:val="24"/>
          <w:szCs w:val="24"/>
        </w:rPr>
        <w:t>One can be referred to as the “ink bottle” analogy.</w:t>
      </w:r>
      <w:r w:rsidR="008467F4">
        <w:rPr>
          <w:rFonts w:cstheme="minorHAnsi"/>
          <w:sz w:val="24"/>
          <w:szCs w:val="24"/>
        </w:rPr>
        <w:t xml:space="preserve"> </w:t>
      </w:r>
      <w:r>
        <w:rPr>
          <w:rFonts w:cstheme="minorHAnsi"/>
          <w:sz w:val="24"/>
          <w:szCs w:val="24"/>
        </w:rPr>
        <w:t xml:space="preserve">Water serves to plug the capillary </w:t>
      </w:r>
      <w:r w:rsidR="00A61C91">
        <w:rPr>
          <w:rFonts w:cstheme="minorHAnsi"/>
          <w:sz w:val="24"/>
          <w:szCs w:val="24"/>
        </w:rPr>
        <w:t xml:space="preserve">so </w:t>
      </w:r>
      <w:r>
        <w:rPr>
          <w:rFonts w:cstheme="minorHAnsi"/>
          <w:sz w:val="24"/>
          <w:szCs w:val="24"/>
        </w:rPr>
        <w:t>that the water does not flow down and in.</w:t>
      </w:r>
      <w:r w:rsidR="008467F4">
        <w:rPr>
          <w:rFonts w:cstheme="minorHAnsi"/>
          <w:sz w:val="24"/>
          <w:szCs w:val="24"/>
        </w:rPr>
        <w:t xml:space="preserve"> </w:t>
      </w:r>
      <w:r>
        <w:rPr>
          <w:rFonts w:cstheme="minorHAnsi"/>
          <w:sz w:val="24"/>
          <w:szCs w:val="24"/>
        </w:rPr>
        <w:t>In other words</w:t>
      </w:r>
      <w:r w:rsidR="00A61C91">
        <w:rPr>
          <w:rFonts w:cstheme="minorHAnsi"/>
          <w:sz w:val="24"/>
          <w:szCs w:val="24"/>
        </w:rPr>
        <w:t>,</w:t>
      </w:r>
      <w:r>
        <w:rPr>
          <w:rFonts w:cstheme="minorHAnsi"/>
          <w:sz w:val="24"/>
          <w:szCs w:val="24"/>
        </w:rPr>
        <w:t xml:space="preserve"> a higher water vapor pressure is needed to fill the capillaries than is needed to remove the water.</w:t>
      </w:r>
      <w:r w:rsidR="008467F4">
        <w:rPr>
          <w:rFonts w:cstheme="minorHAnsi"/>
          <w:sz w:val="24"/>
          <w:szCs w:val="24"/>
        </w:rPr>
        <w:t xml:space="preserve"> </w:t>
      </w:r>
      <w:r>
        <w:rPr>
          <w:rFonts w:cstheme="minorHAnsi"/>
          <w:sz w:val="24"/>
          <w:szCs w:val="24"/>
        </w:rPr>
        <w:t>This becomes a suitable explanation for plant and animal tissues which have a porous structure.</w:t>
      </w:r>
    </w:p>
    <w:p w14:paraId="2F8B31E1" w14:textId="77777777" w:rsidR="007F5308" w:rsidRDefault="007F5308" w:rsidP="002A15D9">
      <w:pPr>
        <w:rPr>
          <w:rFonts w:cstheme="minorHAnsi"/>
          <w:sz w:val="24"/>
          <w:szCs w:val="24"/>
        </w:rPr>
      </w:pPr>
    </w:p>
    <w:p w14:paraId="0A0546C1" w14:textId="77777777" w:rsidR="007F5308" w:rsidRDefault="007F5308" w:rsidP="002A15D9">
      <w:pPr>
        <w:rPr>
          <w:rFonts w:cstheme="minorHAnsi"/>
          <w:sz w:val="24"/>
          <w:szCs w:val="24"/>
        </w:rPr>
      </w:pPr>
      <w:r>
        <w:rPr>
          <w:rFonts w:cstheme="minorHAnsi"/>
          <w:sz w:val="24"/>
          <w:szCs w:val="24"/>
        </w:rPr>
        <w:t>In the second possibility, the drying process now allows contact between surfaces which had previously been separated by the solvent.</w:t>
      </w:r>
      <w:r w:rsidR="008467F4">
        <w:rPr>
          <w:rFonts w:cstheme="minorHAnsi"/>
          <w:sz w:val="24"/>
          <w:szCs w:val="24"/>
        </w:rPr>
        <w:t xml:space="preserve"> </w:t>
      </w:r>
      <w:r>
        <w:rPr>
          <w:rFonts w:cstheme="minorHAnsi"/>
          <w:sz w:val="24"/>
          <w:szCs w:val="24"/>
        </w:rPr>
        <w:t>This allows for chemical interactions to take place between those surfaces</w:t>
      </w:r>
      <w:r w:rsidR="00A61C91">
        <w:rPr>
          <w:rFonts w:cstheme="minorHAnsi"/>
          <w:sz w:val="24"/>
          <w:szCs w:val="24"/>
        </w:rPr>
        <w:t>,</w:t>
      </w:r>
      <w:r>
        <w:rPr>
          <w:rFonts w:cstheme="minorHAnsi"/>
          <w:sz w:val="24"/>
          <w:szCs w:val="24"/>
        </w:rPr>
        <w:t xml:space="preserve"> either through covalent or non-covalent bonding.</w:t>
      </w:r>
      <w:r w:rsidR="008467F4">
        <w:rPr>
          <w:rFonts w:cstheme="minorHAnsi"/>
          <w:sz w:val="24"/>
          <w:szCs w:val="24"/>
        </w:rPr>
        <w:t xml:space="preserve"> </w:t>
      </w:r>
      <w:r w:rsidR="00A61C91">
        <w:rPr>
          <w:rFonts w:cstheme="minorHAnsi"/>
          <w:sz w:val="24"/>
          <w:szCs w:val="24"/>
        </w:rPr>
        <w:t>T</w:t>
      </w:r>
      <w:r w:rsidR="005B3879">
        <w:rPr>
          <w:rFonts w:cstheme="minorHAnsi"/>
          <w:sz w:val="24"/>
          <w:szCs w:val="24"/>
        </w:rPr>
        <w:t xml:space="preserve">he water now </w:t>
      </w:r>
      <w:r w:rsidR="00A61C91">
        <w:rPr>
          <w:rFonts w:cstheme="minorHAnsi"/>
          <w:sz w:val="24"/>
          <w:szCs w:val="24"/>
        </w:rPr>
        <w:t>cannot</w:t>
      </w:r>
      <w:r w:rsidR="005B3879">
        <w:rPr>
          <w:rFonts w:cstheme="minorHAnsi"/>
          <w:sz w:val="24"/>
          <w:szCs w:val="24"/>
        </w:rPr>
        <w:t xml:space="preserve"> move between those surfaces and therefore rehydration does not take place.</w:t>
      </w:r>
    </w:p>
    <w:p w14:paraId="07780E91" w14:textId="77777777" w:rsidR="005B3879" w:rsidRDefault="005B3879" w:rsidP="002A15D9">
      <w:pPr>
        <w:rPr>
          <w:rFonts w:cstheme="minorHAnsi"/>
          <w:sz w:val="24"/>
          <w:szCs w:val="24"/>
        </w:rPr>
      </w:pPr>
    </w:p>
    <w:p w14:paraId="23D389D9" w14:textId="77777777" w:rsidR="00777870" w:rsidRDefault="00777870" w:rsidP="002A15D9">
      <w:pPr>
        <w:rPr>
          <w:rFonts w:cstheme="minorHAnsi"/>
          <w:sz w:val="24"/>
          <w:szCs w:val="24"/>
        </w:rPr>
      </w:pPr>
      <w:r>
        <w:rPr>
          <w:rFonts w:cstheme="minorHAnsi"/>
          <w:sz w:val="24"/>
          <w:szCs w:val="24"/>
        </w:rPr>
        <w:t>The final aspect of water activity is the effect not only on micro-organisms, but also on chemical interactions.</w:t>
      </w:r>
      <w:r w:rsidR="008467F4">
        <w:rPr>
          <w:rFonts w:cstheme="minorHAnsi"/>
          <w:sz w:val="24"/>
          <w:szCs w:val="24"/>
        </w:rPr>
        <w:t xml:space="preserve"> </w:t>
      </w:r>
    </w:p>
    <w:p w14:paraId="055C1404" w14:textId="77777777" w:rsidR="00777870" w:rsidRDefault="00777870" w:rsidP="002A15D9">
      <w:pPr>
        <w:rPr>
          <w:rFonts w:cstheme="minorHAnsi"/>
          <w:sz w:val="24"/>
          <w:szCs w:val="24"/>
        </w:rPr>
      </w:pPr>
    </w:p>
    <w:p w14:paraId="38788A30" w14:textId="77777777" w:rsidR="00777870" w:rsidRDefault="00777870" w:rsidP="002A15D9">
      <w:pPr>
        <w:rPr>
          <w:rFonts w:cstheme="minorHAnsi"/>
          <w:sz w:val="24"/>
          <w:szCs w:val="24"/>
        </w:rPr>
      </w:pPr>
      <w:commentRangeStart w:id="15"/>
      <w:r>
        <w:rPr>
          <w:noProof/>
        </w:rPr>
        <w:drawing>
          <wp:inline distT="0" distB="0" distL="0" distR="0" wp14:anchorId="1EE601D0" wp14:editId="78E05164">
            <wp:extent cx="5943600" cy="4044950"/>
            <wp:effectExtent l="0" t="0" r="0" b="0"/>
            <wp:docPr id="32770" name="Picture 4" descr="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4" descr="MS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a:extLst/>
                  </pic:spPr>
                </pic:pic>
              </a:graphicData>
            </a:graphic>
          </wp:inline>
        </w:drawing>
      </w:r>
      <w:commentRangeEnd w:id="15"/>
      <w:r w:rsidR="005E2735">
        <w:rPr>
          <w:rStyle w:val="CommentReference"/>
          <w:rFonts w:eastAsiaTheme="minorEastAsia"/>
        </w:rPr>
        <w:commentReference w:id="15"/>
      </w:r>
    </w:p>
    <w:p w14:paraId="035A17C7" w14:textId="77777777" w:rsidR="004D48AD" w:rsidRDefault="004D48AD" w:rsidP="002A15D9">
      <w:pPr>
        <w:rPr>
          <w:rFonts w:cstheme="minorHAnsi"/>
          <w:sz w:val="24"/>
          <w:szCs w:val="24"/>
        </w:rPr>
      </w:pPr>
    </w:p>
    <w:p w14:paraId="324ED395" w14:textId="77777777" w:rsidR="004D48AD" w:rsidRPr="004D48AD" w:rsidRDefault="002953F8" w:rsidP="002A15D9">
      <w:pPr>
        <w:rPr>
          <w:rFonts w:cstheme="minorHAnsi"/>
          <w:color w:val="FF0000"/>
          <w:sz w:val="24"/>
          <w:szCs w:val="24"/>
        </w:rPr>
      </w:pPr>
      <w:r>
        <w:rPr>
          <w:rFonts w:cstheme="minorHAnsi"/>
          <w:color w:val="FF0000"/>
          <w:sz w:val="24"/>
          <w:szCs w:val="24"/>
        </w:rPr>
        <w:t xml:space="preserve"> </w:t>
      </w:r>
    </w:p>
    <w:p w14:paraId="1517CE01" w14:textId="77777777" w:rsidR="004D48AD" w:rsidRDefault="004D48AD" w:rsidP="002A15D9">
      <w:pPr>
        <w:rPr>
          <w:rFonts w:cstheme="minorHAnsi"/>
          <w:sz w:val="24"/>
          <w:szCs w:val="24"/>
        </w:rPr>
      </w:pPr>
    </w:p>
    <w:p w14:paraId="4D46ABCB" w14:textId="77777777" w:rsidR="00777870" w:rsidRPr="006B7814" w:rsidRDefault="00777870" w:rsidP="002A15D9">
      <w:pPr>
        <w:rPr>
          <w:rFonts w:cstheme="minorHAnsi"/>
          <w:sz w:val="24"/>
          <w:szCs w:val="24"/>
        </w:rPr>
      </w:pPr>
      <w:r>
        <w:rPr>
          <w:rFonts w:cstheme="minorHAnsi"/>
          <w:sz w:val="24"/>
          <w:szCs w:val="24"/>
        </w:rPr>
        <w:t>Generally reactions will decrease with decreasing water activity</w:t>
      </w:r>
      <w:r w:rsidR="00853FD4">
        <w:rPr>
          <w:rFonts w:cstheme="minorHAnsi"/>
          <w:sz w:val="24"/>
          <w:szCs w:val="24"/>
        </w:rPr>
        <w:t>,</w:t>
      </w:r>
      <w:r>
        <w:rPr>
          <w:rFonts w:cstheme="minorHAnsi"/>
          <w:sz w:val="24"/>
          <w:szCs w:val="24"/>
        </w:rPr>
        <w:t xml:space="preserve"> as the </w:t>
      </w:r>
      <w:r w:rsidR="006B7814">
        <w:rPr>
          <w:rFonts w:cstheme="minorHAnsi"/>
          <w:sz w:val="24"/>
          <w:szCs w:val="24"/>
        </w:rPr>
        <w:t>reactants are progressively less able to come into contact with each other due to the loss of the solvent properties of the water being removed.</w:t>
      </w:r>
      <w:r w:rsidR="008467F4">
        <w:rPr>
          <w:rFonts w:cstheme="minorHAnsi"/>
          <w:sz w:val="24"/>
          <w:szCs w:val="24"/>
        </w:rPr>
        <w:t xml:space="preserve"> </w:t>
      </w:r>
      <w:r w:rsidR="006B7814">
        <w:rPr>
          <w:rFonts w:cstheme="minorHAnsi"/>
          <w:sz w:val="24"/>
          <w:szCs w:val="24"/>
        </w:rPr>
        <w:t xml:space="preserve">However, </w:t>
      </w:r>
      <w:r w:rsidR="000754FB">
        <w:rPr>
          <w:rFonts w:cstheme="minorHAnsi"/>
          <w:sz w:val="24"/>
          <w:szCs w:val="24"/>
        </w:rPr>
        <w:t>one</w:t>
      </w:r>
      <w:r w:rsidR="006B7814">
        <w:rPr>
          <w:rFonts w:cstheme="minorHAnsi"/>
          <w:sz w:val="24"/>
          <w:szCs w:val="24"/>
        </w:rPr>
        <w:t xml:space="preserve"> reaction show</w:t>
      </w:r>
      <w:r w:rsidR="000754FB">
        <w:rPr>
          <w:rFonts w:cstheme="minorHAnsi"/>
          <w:sz w:val="24"/>
          <w:szCs w:val="24"/>
        </w:rPr>
        <w:t>s</w:t>
      </w:r>
      <w:r w:rsidR="006B7814">
        <w:rPr>
          <w:rFonts w:cstheme="minorHAnsi"/>
          <w:sz w:val="24"/>
          <w:szCs w:val="24"/>
        </w:rPr>
        <w:t xml:space="preserve"> a decline</w:t>
      </w:r>
      <w:r w:rsidR="00853FD4">
        <w:rPr>
          <w:rFonts w:cstheme="minorHAnsi"/>
          <w:sz w:val="24"/>
          <w:szCs w:val="24"/>
        </w:rPr>
        <w:t>,</w:t>
      </w:r>
      <w:r w:rsidR="006B7814">
        <w:rPr>
          <w:rFonts w:cstheme="minorHAnsi"/>
          <w:sz w:val="24"/>
          <w:szCs w:val="24"/>
        </w:rPr>
        <w:t xml:space="preserve"> followed by an increase at lower a</w:t>
      </w:r>
      <w:r w:rsidR="006B7814">
        <w:rPr>
          <w:rFonts w:cstheme="minorHAnsi"/>
          <w:sz w:val="24"/>
          <w:szCs w:val="24"/>
          <w:vertAlign w:val="subscript"/>
        </w:rPr>
        <w:t>W</w:t>
      </w:r>
      <w:r w:rsidR="006B7814">
        <w:rPr>
          <w:rFonts w:cstheme="minorHAnsi"/>
          <w:sz w:val="24"/>
          <w:szCs w:val="24"/>
        </w:rPr>
        <w:t xml:space="preserve"> values.</w:t>
      </w:r>
      <w:r w:rsidR="008467F4">
        <w:rPr>
          <w:rFonts w:cstheme="minorHAnsi"/>
          <w:sz w:val="24"/>
          <w:szCs w:val="24"/>
        </w:rPr>
        <w:t xml:space="preserve"> </w:t>
      </w:r>
      <w:r w:rsidR="000754FB">
        <w:rPr>
          <w:rFonts w:cstheme="minorHAnsi"/>
          <w:sz w:val="24"/>
          <w:szCs w:val="24"/>
        </w:rPr>
        <w:t>When this occurs</w:t>
      </w:r>
      <w:r w:rsidR="006B7814">
        <w:rPr>
          <w:rFonts w:cstheme="minorHAnsi"/>
          <w:sz w:val="24"/>
          <w:szCs w:val="24"/>
        </w:rPr>
        <w:t xml:space="preserve"> in some foods, it is thought </w:t>
      </w:r>
      <w:r w:rsidR="009C6143">
        <w:rPr>
          <w:rFonts w:cstheme="minorHAnsi"/>
          <w:sz w:val="24"/>
          <w:szCs w:val="24"/>
        </w:rPr>
        <w:t xml:space="preserve">to </w:t>
      </w:r>
      <w:r w:rsidR="006B7814">
        <w:rPr>
          <w:rFonts w:cstheme="minorHAnsi"/>
          <w:sz w:val="24"/>
          <w:szCs w:val="24"/>
        </w:rPr>
        <w:t>be from the removal of the protective water solvation layer that surrounds lipid hydroperoxides (Chen et. al, 1992).</w:t>
      </w:r>
      <w:r w:rsidR="008467F4">
        <w:rPr>
          <w:rFonts w:cstheme="minorHAnsi"/>
          <w:sz w:val="24"/>
          <w:szCs w:val="24"/>
        </w:rPr>
        <w:t xml:space="preserve"> </w:t>
      </w:r>
    </w:p>
    <w:p w14:paraId="2B3963C3" w14:textId="77777777" w:rsidR="00777870" w:rsidRDefault="00777870" w:rsidP="002A15D9">
      <w:pPr>
        <w:rPr>
          <w:rFonts w:cstheme="minorHAnsi"/>
          <w:sz w:val="24"/>
          <w:szCs w:val="24"/>
        </w:rPr>
      </w:pPr>
    </w:p>
    <w:p w14:paraId="53B50196" w14:textId="77777777" w:rsidR="00C668FB" w:rsidRDefault="00C668FB" w:rsidP="002A15D9">
      <w:pPr>
        <w:rPr>
          <w:rFonts w:cstheme="minorHAnsi"/>
          <w:b/>
          <w:sz w:val="24"/>
          <w:szCs w:val="24"/>
        </w:rPr>
      </w:pPr>
    </w:p>
    <w:p w14:paraId="620AB7D9" w14:textId="77777777" w:rsidR="00C668FB" w:rsidRDefault="00C668FB" w:rsidP="002A15D9">
      <w:pPr>
        <w:rPr>
          <w:rFonts w:cstheme="minorHAnsi"/>
          <w:b/>
          <w:sz w:val="24"/>
          <w:szCs w:val="24"/>
        </w:rPr>
      </w:pPr>
    </w:p>
    <w:p w14:paraId="503BF04C" w14:textId="77777777" w:rsidR="00C668FB" w:rsidRDefault="00C668FB" w:rsidP="002A15D9">
      <w:pPr>
        <w:rPr>
          <w:rFonts w:cstheme="minorHAnsi"/>
          <w:b/>
          <w:sz w:val="24"/>
          <w:szCs w:val="24"/>
        </w:rPr>
      </w:pPr>
    </w:p>
    <w:p w14:paraId="267E861A" w14:textId="77777777" w:rsidR="00C668FB" w:rsidRDefault="00C668FB" w:rsidP="002A15D9">
      <w:pPr>
        <w:rPr>
          <w:rFonts w:cstheme="minorHAnsi"/>
          <w:b/>
          <w:sz w:val="24"/>
          <w:szCs w:val="24"/>
        </w:rPr>
      </w:pPr>
    </w:p>
    <w:p w14:paraId="5EEB5BE6" w14:textId="77777777" w:rsidR="00C668FB" w:rsidRDefault="00C668FB" w:rsidP="002A15D9">
      <w:pPr>
        <w:rPr>
          <w:rFonts w:cstheme="minorHAnsi"/>
          <w:b/>
          <w:sz w:val="24"/>
          <w:szCs w:val="24"/>
        </w:rPr>
      </w:pPr>
    </w:p>
    <w:p w14:paraId="06317933" w14:textId="77777777" w:rsidR="00C668FB" w:rsidRDefault="00C668FB" w:rsidP="002A15D9">
      <w:pPr>
        <w:rPr>
          <w:rFonts w:cstheme="minorHAnsi"/>
          <w:b/>
          <w:sz w:val="24"/>
          <w:szCs w:val="24"/>
        </w:rPr>
      </w:pPr>
    </w:p>
    <w:p w14:paraId="3303498F" w14:textId="77777777" w:rsidR="00C668FB" w:rsidRDefault="00C668FB" w:rsidP="002A15D9">
      <w:pPr>
        <w:rPr>
          <w:rFonts w:cstheme="minorHAnsi"/>
          <w:b/>
          <w:sz w:val="24"/>
          <w:szCs w:val="24"/>
        </w:rPr>
      </w:pPr>
    </w:p>
    <w:p w14:paraId="2029B6FD" w14:textId="77777777" w:rsidR="00C668FB" w:rsidRDefault="00C668FB" w:rsidP="002A15D9">
      <w:pPr>
        <w:rPr>
          <w:rFonts w:cstheme="minorHAnsi"/>
          <w:b/>
          <w:sz w:val="24"/>
          <w:szCs w:val="24"/>
        </w:rPr>
      </w:pPr>
    </w:p>
    <w:p w14:paraId="7B5DB8AF" w14:textId="77777777" w:rsidR="00C668FB" w:rsidRDefault="00C668FB" w:rsidP="002A15D9">
      <w:pPr>
        <w:rPr>
          <w:rFonts w:cstheme="minorHAnsi"/>
          <w:b/>
          <w:sz w:val="24"/>
          <w:szCs w:val="24"/>
        </w:rPr>
      </w:pPr>
    </w:p>
    <w:p w14:paraId="55831B4B" w14:textId="77777777" w:rsidR="00C668FB" w:rsidRDefault="00C668FB" w:rsidP="002A15D9">
      <w:pPr>
        <w:rPr>
          <w:rFonts w:cstheme="minorHAnsi"/>
          <w:b/>
          <w:sz w:val="24"/>
          <w:szCs w:val="24"/>
        </w:rPr>
      </w:pPr>
    </w:p>
    <w:p w14:paraId="21BAE0B1" w14:textId="77777777" w:rsidR="00C668FB" w:rsidRDefault="00C668FB" w:rsidP="002A15D9">
      <w:pPr>
        <w:rPr>
          <w:rFonts w:cstheme="minorHAnsi"/>
          <w:b/>
          <w:sz w:val="24"/>
          <w:szCs w:val="24"/>
        </w:rPr>
      </w:pPr>
    </w:p>
    <w:p w14:paraId="194AB4FA" w14:textId="77777777" w:rsidR="00C668FB" w:rsidRDefault="00C668FB" w:rsidP="002A15D9">
      <w:pPr>
        <w:rPr>
          <w:rFonts w:cstheme="minorHAnsi"/>
          <w:b/>
          <w:sz w:val="24"/>
          <w:szCs w:val="24"/>
        </w:rPr>
      </w:pPr>
    </w:p>
    <w:p w14:paraId="620DAA05" w14:textId="77777777" w:rsidR="005B3879" w:rsidRPr="00777870" w:rsidRDefault="00C668FB" w:rsidP="002A15D9">
      <w:pPr>
        <w:rPr>
          <w:rFonts w:cstheme="minorHAnsi"/>
          <w:b/>
          <w:sz w:val="24"/>
          <w:szCs w:val="24"/>
        </w:rPr>
      </w:pPr>
      <w:r>
        <w:rPr>
          <w:rFonts w:cstheme="minorHAnsi"/>
          <w:b/>
          <w:sz w:val="24"/>
          <w:szCs w:val="24"/>
        </w:rPr>
        <w:t xml:space="preserve">Module </w:t>
      </w:r>
      <w:r w:rsidR="002953F8">
        <w:rPr>
          <w:rFonts w:cstheme="minorHAnsi"/>
          <w:b/>
          <w:sz w:val="24"/>
          <w:szCs w:val="24"/>
        </w:rPr>
        <w:t>4</w:t>
      </w:r>
      <w:r>
        <w:rPr>
          <w:rFonts w:cstheme="minorHAnsi"/>
          <w:b/>
          <w:sz w:val="24"/>
          <w:szCs w:val="24"/>
        </w:rPr>
        <w:t xml:space="preserve">: </w:t>
      </w:r>
      <w:r w:rsidR="00777870" w:rsidRPr="00777870">
        <w:rPr>
          <w:rFonts w:cstheme="minorHAnsi"/>
          <w:b/>
          <w:sz w:val="24"/>
          <w:szCs w:val="24"/>
        </w:rPr>
        <w:t>Proteins</w:t>
      </w:r>
    </w:p>
    <w:p w14:paraId="41405B6E" w14:textId="77777777" w:rsidR="002953F8" w:rsidRDefault="002953F8" w:rsidP="00921ADC">
      <w:pPr>
        <w:jc w:val="right"/>
        <w:rPr>
          <w:rFonts w:ascii="Times New Roman" w:hAnsi="Times New Roman" w:cs="Times New Roman"/>
          <w:b/>
          <w:sz w:val="24"/>
          <w:szCs w:val="24"/>
        </w:rPr>
      </w:pPr>
      <w:r>
        <w:rPr>
          <w:rFonts w:ascii="Times New Roman" w:hAnsi="Times New Roman" w:cs="Times New Roman"/>
          <w:b/>
          <w:sz w:val="24"/>
          <w:szCs w:val="24"/>
        </w:rPr>
        <w:t xml:space="preserve">M4-1: </w:t>
      </w:r>
      <w:r w:rsidRPr="00FD6CCF">
        <w:rPr>
          <w:rFonts w:ascii="Times New Roman" w:hAnsi="Times New Roman" w:cs="Times New Roman"/>
          <w:b/>
          <w:sz w:val="24"/>
          <w:szCs w:val="24"/>
        </w:rPr>
        <w:t>Proteins</w:t>
      </w:r>
    </w:p>
    <w:p w14:paraId="5D006E17" w14:textId="77777777" w:rsidR="00C957FC" w:rsidRDefault="00C957FC" w:rsidP="00C957FC">
      <w:pPr>
        <w:autoSpaceDE w:val="0"/>
        <w:autoSpaceDN w:val="0"/>
        <w:adjustRightInd w:val="0"/>
        <w:rPr>
          <w:rFonts w:ascii="Times New Roman" w:hAnsi="Times New Roman" w:cs="Times New Roman"/>
          <w:sz w:val="24"/>
          <w:szCs w:val="24"/>
        </w:rPr>
      </w:pPr>
    </w:p>
    <w:p w14:paraId="748C4E1B" w14:textId="77777777" w:rsidR="002953F8" w:rsidRDefault="002953F8" w:rsidP="00C957FC">
      <w:pPr>
        <w:autoSpaceDE w:val="0"/>
        <w:autoSpaceDN w:val="0"/>
        <w:adjustRightInd w:val="0"/>
        <w:rPr>
          <w:rFonts w:cs="Times New Roman"/>
          <w:b/>
        </w:rPr>
      </w:pPr>
      <w:r>
        <w:rPr>
          <w:rFonts w:cs="Times New Roman"/>
          <w:b/>
        </w:rPr>
        <w:t>&lt;h1&gt; Proteins</w:t>
      </w:r>
    </w:p>
    <w:p w14:paraId="459D5546" w14:textId="77777777" w:rsidR="002953F8" w:rsidRDefault="002953F8" w:rsidP="00C957FC">
      <w:pPr>
        <w:autoSpaceDE w:val="0"/>
        <w:autoSpaceDN w:val="0"/>
        <w:adjustRightInd w:val="0"/>
        <w:rPr>
          <w:rFonts w:cs="Times New Roman"/>
          <w:b/>
        </w:rPr>
      </w:pPr>
    </w:p>
    <w:p w14:paraId="3FDD34D3" w14:textId="77777777" w:rsidR="00C957FC" w:rsidRPr="00016D5C" w:rsidRDefault="002953F8" w:rsidP="00C957FC">
      <w:pPr>
        <w:autoSpaceDE w:val="0"/>
        <w:autoSpaceDN w:val="0"/>
        <w:adjustRightInd w:val="0"/>
        <w:rPr>
          <w:rFonts w:cs="Times New Roman"/>
          <w:b/>
        </w:rPr>
      </w:pPr>
      <w:r>
        <w:rPr>
          <w:rFonts w:cs="Times New Roman"/>
          <w:b/>
        </w:rPr>
        <w:t xml:space="preserve">&lt;icon&gt; </w:t>
      </w:r>
      <w:r w:rsidR="00C957FC" w:rsidRPr="00016D5C">
        <w:rPr>
          <w:rFonts w:cs="Times New Roman"/>
          <w:b/>
        </w:rPr>
        <w:t>Reference Reading:</w:t>
      </w:r>
    </w:p>
    <w:p w14:paraId="244046B0" w14:textId="77777777" w:rsidR="00C957FC" w:rsidRPr="00016D5C" w:rsidRDefault="00C957FC" w:rsidP="00C957FC">
      <w:pPr>
        <w:autoSpaceDE w:val="0"/>
        <w:autoSpaceDN w:val="0"/>
        <w:adjustRightInd w:val="0"/>
        <w:rPr>
          <w:rFonts w:cs="Times New Roman"/>
          <w:b/>
        </w:rPr>
      </w:pPr>
    </w:p>
    <w:p w14:paraId="50E4A514" w14:textId="77777777" w:rsidR="00C957FC" w:rsidRPr="00016D5C" w:rsidRDefault="00453745" w:rsidP="00C957FC">
      <w:pPr>
        <w:autoSpaceDE w:val="0"/>
        <w:autoSpaceDN w:val="0"/>
        <w:adjustRightInd w:val="0"/>
        <w:rPr>
          <w:rFonts w:cs="Times New Roman"/>
          <w:b/>
        </w:rPr>
      </w:pPr>
      <w:r w:rsidRPr="00016D5C">
        <w:rPr>
          <w:b/>
        </w:rPr>
        <w:t>Food Chemistry, Fennema, 4</w:t>
      </w:r>
      <w:r w:rsidRPr="00016D5C">
        <w:rPr>
          <w:b/>
          <w:vertAlign w:val="superscript"/>
        </w:rPr>
        <w:t>th</w:t>
      </w:r>
      <w:r w:rsidRPr="00016D5C">
        <w:rPr>
          <w:b/>
        </w:rPr>
        <w:t xml:space="preserve"> ed.,</w:t>
      </w:r>
      <w:r w:rsidR="00C957FC" w:rsidRPr="00016D5C">
        <w:rPr>
          <w:rFonts w:cs="Times New Roman"/>
          <w:b/>
        </w:rPr>
        <w:t xml:space="preserve"> Chapter 5.</w:t>
      </w:r>
    </w:p>
    <w:p w14:paraId="6E9DD39E"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Amino acid structure/classification p. 219</w:t>
      </w:r>
      <w:r w:rsidR="009C6143" w:rsidRPr="00921ADC">
        <w:rPr>
          <w:rFonts w:cs="Times New Roman"/>
          <w:b/>
        </w:rPr>
        <w:t>–</w:t>
      </w:r>
      <w:r w:rsidRPr="00921ADC">
        <w:rPr>
          <w:rFonts w:cs="Times New Roman"/>
          <w:b/>
        </w:rPr>
        <w:t>224</w:t>
      </w:r>
    </w:p>
    <w:p w14:paraId="37CC4F0F"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Structure and bonding p. 231</w:t>
      </w:r>
      <w:r w:rsidR="009C6143" w:rsidRPr="00921ADC">
        <w:rPr>
          <w:rFonts w:cs="Times New Roman"/>
          <w:b/>
        </w:rPr>
        <w:t>–</w:t>
      </w:r>
      <w:r w:rsidRPr="00921ADC">
        <w:rPr>
          <w:rFonts w:cs="Times New Roman"/>
          <w:b/>
        </w:rPr>
        <w:t>245</w:t>
      </w:r>
    </w:p>
    <w:p w14:paraId="3401B343"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Nutritional/safety factors p. 296</w:t>
      </w:r>
      <w:r w:rsidR="009C6143" w:rsidRPr="00921ADC">
        <w:rPr>
          <w:rFonts w:cs="Times New Roman"/>
          <w:b/>
        </w:rPr>
        <w:t>–</w:t>
      </w:r>
      <w:r w:rsidRPr="00921ADC">
        <w:rPr>
          <w:rFonts w:cs="Times New Roman"/>
          <w:b/>
        </w:rPr>
        <w:t xml:space="preserve">299 </w:t>
      </w:r>
    </w:p>
    <w:p w14:paraId="4046EFC0"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Carbonyl-amine reactions p. 412</w:t>
      </w:r>
      <w:r w:rsidR="009C6143" w:rsidRPr="00921ADC">
        <w:rPr>
          <w:rFonts w:cs="Times New Roman"/>
          <w:b/>
        </w:rPr>
        <w:t>–</w:t>
      </w:r>
      <w:r w:rsidRPr="00921ADC">
        <w:rPr>
          <w:rFonts w:cs="Times New Roman"/>
          <w:b/>
        </w:rPr>
        <w:t>413</w:t>
      </w:r>
    </w:p>
    <w:p w14:paraId="7C686D7E"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Protein-protein interactions p. 312</w:t>
      </w:r>
    </w:p>
    <w:p w14:paraId="4D3D6552"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Denaturation p. 249</w:t>
      </w:r>
      <w:r w:rsidR="009C6143" w:rsidRPr="00921ADC">
        <w:rPr>
          <w:rFonts w:cs="Times New Roman"/>
          <w:b/>
        </w:rPr>
        <w:t>–</w:t>
      </w:r>
      <w:r w:rsidRPr="00921ADC">
        <w:rPr>
          <w:rFonts w:cs="Times New Roman"/>
          <w:b/>
        </w:rPr>
        <w:t>257</w:t>
      </w:r>
    </w:p>
    <w:p w14:paraId="4764E004" w14:textId="77777777" w:rsidR="00C957FC" w:rsidRPr="00921ADC" w:rsidRDefault="00C957FC" w:rsidP="00921ADC">
      <w:pPr>
        <w:pStyle w:val="ListParagraph"/>
        <w:numPr>
          <w:ilvl w:val="0"/>
          <w:numId w:val="26"/>
        </w:numPr>
        <w:autoSpaceDE w:val="0"/>
        <w:autoSpaceDN w:val="0"/>
        <w:adjustRightInd w:val="0"/>
        <w:rPr>
          <w:rFonts w:cs="Times New Roman"/>
          <w:b/>
        </w:rPr>
      </w:pPr>
      <w:r w:rsidRPr="00921ADC">
        <w:rPr>
          <w:rFonts w:cs="Times New Roman"/>
          <w:b/>
        </w:rPr>
        <w:t>Functional properties p. 269</w:t>
      </w:r>
      <w:r w:rsidR="009C6143" w:rsidRPr="00921ADC">
        <w:rPr>
          <w:rFonts w:cs="Times New Roman"/>
          <w:b/>
        </w:rPr>
        <w:t>–</w:t>
      </w:r>
      <w:r w:rsidRPr="00921ADC">
        <w:rPr>
          <w:rFonts w:cs="Times New Roman"/>
          <w:b/>
        </w:rPr>
        <w:t>289</w:t>
      </w:r>
    </w:p>
    <w:p w14:paraId="03F2E282" w14:textId="77777777" w:rsidR="005B3879" w:rsidRPr="00921ADC" w:rsidRDefault="00C957FC" w:rsidP="00921ADC">
      <w:pPr>
        <w:pStyle w:val="ListParagraph"/>
        <w:numPr>
          <w:ilvl w:val="0"/>
          <w:numId w:val="26"/>
        </w:numPr>
        <w:rPr>
          <w:rFonts w:cs="Times New Roman"/>
          <w:b/>
        </w:rPr>
      </w:pPr>
      <w:r w:rsidRPr="00921ADC">
        <w:rPr>
          <w:rFonts w:cs="Times New Roman"/>
          <w:b/>
        </w:rPr>
        <w:t>Milk protein structure-function p. 889, 899, 909,</w:t>
      </w:r>
      <w:r w:rsidR="009C6143" w:rsidRPr="00921ADC">
        <w:rPr>
          <w:rFonts w:cs="Times New Roman"/>
          <w:b/>
        </w:rPr>
        <w:t xml:space="preserve"> </w:t>
      </w:r>
      <w:r w:rsidRPr="00921ADC">
        <w:rPr>
          <w:rFonts w:cs="Times New Roman"/>
          <w:b/>
        </w:rPr>
        <w:t>917</w:t>
      </w:r>
    </w:p>
    <w:p w14:paraId="17E83BAB" w14:textId="77777777" w:rsidR="00C957FC" w:rsidRDefault="00C957FC" w:rsidP="00C957FC">
      <w:pPr>
        <w:rPr>
          <w:rFonts w:cstheme="minorHAnsi"/>
          <w:sz w:val="24"/>
          <w:szCs w:val="24"/>
        </w:rPr>
      </w:pPr>
    </w:p>
    <w:p w14:paraId="4345C991" w14:textId="77777777" w:rsidR="005B3879" w:rsidRDefault="008313E6" w:rsidP="002A15D9">
      <w:pPr>
        <w:rPr>
          <w:rFonts w:cstheme="minorHAnsi"/>
          <w:sz w:val="24"/>
          <w:szCs w:val="24"/>
        </w:rPr>
      </w:pPr>
      <w:r>
        <w:rPr>
          <w:rFonts w:cstheme="minorHAnsi"/>
          <w:sz w:val="24"/>
          <w:szCs w:val="24"/>
        </w:rPr>
        <w:t>Protein comprises a basic component of the cells of living matter.</w:t>
      </w:r>
      <w:r w:rsidR="008467F4">
        <w:rPr>
          <w:rFonts w:cstheme="minorHAnsi"/>
          <w:sz w:val="24"/>
          <w:szCs w:val="24"/>
        </w:rPr>
        <w:t xml:space="preserve"> </w:t>
      </w:r>
      <w:r w:rsidR="00AE13A3">
        <w:rPr>
          <w:rFonts w:cstheme="minorHAnsi"/>
          <w:sz w:val="24"/>
          <w:szCs w:val="24"/>
        </w:rPr>
        <w:t>Constituting 50% or more of the cell’s dry weight, they are the most abundant organic molecules in cells.</w:t>
      </w:r>
      <w:r w:rsidR="008467F4">
        <w:rPr>
          <w:rFonts w:cstheme="minorHAnsi"/>
          <w:sz w:val="24"/>
          <w:szCs w:val="24"/>
        </w:rPr>
        <w:t xml:space="preserve"> </w:t>
      </w:r>
      <w:r>
        <w:rPr>
          <w:rFonts w:cstheme="minorHAnsi"/>
          <w:sz w:val="24"/>
          <w:szCs w:val="24"/>
        </w:rPr>
        <w:t>Therefore</w:t>
      </w:r>
      <w:r w:rsidR="00B13216">
        <w:rPr>
          <w:rFonts w:cstheme="minorHAnsi"/>
          <w:sz w:val="24"/>
          <w:szCs w:val="24"/>
        </w:rPr>
        <w:t>,</w:t>
      </w:r>
      <w:r>
        <w:rPr>
          <w:rFonts w:cstheme="minorHAnsi"/>
          <w:sz w:val="24"/>
          <w:szCs w:val="24"/>
        </w:rPr>
        <w:t xml:space="preserve"> they are fo</w:t>
      </w:r>
      <w:r w:rsidR="00AE13A3">
        <w:rPr>
          <w:rFonts w:cstheme="minorHAnsi"/>
          <w:sz w:val="24"/>
          <w:szCs w:val="24"/>
        </w:rPr>
        <w:t>u</w:t>
      </w:r>
      <w:r>
        <w:rPr>
          <w:rFonts w:cstheme="minorHAnsi"/>
          <w:sz w:val="24"/>
          <w:szCs w:val="24"/>
        </w:rPr>
        <w:t>nd in both plants and animals</w:t>
      </w:r>
      <w:r w:rsidR="00AE13A3">
        <w:rPr>
          <w:rFonts w:cstheme="minorHAnsi"/>
          <w:sz w:val="24"/>
          <w:szCs w:val="24"/>
        </w:rPr>
        <w:t xml:space="preserve"> and are fundamental </w:t>
      </w:r>
      <w:r w:rsidR="00B13216">
        <w:rPr>
          <w:rFonts w:cstheme="minorHAnsi"/>
          <w:sz w:val="24"/>
          <w:szCs w:val="24"/>
        </w:rPr>
        <w:t>to</w:t>
      </w:r>
      <w:r w:rsidR="00AE13A3">
        <w:rPr>
          <w:rFonts w:cstheme="minorHAnsi"/>
          <w:sz w:val="24"/>
          <w:szCs w:val="24"/>
        </w:rPr>
        <w:t xml:space="preserve"> cell structure and function</w:t>
      </w:r>
      <w:r>
        <w:rPr>
          <w:rFonts w:cstheme="minorHAnsi"/>
          <w:sz w:val="24"/>
          <w:szCs w:val="24"/>
        </w:rPr>
        <w:t>.</w:t>
      </w:r>
      <w:r w:rsidR="008467F4">
        <w:rPr>
          <w:rFonts w:cstheme="minorHAnsi"/>
          <w:sz w:val="24"/>
          <w:szCs w:val="24"/>
        </w:rPr>
        <w:t xml:space="preserve"> </w:t>
      </w:r>
      <w:r>
        <w:rPr>
          <w:rFonts w:cstheme="minorHAnsi"/>
          <w:sz w:val="24"/>
          <w:szCs w:val="24"/>
        </w:rPr>
        <w:t>Plant</w:t>
      </w:r>
      <w:r w:rsidR="00B13216">
        <w:rPr>
          <w:rFonts w:cstheme="minorHAnsi"/>
          <w:sz w:val="24"/>
          <w:szCs w:val="24"/>
        </w:rPr>
        <w:t>s</w:t>
      </w:r>
      <w:r>
        <w:rPr>
          <w:rFonts w:cstheme="minorHAnsi"/>
          <w:sz w:val="24"/>
          <w:szCs w:val="24"/>
        </w:rPr>
        <w:t xml:space="preserve"> </w:t>
      </w:r>
      <w:r w:rsidR="00B13216">
        <w:rPr>
          <w:rFonts w:cstheme="minorHAnsi"/>
          <w:sz w:val="24"/>
          <w:szCs w:val="24"/>
        </w:rPr>
        <w:t xml:space="preserve">have </w:t>
      </w:r>
      <w:r>
        <w:rPr>
          <w:rFonts w:cstheme="minorHAnsi"/>
          <w:sz w:val="24"/>
          <w:szCs w:val="24"/>
        </w:rPr>
        <w:t>the ability to synthesize protein from inorganic nitrogen, water</w:t>
      </w:r>
      <w:r w:rsidR="00B13216">
        <w:rPr>
          <w:rFonts w:cstheme="minorHAnsi"/>
          <w:sz w:val="24"/>
          <w:szCs w:val="24"/>
        </w:rPr>
        <w:t>,</w:t>
      </w:r>
      <w:r>
        <w:rPr>
          <w:rFonts w:cstheme="minorHAnsi"/>
          <w:sz w:val="24"/>
          <w:szCs w:val="24"/>
        </w:rPr>
        <w:t xml:space="preserve"> and carbon dioxide while animal</w:t>
      </w:r>
      <w:r w:rsidR="00B13216">
        <w:rPr>
          <w:rFonts w:cstheme="minorHAnsi"/>
          <w:sz w:val="24"/>
          <w:szCs w:val="24"/>
        </w:rPr>
        <w:t>s</w:t>
      </w:r>
      <w:r>
        <w:rPr>
          <w:rFonts w:cstheme="minorHAnsi"/>
          <w:sz w:val="24"/>
          <w:szCs w:val="24"/>
        </w:rPr>
        <w:t xml:space="preserve"> depend on both plant and animal sources for protein.</w:t>
      </w:r>
    </w:p>
    <w:p w14:paraId="67528D39" w14:textId="77777777" w:rsidR="008313E6" w:rsidRDefault="008313E6" w:rsidP="002A15D9">
      <w:pPr>
        <w:rPr>
          <w:rFonts w:cstheme="minorHAnsi"/>
          <w:sz w:val="24"/>
          <w:szCs w:val="24"/>
        </w:rPr>
      </w:pPr>
    </w:p>
    <w:p w14:paraId="6500C3D5" w14:textId="77777777" w:rsidR="008313E6" w:rsidRDefault="008313E6" w:rsidP="002A15D9">
      <w:pPr>
        <w:rPr>
          <w:rFonts w:cstheme="minorHAnsi"/>
          <w:sz w:val="24"/>
          <w:szCs w:val="24"/>
        </w:rPr>
      </w:pPr>
      <w:r>
        <w:rPr>
          <w:rFonts w:cstheme="minorHAnsi"/>
          <w:sz w:val="24"/>
          <w:szCs w:val="24"/>
        </w:rPr>
        <w:t>Proteins are generally of high molecular weight and are composed of amino acids joined in a peptide bond.</w:t>
      </w:r>
    </w:p>
    <w:p w14:paraId="6965B372" w14:textId="77777777" w:rsidR="00C821FA" w:rsidRDefault="00C821FA" w:rsidP="002A15D9">
      <w:pPr>
        <w:rPr>
          <w:rFonts w:cstheme="minorHAnsi"/>
          <w:sz w:val="24"/>
          <w:szCs w:val="24"/>
        </w:rPr>
      </w:pPr>
    </w:p>
    <w:p w14:paraId="7DA1F9EC" w14:textId="77777777" w:rsidR="001E2A58" w:rsidRPr="006F7F57" w:rsidRDefault="002953F8">
      <w:pPr>
        <w:rPr>
          <w:rFonts w:cstheme="minorHAnsi"/>
          <w:color w:val="FF0000"/>
          <w:sz w:val="24"/>
          <w:szCs w:val="24"/>
        </w:rPr>
      </w:pPr>
      <w:r>
        <w:rPr>
          <w:rFonts w:cstheme="minorHAnsi"/>
          <w:color w:val="FF0000"/>
          <w:sz w:val="24"/>
          <w:szCs w:val="24"/>
        </w:rPr>
        <w:t xml:space="preserve"> </w:t>
      </w:r>
    </w:p>
    <w:p w14:paraId="49FDC6F3" w14:textId="77777777" w:rsidR="001E2A58" w:rsidRDefault="008313E6">
      <w:pPr>
        <w:rPr>
          <w:sz w:val="24"/>
          <w:szCs w:val="24"/>
        </w:rPr>
      </w:pPr>
      <w:commentRangeStart w:id="16"/>
      <w:r>
        <w:rPr>
          <w:rFonts w:ascii="Arial" w:hAnsi="Arial" w:cs="Arial"/>
          <w:noProof/>
          <w:sz w:val="20"/>
          <w:szCs w:val="20"/>
        </w:rPr>
        <w:drawing>
          <wp:inline distT="0" distB="0" distL="0" distR="0" wp14:anchorId="509F5872" wp14:editId="0C10F5A5">
            <wp:extent cx="2941320" cy="2339340"/>
            <wp:effectExtent l="0" t="0" r="0" b="3810"/>
            <wp:docPr id="2" name="il_fi" descr="http://schoolworkhelper.net/wp-content/uploads/2010/11/pept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choolworkhelper.net/wp-content/uploads/2010/11/peptid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1320" cy="2339340"/>
                    </a:xfrm>
                    <a:prstGeom prst="rect">
                      <a:avLst/>
                    </a:prstGeom>
                    <a:noFill/>
                    <a:ln>
                      <a:noFill/>
                    </a:ln>
                  </pic:spPr>
                </pic:pic>
              </a:graphicData>
            </a:graphic>
          </wp:inline>
        </w:drawing>
      </w:r>
      <w:commentRangeEnd w:id="16"/>
      <w:r w:rsidR="002953F8">
        <w:rPr>
          <w:rStyle w:val="CommentReference"/>
          <w:rFonts w:eastAsiaTheme="minorEastAsia"/>
        </w:rPr>
        <w:commentReference w:id="16"/>
      </w:r>
    </w:p>
    <w:p w14:paraId="27C627A1" w14:textId="77777777" w:rsidR="008313E6" w:rsidRDefault="008313E6">
      <w:pPr>
        <w:rPr>
          <w:sz w:val="24"/>
          <w:szCs w:val="24"/>
        </w:rPr>
      </w:pPr>
    </w:p>
    <w:p w14:paraId="77EB0CAC" w14:textId="77777777" w:rsidR="009B79CF" w:rsidRDefault="00C663C3">
      <w:pPr>
        <w:rPr>
          <w:sz w:val="24"/>
          <w:szCs w:val="24"/>
        </w:rPr>
      </w:pPr>
      <w:r>
        <w:rPr>
          <w:sz w:val="24"/>
          <w:szCs w:val="24"/>
        </w:rPr>
        <w:t xml:space="preserve">The amino acid composition affects </w:t>
      </w:r>
      <w:r w:rsidR="009B79CF">
        <w:rPr>
          <w:sz w:val="24"/>
          <w:szCs w:val="24"/>
        </w:rPr>
        <w:t>the biological function of the protein as well as degrees of hydrophobicity, and primary, secondary and tertiary structure</w:t>
      </w:r>
      <w:r w:rsidR="006846E1">
        <w:rPr>
          <w:sz w:val="24"/>
          <w:szCs w:val="24"/>
        </w:rPr>
        <w:t>. F</w:t>
      </w:r>
      <w:r w:rsidR="008054D2">
        <w:rPr>
          <w:sz w:val="24"/>
          <w:szCs w:val="24"/>
        </w:rPr>
        <w:t xml:space="preserve">rom a food processing point of view, </w:t>
      </w:r>
      <w:r w:rsidR="009F7070">
        <w:rPr>
          <w:sz w:val="24"/>
          <w:szCs w:val="24"/>
        </w:rPr>
        <w:t>rheological properties, flavo</w:t>
      </w:r>
      <w:r w:rsidR="00522E5C">
        <w:rPr>
          <w:sz w:val="24"/>
          <w:szCs w:val="24"/>
        </w:rPr>
        <w:t>u</w:t>
      </w:r>
      <w:r w:rsidR="009F7070">
        <w:rPr>
          <w:sz w:val="24"/>
          <w:szCs w:val="24"/>
        </w:rPr>
        <w:t xml:space="preserve">r production, </w:t>
      </w:r>
      <w:r w:rsidR="005B6402">
        <w:rPr>
          <w:sz w:val="24"/>
          <w:szCs w:val="24"/>
        </w:rPr>
        <w:t>colour</w:t>
      </w:r>
      <w:r w:rsidR="009F7070">
        <w:rPr>
          <w:sz w:val="24"/>
          <w:szCs w:val="24"/>
        </w:rPr>
        <w:t xml:space="preserve">ation, </w:t>
      </w:r>
      <w:r w:rsidR="008054D2">
        <w:rPr>
          <w:sz w:val="24"/>
          <w:szCs w:val="24"/>
        </w:rPr>
        <w:t xml:space="preserve">emulsification, </w:t>
      </w:r>
      <w:r w:rsidR="009F7070">
        <w:rPr>
          <w:sz w:val="24"/>
          <w:szCs w:val="24"/>
        </w:rPr>
        <w:t>gel formation, and foamability</w:t>
      </w:r>
      <w:r w:rsidR="006846E1">
        <w:rPr>
          <w:sz w:val="24"/>
          <w:szCs w:val="24"/>
        </w:rPr>
        <w:t xml:space="preserve"> are also affected</w:t>
      </w:r>
      <w:r w:rsidR="009B79CF">
        <w:rPr>
          <w:sz w:val="24"/>
          <w:szCs w:val="24"/>
        </w:rPr>
        <w:t>.</w:t>
      </w:r>
      <w:r w:rsidR="008467F4">
        <w:rPr>
          <w:sz w:val="24"/>
          <w:szCs w:val="24"/>
        </w:rPr>
        <w:t xml:space="preserve"> </w:t>
      </w:r>
      <w:r w:rsidR="009B79CF">
        <w:rPr>
          <w:sz w:val="24"/>
          <w:szCs w:val="24"/>
        </w:rPr>
        <w:t>In addition, most of the genetic information is expressed by proteins.</w:t>
      </w:r>
      <w:r w:rsidR="008467F4">
        <w:rPr>
          <w:sz w:val="24"/>
          <w:szCs w:val="24"/>
        </w:rPr>
        <w:t xml:space="preserve"> </w:t>
      </w:r>
      <w:r w:rsidR="009B79CF">
        <w:rPr>
          <w:sz w:val="24"/>
          <w:szCs w:val="24"/>
        </w:rPr>
        <w:t xml:space="preserve">However, while a detailed discussion of the nature of the relationship between DNA and protein structure, as well as the effect of mutations in DNA on protein structure are outside the realm of this course, the following </w:t>
      </w:r>
      <w:r w:rsidR="004653B0">
        <w:rPr>
          <w:sz w:val="24"/>
          <w:szCs w:val="24"/>
        </w:rPr>
        <w:t>YouTube</w:t>
      </w:r>
      <w:r w:rsidR="009B79CF">
        <w:rPr>
          <w:sz w:val="24"/>
          <w:szCs w:val="24"/>
        </w:rPr>
        <w:t xml:space="preserve"> videos explain the process</w:t>
      </w:r>
      <w:r w:rsidR="008054D2">
        <w:rPr>
          <w:sz w:val="24"/>
          <w:szCs w:val="24"/>
        </w:rPr>
        <w:t xml:space="preserve"> for both</w:t>
      </w:r>
      <w:r w:rsidR="009B79CF">
        <w:rPr>
          <w:sz w:val="24"/>
          <w:szCs w:val="24"/>
        </w:rPr>
        <w:t xml:space="preserve"> </w:t>
      </w:r>
      <w:r w:rsidR="00CB7B5C">
        <w:rPr>
          <w:sz w:val="24"/>
          <w:szCs w:val="24"/>
        </w:rPr>
        <w:t xml:space="preserve">transcription </w:t>
      </w:r>
      <w:r w:rsidR="009B79CF">
        <w:rPr>
          <w:sz w:val="24"/>
          <w:szCs w:val="24"/>
        </w:rPr>
        <w:t xml:space="preserve">(DNA to RNA) and </w:t>
      </w:r>
      <w:r w:rsidR="00CB7B5C">
        <w:rPr>
          <w:sz w:val="24"/>
          <w:szCs w:val="24"/>
        </w:rPr>
        <w:t xml:space="preserve">translation </w:t>
      </w:r>
      <w:r w:rsidR="009B79CF">
        <w:rPr>
          <w:sz w:val="24"/>
          <w:szCs w:val="24"/>
        </w:rPr>
        <w:t>(RNA to protein)</w:t>
      </w:r>
      <w:r w:rsidR="006846E1">
        <w:rPr>
          <w:sz w:val="24"/>
          <w:szCs w:val="24"/>
        </w:rPr>
        <w:t>.</w:t>
      </w:r>
    </w:p>
    <w:p w14:paraId="0F5223BD" w14:textId="77777777" w:rsidR="009B79CF" w:rsidRDefault="009B79CF">
      <w:pPr>
        <w:rPr>
          <w:sz w:val="24"/>
          <w:szCs w:val="24"/>
        </w:rPr>
      </w:pPr>
    </w:p>
    <w:p w14:paraId="5D31C9DF" w14:textId="77777777" w:rsidR="008054D2" w:rsidRDefault="008054D2">
      <w:pPr>
        <w:rPr>
          <w:sz w:val="24"/>
          <w:szCs w:val="24"/>
        </w:rPr>
      </w:pPr>
    </w:p>
    <w:p w14:paraId="5A1A6366" w14:textId="77777777" w:rsidR="009B79CF" w:rsidRDefault="00A73670">
      <w:pPr>
        <w:rPr>
          <w:sz w:val="24"/>
          <w:szCs w:val="24"/>
        </w:rPr>
      </w:pPr>
      <w:hyperlink r:id="rId22" w:history="1">
        <w:r w:rsidR="002953F8" w:rsidRPr="00DC06F3">
          <w:rPr>
            <w:rStyle w:val="Hyperlink"/>
            <w:sz w:val="24"/>
            <w:szCs w:val="24"/>
          </w:rPr>
          <w:t>http://www.youtube.com/watch?v=TSv-Rq5C3K8</w:t>
        </w:r>
      </w:hyperlink>
      <w:r w:rsidR="002953F8">
        <w:rPr>
          <w:sz w:val="24"/>
          <w:szCs w:val="24"/>
        </w:rPr>
        <w:t xml:space="preserve"> </w:t>
      </w:r>
    </w:p>
    <w:p w14:paraId="416435C4" w14:textId="77777777" w:rsidR="009B79CF" w:rsidRDefault="009B79CF">
      <w:pPr>
        <w:rPr>
          <w:sz w:val="24"/>
          <w:szCs w:val="24"/>
        </w:rPr>
      </w:pPr>
    </w:p>
    <w:p w14:paraId="3C6F87C1" w14:textId="77777777" w:rsidR="008054D2" w:rsidRDefault="008054D2">
      <w:pPr>
        <w:rPr>
          <w:sz w:val="24"/>
          <w:szCs w:val="24"/>
        </w:rPr>
      </w:pPr>
      <w:r>
        <w:rPr>
          <w:sz w:val="24"/>
          <w:szCs w:val="24"/>
        </w:rPr>
        <w:t>Two classes of proteins exist in nature: simple and conjugated.</w:t>
      </w:r>
      <w:r w:rsidR="008467F4">
        <w:rPr>
          <w:sz w:val="24"/>
          <w:szCs w:val="24"/>
        </w:rPr>
        <w:t xml:space="preserve"> </w:t>
      </w:r>
      <w:r>
        <w:rPr>
          <w:sz w:val="24"/>
          <w:szCs w:val="24"/>
        </w:rPr>
        <w:t xml:space="preserve"> Modification of these classes by a chemical, physical</w:t>
      </w:r>
      <w:r w:rsidR="00CB7B5C">
        <w:rPr>
          <w:sz w:val="24"/>
          <w:szCs w:val="24"/>
        </w:rPr>
        <w:t>,</w:t>
      </w:r>
      <w:r>
        <w:rPr>
          <w:sz w:val="24"/>
          <w:szCs w:val="24"/>
        </w:rPr>
        <w:t xml:space="preserve"> or enzymatic agent produces a third class known as derived proteins.</w:t>
      </w:r>
    </w:p>
    <w:p w14:paraId="1DB7D201" w14:textId="77777777" w:rsidR="008054D2" w:rsidRDefault="008054D2">
      <w:pPr>
        <w:rPr>
          <w:sz w:val="24"/>
          <w:szCs w:val="24"/>
        </w:rPr>
      </w:pPr>
    </w:p>
    <w:p w14:paraId="30003081" w14:textId="77777777" w:rsidR="008054D2" w:rsidRDefault="008054D2">
      <w:pPr>
        <w:rPr>
          <w:sz w:val="24"/>
          <w:szCs w:val="24"/>
        </w:rPr>
      </w:pPr>
      <w:r>
        <w:rPr>
          <w:sz w:val="24"/>
          <w:szCs w:val="24"/>
        </w:rPr>
        <w:t>Simple proteins consist only of amino acid groups</w:t>
      </w:r>
      <w:r w:rsidR="006846E1">
        <w:rPr>
          <w:sz w:val="24"/>
          <w:szCs w:val="24"/>
        </w:rPr>
        <w:t>.</w:t>
      </w:r>
      <w:r>
        <w:rPr>
          <w:sz w:val="24"/>
          <w:szCs w:val="24"/>
        </w:rPr>
        <w:t xml:space="preserve"> </w:t>
      </w:r>
      <w:r w:rsidR="006846E1">
        <w:rPr>
          <w:sz w:val="24"/>
          <w:szCs w:val="24"/>
        </w:rPr>
        <w:t>E</w:t>
      </w:r>
      <w:r>
        <w:rPr>
          <w:sz w:val="24"/>
          <w:szCs w:val="24"/>
        </w:rPr>
        <w:t>xamples are:</w:t>
      </w:r>
    </w:p>
    <w:p w14:paraId="12518AED" w14:textId="77777777" w:rsidR="008054D2" w:rsidRDefault="008054D2">
      <w:pPr>
        <w:rPr>
          <w:sz w:val="24"/>
          <w:szCs w:val="24"/>
        </w:rPr>
      </w:pPr>
    </w:p>
    <w:p w14:paraId="5D4B5334" w14:textId="77777777" w:rsidR="008054D2" w:rsidRDefault="008054D2" w:rsidP="008054D2">
      <w:pPr>
        <w:pStyle w:val="ListParagraph"/>
        <w:numPr>
          <w:ilvl w:val="0"/>
          <w:numId w:val="7"/>
        </w:numPr>
        <w:rPr>
          <w:sz w:val="24"/>
          <w:szCs w:val="24"/>
        </w:rPr>
      </w:pPr>
      <w:r>
        <w:rPr>
          <w:sz w:val="24"/>
          <w:szCs w:val="24"/>
        </w:rPr>
        <w:t>Albumins (egg white): water soluble and coagulated by heat</w:t>
      </w:r>
    </w:p>
    <w:p w14:paraId="2DC3D911" w14:textId="77777777" w:rsidR="008054D2" w:rsidRDefault="008054D2" w:rsidP="008054D2">
      <w:pPr>
        <w:pStyle w:val="ListParagraph"/>
        <w:rPr>
          <w:sz w:val="24"/>
          <w:szCs w:val="24"/>
        </w:rPr>
      </w:pPr>
    </w:p>
    <w:p w14:paraId="4D6B3F96" w14:textId="77777777" w:rsidR="008054D2" w:rsidRDefault="008054D2" w:rsidP="008054D2">
      <w:pPr>
        <w:pStyle w:val="ListParagraph"/>
        <w:numPr>
          <w:ilvl w:val="0"/>
          <w:numId w:val="7"/>
        </w:numPr>
        <w:rPr>
          <w:sz w:val="24"/>
          <w:szCs w:val="24"/>
        </w:rPr>
      </w:pPr>
      <w:r>
        <w:rPr>
          <w:sz w:val="24"/>
          <w:szCs w:val="24"/>
        </w:rPr>
        <w:t>Glutelins (wheat): insoluble in water or neutral salt solutions</w:t>
      </w:r>
    </w:p>
    <w:p w14:paraId="2673323D" w14:textId="77777777" w:rsidR="008054D2" w:rsidRPr="008054D2" w:rsidRDefault="008054D2" w:rsidP="008054D2">
      <w:pPr>
        <w:pStyle w:val="ListParagraph"/>
        <w:rPr>
          <w:sz w:val="24"/>
          <w:szCs w:val="24"/>
        </w:rPr>
      </w:pPr>
    </w:p>
    <w:p w14:paraId="2C5B1259" w14:textId="77777777" w:rsidR="008054D2" w:rsidRDefault="008054D2" w:rsidP="008054D2">
      <w:pPr>
        <w:pStyle w:val="ListParagraph"/>
        <w:numPr>
          <w:ilvl w:val="0"/>
          <w:numId w:val="7"/>
        </w:numPr>
        <w:rPr>
          <w:sz w:val="24"/>
          <w:szCs w:val="24"/>
        </w:rPr>
      </w:pPr>
      <w:r>
        <w:rPr>
          <w:sz w:val="24"/>
          <w:szCs w:val="24"/>
        </w:rPr>
        <w:t>Globu</w:t>
      </w:r>
      <w:r w:rsidR="00D30B10">
        <w:rPr>
          <w:sz w:val="24"/>
          <w:szCs w:val="24"/>
        </w:rPr>
        <w:t>l</w:t>
      </w:r>
      <w:r>
        <w:rPr>
          <w:sz w:val="24"/>
          <w:szCs w:val="24"/>
        </w:rPr>
        <w:t>ins (blood serum): insoluble in water, soluble in dilute salt solutions</w:t>
      </w:r>
    </w:p>
    <w:p w14:paraId="3CDB9F0C" w14:textId="77777777" w:rsidR="008054D2" w:rsidRPr="008054D2" w:rsidRDefault="008054D2" w:rsidP="008054D2">
      <w:pPr>
        <w:pStyle w:val="ListParagraph"/>
        <w:rPr>
          <w:sz w:val="24"/>
          <w:szCs w:val="24"/>
        </w:rPr>
      </w:pPr>
    </w:p>
    <w:p w14:paraId="50716A79" w14:textId="77777777" w:rsidR="008054D2" w:rsidRDefault="008054D2" w:rsidP="008054D2">
      <w:pPr>
        <w:pStyle w:val="ListParagraph"/>
        <w:numPr>
          <w:ilvl w:val="0"/>
          <w:numId w:val="7"/>
        </w:numPr>
        <w:rPr>
          <w:sz w:val="24"/>
          <w:szCs w:val="24"/>
        </w:rPr>
      </w:pPr>
      <w:r>
        <w:rPr>
          <w:sz w:val="24"/>
          <w:szCs w:val="24"/>
        </w:rPr>
        <w:t>Prolamin</w:t>
      </w:r>
      <w:r w:rsidR="00D30B10">
        <w:rPr>
          <w:sz w:val="24"/>
          <w:szCs w:val="24"/>
        </w:rPr>
        <w:t>e</w:t>
      </w:r>
      <w:r>
        <w:rPr>
          <w:sz w:val="24"/>
          <w:szCs w:val="24"/>
        </w:rPr>
        <w:t>s (corn zien): soluble in 70% to 80% alcohol</w:t>
      </w:r>
      <w:r w:rsidR="00D30B10">
        <w:rPr>
          <w:sz w:val="24"/>
          <w:szCs w:val="24"/>
        </w:rPr>
        <w:t>, due to a high concentration of hydrophobic groups. The ratio of hydrophilic to hydrophiobic groups determines the solubility of the protein.</w:t>
      </w:r>
    </w:p>
    <w:p w14:paraId="2A0E7901" w14:textId="77777777" w:rsidR="008054D2" w:rsidRPr="008054D2" w:rsidRDefault="008054D2" w:rsidP="008054D2">
      <w:pPr>
        <w:pStyle w:val="ListParagraph"/>
        <w:rPr>
          <w:sz w:val="24"/>
          <w:szCs w:val="24"/>
        </w:rPr>
      </w:pPr>
    </w:p>
    <w:p w14:paraId="0844D510" w14:textId="77777777" w:rsidR="008054D2" w:rsidRDefault="008054D2" w:rsidP="008054D2">
      <w:pPr>
        <w:pStyle w:val="ListParagraph"/>
        <w:numPr>
          <w:ilvl w:val="0"/>
          <w:numId w:val="7"/>
        </w:numPr>
        <w:rPr>
          <w:sz w:val="24"/>
          <w:szCs w:val="24"/>
        </w:rPr>
      </w:pPr>
      <w:r>
        <w:rPr>
          <w:sz w:val="24"/>
          <w:szCs w:val="24"/>
        </w:rPr>
        <w:t xml:space="preserve">Protamines: soluble in </w:t>
      </w:r>
      <w:r w:rsidR="0082600F">
        <w:rPr>
          <w:sz w:val="24"/>
          <w:szCs w:val="24"/>
        </w:rPr>
        <w:t>water, not coagulated by heat, low molecular weight</w:t>
      </w:r>
      <w:r w:rsidR="00CB7B5C">
        <w:rPr>
          <w:sz w:val="24"/>
          <w:szCs w:val="24"/>
        </w:rPr>
        <w:t>,</w:t>
      </w:r>
      <w:r w:rsidR="0082600F">
        <w:rPr>
          <w:sz w:val="24"/>
          <w:szCs w:val="24"/>
        </w:rPr>
        <w:t xml:space="preserve"> and strongly</w:t>
      </w:r>
      <w:r w:rsidR="008467F4">
        <w:rPr>
          <w:sz w:val="24"/>
          <w:szCs w:val="24"/>
        </w:rPr>
        <w:t xml:space="preserve"> </w:t>
      </w:r>
      <w:r w:rsidR="0082600F">
        <w:rPr>
          <w:sz w:val="24"/>
          <w:szCs w:val="24"/>
        </w:rPr>
        <w:t>basic</w:t>
      </w:r>
    </w:p>
    <w:p w14:paraId="53AE750B" w14:textId="77777777" w:rsidR="0082600F" w:rsidRPr="0082600F" w:rsidRDefault="0082600F" w:rsidP="0082600F">
      <w:pPr>
        <w:pStyle w:val="ListParagraph"/>
        <w:rPr>
          <w:sz w:val="24"/>
          <w:szCs w:val="24"/>
        </w:rPr>
      </w:pPr>
    </w:p>
    <w:p w14:paraId="66CD039B" w14:textId="77777777" w:rsidR="0082600F" w:rsidRDefault="0082600F" w:rsidP="008054D2">
      <w:pPr>
        <w:pStyle w:val="ListParagraph"/>
        <w:numPr>
          <w:ilvl w:val="0"/>
          <w:numId w:val="7"/>
        </w:numPr>
        <w:rPr>
          <w:sz w:val="24"/>
          <w:szCs w:val="24"/>
        </w:rPr>
      </w:pPr>
      <w:r>
        <w:rPr>
          <w:sz w:val="24"/>
          <w:szCs w:val="24"/>
        </w:rPr>
        <w:t>Histones (thymus gland): soluble in water, insoluble in dilute ammonium hydroxide, basic in nature</w:t>
      </w:r>
    </w:p>
    <w:p w14:paraId="62103EA1" w14:textId="77777777" w:rsidR="0082600F" w:rsidRPr="0082600F" w:rsidRDefault="0082600F" w:rsidP="0082600F">
      <w:pPr>
        <w:pStyle w:val="ListParagraph"/>
        <w:rPr>
          <w:sz w:val="24"/>
          <w:szCs w:val="24"/>
        </w:rPr>
      </w:pPr>
    </w:p>
    <w:p w14:paraId="243F80DB" w14:textId="77777777" w:rsidR="0082600F" w:rsidRDefault="0082600F" w:rsidP="008054D2">
      <w:pPr>
        <w:pStyle w:val="ListParagraph"/>
        <w:numPr>
          <w:ilvl w:val="0"/>
          <w:numId w:val="7"/>
        </w:numPr>
        <w:rPr>
          <w:sz w:val="24"/>
          <w:szCs w:val="24"/>
        </w:rPr>
      </w:pPr>
      <w:r>
        <w:rPr>
          <w:sz w:val="24"/>
          <w:szCs w:val="24"/>
        </w:rPr>
        <w:t>Albuminoids (scleroproteins such as hair, skin</w:t>
      </w:r>
      <w:r w:rsidR="006846E1">
        <w:rPr>
          <w:sz w:val="24"/>
          <w:szCs w:val="24"/>
        </w:rPr>
        <w:t>,</w:t>
      </w:r>
      <w:r>
        <w:rPr>
          <w:sz w:val="24"/>
          <w:szCs w:val="24"/>
        </w:rPr>
        <w:t xml:space="preserve"> or horn): insoluble in all solvents.</w:t>
      </w:r>
      <w:r w:rsidR="008467F4">
        <w:rPr>
          <w:sz w:val="24"/>
          <w:szCs w:val="24"/>
        </w:rPr>
        <w:t xml:space="preserve"> </w:t>
      </w:r>
      <w:r w:rsidR="00D30B10">
        <w:rPr>
          <w:sz w:val="24"/>
          <w:szCs w:val="24"/>
        </w:rPr>
        <w:t>This is due to the high level of disulfide linkages between the proteins.</w:t>
      </w:r>
    </w:p>
    <w:p w14:paraId="333F0749" w14:textId="77777777" w:rsidR="0082600F" w:rsidRDefault="0082600F" w:rsidP="0082600F">
      <w:pPr>
        <w:rPr>
          <w:sz w:val="24"/>
          <w:szCs w:val="24"/>
        </w:rPr>
      </w:pPr>
    </w:p>
    <w:p w14:paraId="14073811" w14:textId="77777777" w:rsidR="0082600F" w:rsidRDefault="0082600F" w:rsidP="0082600F">
      <w:pPr>
        <w:rPr>
          <w:sz w:val="24"/>
          <w:szCs w:val="24"/>
        </w:rPr>
      </w:pPr>
      <w:r>
        <w:rPr>
          <w:sz w:val="24"/>
          <w:szCs w:val="24"/>
        </w:rPr>
        <w:t>Conjugated proteins consist of amino acids combined with other chemical groups</w:t>
      </w:r>
      <w:r w:rsidR="006846E1">
        <w:rPr>
          <w:sz w:val="24"/>
          <w:szCs w:val="24"/>
        </w:rPr>
        <w:t>.</w:t>
      </w:r>
      <w:r>
        <w:rPr>
          <w:sz w:val="24"/>
          <w:szCs w:val="24"/>
        </w:rPr>
        <w:t xml:space="preserve"> </w:t>
      </w:r>
      <w:r w:rsidR="006846E1">
        <w:rPr>
          <w:sz w:val="24"/>
          <w:szCs w:val="24"/>
        </w:rPr>
        <w:t>E</w:t>
      </w:r>
      <w:r>
        <w:rPr>
          <w:sz w:val="24"/>
          <w:szCs w:val="24"/>
        </w:rPr>
        <w:t xml:space="preserve">xamples </w:t>
      </w:r>
      <w:r w:rsidR="00820583">
        <w:rPr>
          <w:sz w:val="24"/>
          <w:szCs w:val="24"/>
        </w:rPr>
        <w:t xml:space="preserve">of the more common conjugated proteins </w:t>
      </w:r>
      <w:r>
        <w:rPr>
          <w:sz w:val="24"/>
          <w:szCs w:val="24"/>
        </w:rPr>
        <w:t>are:</w:t>
      </w:r>
    </w:p>
    <w:p w14:paraId="73FE8EA8" w14:textId="77777777" w:rsidR="0082600F" w:rsidRDefault="0082600F" w:rsidP="0082600F">
      <w:pPr>
        <w:rPr>
          <w:sz w:val="24"/>
          <w:szCs w:val="24"/>
        </w:rPr>
      </w:pPr>
    </w:p>
    <w:p w14:paraId="07B3C2DD" w14:textId="77777777" w:rsidR="0082600F" w:rsidRDefault="00820583" w:rsidP="0082600F">
      <w:pPr>
        <w:pStyle w:val="ListParagraph"/>
        <w:numPr>
          <w:ilvl w:val="0"/>
          <w:numId w:val="8"/>
        </w:numPr>
        <w:rPr>
          <w:sz w:val="24"/>
          <w:szCs w:val="24"/>
        </w:rPr>
      </w:pPr>
      <w:r>
        <w:rPr>
          <w:sz w:val="24"/>
          <w:szCs w:val="24"/>
        </w:rPr>
        <w:t>Chromoproteins (blood hemoglobin, chlorophyll): containing a coloured group</w:t>
      </w:r>
    </w:p>
    <w:p w14:paraId="16474745" w14:textId="77777777" w:rsidR="00820583" w:rsidRDefault="00820583" w:rsidP="00820583">
      <w:pPr>
        <w:pStyle w:val="ListParagraph"/>
        <w:rPr>
          <w:sz w:val="24"/>
          <w:szCs w:val="24"/>
        </w:rPr>
      </w:pPr>
    </w:p>
    <w:p w14:paraId="4785D145" w14:textId="77777777" w:rsidR="00820583" w:rsidRDefault="00820583" w:rsidP="0082600F">
      <w:pPr>
        <w:pStyle w:val="ListParagraph"/>
        <w:numPr>
          <w:ilvl w:val="0"/>
          <w:numId w:val="8"/>
        </w:numPr>
        <w:rPr>
          <w:sz w:val="24"/>
          <w:szCs w:val="24"/>
        </w:rPr>
      </w:pPr>
      <w:r>
        <w:rPr>
          <w:sz w:val="24"/>
          <w:szCs w:val="24"/>
        </w:rPr>
        <w:t>Phosphoproteins (milk casein): containing a phosphorous group.</w:t>
      </w:r>
      <w:r w:rsidR="008467F4">
        <w:rPr>
          <w:sz w:val="24"/>
          <w:szCs w:val="24"/>
        </w:rPr>
        <w:t xml:space="preserve"> </w:t>
      </w:r>
      <w:r w:rsidR="00D30B10">
        <w:rPr>
          <w:sz w:val="24"/>
          <w:szCs w:val="24"/>
        </w:rPr>
        <w:t>These will interact with Ca</w:t>
      </w:r>
      <w:r w:rsidR="00D30B10">
        <w:rPr>
          <w:sz w:val="24"/>
          <w:szCs w:val="24"/>
          <w:vertAlign w:val="superscript"/>
        </w:rPr>
        <w:t>2+</w:t>
      </w:r>
      <w:r w:rsidR="00D30B10">
        <w:rPr>
          <w:sz w:val="24"/>
          <w:szCs w:val="24"/>
        </w:rPr>
        <w:t xml:space="preserve"> in serum and result in cross-linking with other molecules through electrostatic</w:t>
      </w:r>
      <w:r w:rsidR="008467F4">
        <w:rPr>
          <w:sz w:val="24"/>
          <w:szCs w:val="24"/>
        </w:rPr>
        <w:t xml:space="preserve"> </w:t>
      </w:r>
      <w:r w:rsidR="00D30B10">
        <w:rPr>
          <w:sz w:val="24"/>
          <w:szCs w:val="24"/>
        </w:rPr>
        <w:t>bonds, producing a gel (i.e.</w:t>
      </w:r>
      <w:r w:rsidR="006846E1">
        <w:rPr>
          <w:sz w:val="24"/>
          <w:szCs w:val="24"/>
        </w:rPr>
        <w:t>,</w:t>
      </w:r>
      <w:r w:rsidR="00D30B10">
        <w:rPr>
          <w:sz w:val="24"/>
          <w:szCs w:val="24"/>
        </w:rPr>
        <w:t xml:space="preserve"> curd).</w:t>
      </w:r>
    </w:p>
    <w:p w14:paraId="73BA2E89" w14:textId="77777777" w:rsidR="00820583" w:rsidRPr="00820583" w:rsidRDefault="00820583" w:rsidP="00820583">
      <w:pPr>
        <w:pStyle w:val="ListParagraph"/>
        <w:rPr>
          <w:sz w:val="24"/>
          <w:szCs w:val="24"/>
        </w:rPr>
      </w:pPr>
    </w:p>
    <w:p w14:paraId="4898423E" w14:textId="77777777" w:rsidR="00820583" w:rsidRDefault="006846E1" w:rsidP="0082600F">
      <w:pPr>
        <w:pStyle w:val="ListParagraph"/>
        <w:numPr>
          <w:ilvl w:val="0"/>
          <w:numId w:val="8"/>
        </w:numPr>
        <w:rPr>
          <w:sz w:val="24"/>
          <w:szCs w:val="24"/>
        </w:rPr>
      </w:pPr>
      <w:r>
        <w:rPr>
          <w:sz w:val="24"/>
          <w:szCs w:val="24"/>
        </w:rPr>
        <w:t xml:space="preserve">Nucleoproteins </w:t>
      </w:r>
      <w:r w:rsidR="00820583">
        <w:rPr>
          <w:sz w:val="24"/>
          <w:szCs w:val="24"/>
        </w:rPr>
        <w:t>(cellular nuclein): contains nucleic acids</w:t>
      </w:r>
    </w:p>
    <w:p w14:paraId="143223C3" w14:textId="77777777" w:rsidR="00820583" w:rsidRPr="00820583" w:rsidRDefault="00820583" w:rsidP="00820583">
      <w:pPr>
        <w:pStyle w:val="ListParagraph"/>
        <w:rPr>
          <w:sz w:val="24"/>
          <w:szCs w:val="24"/>
        </w:rPr>
      </w:pPr>
    </w:p>
    <w:p w14:paraId="62929E25" w14:textId="77777777" w:rsidR="00820583" w:rsidRDefault="00820583" w:rsidP="0082600F">
      <w:pPr>
        <w:pStyle w:val="ListParagraph"/>
        <w:numPr>
          <w:ilvl w:val="0"/>
          <w:numId w:val="8"/>
        </w:numPr>
        <w:rPr>
          <w:sz w:val="24"/>
          <w:szCs w:val="24"/>
        </w:rPr>
      </w:pPr>
      <w:r>
        <w:rPr>
          <w:sz w:val="24"/>
          <w:szCs w:val="24"/>
        </w:rPr>
        <w:t>Glycoproteins (saliva mucin): contain a carbohydrate group</w:t>
      </w:r>
    </w:p>
    <w:p w14:paraId="2DC9D506" w14:textId="77777777" w:rsidR="00820583" w:rsidRPr="00820583" w:rsidRDefault="00820583" w:rsidP="00820583">
      <w:pPr>
        <w:pStyle w:val="ListParagraph"/>
        <w:rPr>
          <w:sz w:val="24"/>
          <w:szCs w:val="24"/>
        </w:rPr>
      </w:pPr>
    </w:p>
    <w:p w14:paraId="32FE0A04" w14:textId="77777777" w:rsidR="00820583" w:rsidRDefault="00820583" w:rsidP="0082600F">
      <w:pPr>
        <w:pStyle w:val="ListParagraph"/>
        <w:numPr>
          <w:ilvl w:val="0"/>
          <w:numId w:val="8"/>
        </w:numPr>
        <w:rPr>
          <w:sz w:val="24"/>
          <w:szCs w:val="24"/>
        </w:rPr>
      </w:pPr>
      <w:r>
        <w:rPr>
          <w:sz w:val="24"/>
          <w:szCs w:val="24"/>
        </w:rPr>
        <w:t>Lipoproteins: contain a lipid group</w:t>
      </w:r>
      <w:r w:rsidR="00D30B10">
        <w:rPr>
          <w:sz w:val="24"/>
          <w:szCs w:val="24"/>
        </w:rPr>
        <w:t xml:space="preserve"> (e.g.</w:t>
      </w:r>
      <w:r w:rsidR="0006494E">
        <w:rPr>
          <w:sz w:val="24"/>
          <w:szCs w:val="24"/>
        </w:rPr>
        <w:t>,</w:t>
      </w:r>
      <w:r w:rsidR="00D30B10">
        <w:rPr>
          <w:sz w:val="24"/>
          <w:szCs w:val="24"/>
        </w:rPr>
        <w:t xml:space="preserve"> if a diglyceride had a choline protein attached to the third “vacant” position, the result is the lipoprotein lecithin)</w:t>
      </w:r>
    </w:p>
    <w:p w14:paraId="56D31631" w14:textId="77777777" w:rsidR="00820583" w:rsidRPr="00820583" w:rsidRDefault="00820583" w:rsidP="00820583">
      <w:pPr>
        <w:pStyle w:val="ListParagraph"/>
        <w:rPr>
          <w:sz w:val="24"/>
          <w:szCs w:val="24"/>
        </w:rPr>
      </w:pPr>
    </w:p>
    <w:p w14:paraId="7B072E5D" w14:textId="77777777" w:rsidR="009F7070" w:rsidRDefault="009F7070" w:rsidP="00820583">
      <w:pPr>
        <w:rPr>
          <w:sz w:val="24"/>
          <w:szCs w:val="24"/>
        </w:rPr>
      </w:pPr>
      <w:r>
        <w:rPr>
          <w:sz w:val="24"/>
          <w:szCs w:val="24"/>
        </w:rPr>
        <w:t>The derived proteins result from denaturation or hydrolysis of an original protein.</w:t>
      </w:r>
      <w:r w:rsidR="008467F4">
        <w:rPr>
          <w:sz w:val="24"/>
          <w:szCs w:val="24"/>
        </w:rPr>
        <w:t xml:space="preserve"> </w:t>
      </w:r>
      <w:r>
        <w:rPr>
          <w:sz w:val="24"/>
          <w:szCs w:val="24"/>
        </w:rPr>
        <w:t>These derivatives differ in solubilities and other properties</w:t>
      </w:r>
      <w:r w:rsidR="0006494E">
        <w:rPr>
          <w:sz w:val="24"/>
          <w:szCs w:val="24"/>
        </w:rPr>
        <w:t>,</w:t>
      </w:r>
      <w:r>
        <w:rPr>
          <w:sz w:val="24"/>
          <w:szCs w:val="24"/>
        </w:rPr>
        <w:t xml:space="preserve"> in addition to how they are produced.</w:t>
      </w:r>
      <w:r w:rsidR="008467F4">
        <w:rPr>
          <w:sz w:val="24"/>
          <w:szCs w:val="24"/>
        </w:rPr>
        <w:t xml:space="preserve"> </w:t>
      </w:r>
      <w:r>
        <w:rPr>
          <w:sz w:val="24"/>
          <w:szCs w:val="24"/>
        </w:rPr>
        <w:t>Primary derivatives include the coagulated proteins, proteans</w:t>
      </w:r>
      <w:r w:rsidR="0006494E">
        <w:rPr>
          <w:sz w:val="24"/>
          <w:szCs w:val="24"/>
        </w:rPr>
        <w:t>,</w:t>
      </w:r>
      <w:r>
        <w:rPr>
          <w:sz w:val="24"/>
          <w:szCs w:val="24"/>
        </w:rPr>
        <w:t xml:space="preserve"> and metap</w:t>
      </w:r>
      <w:r w:rsidR="00B075FE">
        <w:rPr>
          <w:sz w:val="24"/>
          <w:szCs w:val="24"/>
        </w:rPr>
        <w:t>roteins.</w:t>
      </w:r>
      <w:r w:rsidR="008467F4">
        <w:rPr>
          <w:sz w:val="24"/>
          <w:szCs w:val="24"/>
        </w:rPr>
        <w:t xml:space="preserve"> </w:t>
      </w:r>
      <w:r w:rsidR="00B075FE">
        <w:rPr>
          <w:sz w:val="24"/>
          <w:szCs w:val="24"/>
        </w:rPr>
        <w:t>The secondary derivat</w:t>
      </w:r>
      <w:r w:rsidR="004653B0">
        <w:rPr>
          <w:sz w:val="24"/>
          <w:szCs w:val="24"/>
        </w:rPr>
        <w:t>iv</w:t>
      </w:r>
      <w:r w:rsidR="00B075FE">
        <w:rPr>
          <w:sz w:val="24"/>
          <w:szCs w:val="24"/>
        </w:rPr>
        <w:t>es</w:t>
      </w:r>
      <w:r>
        <w:rPr>
          <w:sz w:val="24"/>
          <w:szCs w:val="24"/>
        </w:rPr>
        <w:t xml:space="preserve"> include proteoses, peptones</w:t>
      </w:r>
      <w:r w:rsidR="0006494E">
        <w:rPr>
          <w:sz w:val="24"/>
          <w:szCs w:val="24"/>
        </w:rPr>
        <w:t>,</w:t>
      </w:r>
      <w:r>
        <w:rPr>
          <w:sz w:val="24"/>
          <w:szCs w:val="24"/>
        </w:rPr>
        <w:t xml:space="preserve"> and peptides.</w:t>
      </w:r>
      <w:r w:rsidR="008467F4">
        <w:rPr>
          <w:sz w:val="24"/>
          <w:szCs w:val="24"/>
        </w:rPr>
        <w:t xml:space="preserve"> </w:t>
      </w:r>
      <w:r>
        <w:rPr>
          <w:sz w:val="24"/>
          <w:szCs w:val="24"/>
        </w:rPr>
        <w:t>Depending on the specific protein, denaturation may be either reversible or irreversible.</w:t>
      </w:r>
      <w:r w:rsidR="008467F4">
        <w:rPr>
          <w:sz w:val="24"/>
          <w:szCs w:val="24"/>
        </w:rPr>
        <w:t xml:space="preserve"> </w:t>
      </w:r>
    </w:p>
    <w:p w14:paraId="5D8A9A72" w14:textId="77777777" w:rsidR="009F7070" w:rsidRDefault="009F7070" w:rsidP="00820583">
      <w:pPr>
        <w:rPr>
          <w:sz w:val="24"/>
          <w:szCs w:val="24"/>
        </w:rPr>
      </w:pPr>
    </w:p>
    <w:p w14:paraId="29540093" w14:textId="77777777" w:rsidR="006E1519" w:rsidRDefault="009F7070" w:rsidP="00820583">
      <w:pPr>
        <w:rPr>
          <w:sz w:val="24"/>
          <w:szCs w:val="24"/>
        </w:rPr>
      </w:pPr>
      <w:r>
        <w:rPr>
          <w:sz w:val="24"/>
          <w:szCs w:val="24"/>
        </w:rPr>
        <w:t xml:space="preserve">Many of the </w:t>
      </w:r>
      <w:r w:rsidR="006E1519">
        <w:rPr>
          <w:sz w:val="24"/>
          <w:szCs w:val="24"/>
        </w:rPr>
        <w:t xml:space="preserve">processes common in the </w:t>
      </w:r>
      <w:r>
        <w:rPr>
          <w:sz w:val="24"/>
          <w:szCs w:val="24"/>
        </w:rPr>
        <w:t>food</w:t>
      </w:r>
      <w:r w:rsidR="006E1519">
        <w:rPr>
          <w:sz w:val="24"/>
          <w:szCs w:val="24"/>
        </w:rPr>
        <w:t xml:space="preserve"> processing industry, such as heat, light, drying, mechanical forces, organic solvents</w:t>
      </w:r>
      <w:r w:rsidR="0006494E">
        <w:rPr>
          <w:sz w:val="24"/>
          <w:szCs w:val="24"/>
        </w:rPr>
        <w:t>,</w:t>
      </w:r>
      <w:r w:rsidR="006E1519">
        <w:rPr>
          <w:sz w:val="24"/>
          <w:szCs w:val="24"/>
        </w:rPr>
        <w:t xml:space="preserve"> or exposure to other reagents can bring about these changes.</w:t>
      </w:r>
    </w:p>
    <w:p w14:paraId="16A6D63B" w14:textId="77777777" w:rsidR="006E1519" w:rsidRDefault="006E1519" w:rsidP="00820583">
      <w:pPr>
        <w:rPr>
          <w:sz w:val="24"/>
          <w:szCs w:val="24"/>
        </w:rPr>
      </w:pPr>
    </w:p>
    <w:p w14:paraId="19754C35" w14:textId="77777777" w:rsidR="00820583" w:rsidRDefault="006E1519" w:rsidP="00820583">
      <w:pPr>
        <w:rPr>
          <w:sz w:val="24"/>
          <w:szCs w:val="24"/>
        </w:rPr>
      </w:pPr>
      <w:r>
        <w:rPr>
          <w:sz w:val="24"/>
          <w:szCs w:val="24"/>
        </w:rPr>
        <w:t xml:space="preserve">More often, Food Scientists and Food Technologists are concerned </w:t>
      </w:r>
      <w:r w:rsidR="00061490">
        <w:rPr>
          <w:sz w:val="24"/>
          <w:szCs w:val="24"/>
        </w:rPr>
        <w:t xml:space="preserve">more </w:t>
      </w:r>
      <w:r>
        <w:rPr>
          <w:sz w:val="24"/>
          <w:szCs w:val="24"/>
        </w:rPr>
        <w:t>with the source and functionality than with the specific groupings.</w:t>
      </w:r>
      <w:r w:rsidR="008467F4">
        <w:rPr>
          <w:sz w:val="24"/>
          <w:szCs w:val="24"/>
        </w:rPr>
        <w:t xml:space="preserve"> </w:t>
      </w:r>
      <w:r>
        <w:rPr>
          <w:sz w:val="24"/>
          <w:szCs w:val="24"/>
        </w:rPr>
        <w:t>Commonly used food proteins are:</w:t>
      </w:r>
    </w:p>
    <w:p w14:paraId="43F95EA0" w14:textId="77777777" w:rsidR="006E1519" w:rsidRDefault="006E1519" w:rsidP="00820583">
      <w:pPr>
        <w:rPr>
          <w:sz w:val="24"/>
          <w:szCs w:val="24"/>
        </w:rPr>
      </w:pPr>
    </w:p>
    <w:p w14:paraId="50B00401" w14:textId="77777777" w:rsidR="006E1519" w:rsidRPr="0006494E" w:rsidRDefault="006E1519" w:rsidP="0006494E">
      <w:pPr>
        <w:pStyle w:val="ListParagraph"/>
        <w:numPr>
          <w:ilvl w:val="0"/>
          <w:numId w:val="17"/>
        </w:numPr>
        <w:rPr>
          <w:sz w:val="24"/>
          <w:szCs w:val="24"/>
        </w:rPr>
      </w:pPr>
      <w:r w:rsidRPr="0006494E">
        <w:rPr>
          <w:sz w:val="24"/>
          <w:szCs w:val="24"/>
        </w:rPr>
        <w:t>Casein (from milk and whey): supply emulsification, coagulation</w:t>
      </w:r>
      <w:r w:rsidR="0006494E" w:rsidRPr="0006494E">
        <w:rPr>
          <w:sz w:val="24"/>
          <w:szCs w:val="24"/>
        </w:rPr>
        <w:t>,</w:t>
      </w:r>
      <w:r w:rsidRPr="0006494E">
        <w:rPr>
          <w:sz w:val="24"/>
          <w:szCs w:val="24"/>
        </w:rPr>
        <w:t xml:space="preserve"> and adhesion properties</w:t>
      </w:r>
    </w:p>
    <w:p w14:paraId="0B967913" w14:textId="77777777" w:rsidR="006E1519" w:rsidRDefault="006E1519" w:rsidP="00820583">
      <w:pPr>
        <w:rPr>
          <w:sz w:val="24"/>
          <w:szCs w:val="24"/>
        </w:rPr>
      </w:pPr>
    </w:p>
    <w:p w14:paraId="26AF9828" w14:textId="77777777" w:rsidR="006E1519" w:rsidRPr="0006494E" w:rsidRDefault="006E1519" w:rsidP="0006494E">
      <w:pPr>
        <w:pStyle w:val="ListParagraph"/>
        <w:numPr>
          <w:ilvl w:val="0"/>
          <w:numId w:val="17"/>
        </w:numPr>
        <w:rPr>
          <w:sz w:val="24"/>
          <w:szCs w:val="24"/>
        </w:rPr>
      </w:pPr>
      <w:r w:rsidRPr="0006494E">
        <w:rPr>
          <w:sz w:val="24"/>
          <w:szCs w:val="24"/>
        </w:rPr>
        <w:t>Glutin (from cereals): for adhesion, foaming, elasticity properties</w:t>
      </w:r>
    </w:p>
    <w:p w14:paraId="396D1099" w14:textId="77777777" w:rsidR="006E1519" w:rsidRDefault="006E1519" w:rsidP="00820583">
      <w:pPr>
        <w:rPr>
          <w:sz w:val="24"/>
          <w:szCs w:val="24"/>
        </w:rPr>
      </w:pPr>
    </w:p>
    <w:p w14:paraId="28227DCC" w14:textId="77777777" w:rsidR="006E1519" w:rsidRPr="0006494E" w:rsidRDefault="006E1519" w:rsidP="0006494E">
      <w:pPr>
        <w:pStyle w:val="ListParagraph"/>
        <w:numPr>
          <w:ilvl w:val="0"/>
          <w:numId w:val="17"/>
        </w:numPr>
        <w:rPr>
          <w:sz w:val="24"/>
          <w:szCs w:val="24"/>
        </w:rPr>
      </w:pPr>
      <w:r w:rsidRPr="0006494E">
        <w:rPr>
          <w:sz w:val="24"/>
          <w:szCs w:val="24"/>
        </w:rPr>
        <w:t>Albumin (egg white): foaming, binding, coagulation</w:t>
      </w:r>
    </w:p>
    <w:p w14:paraId="4E40C823" w14:textId="77777777" w:rsidR="006E1519" w:rsidRDefault="006E1519" w:rsidP="00820583">
      <w:pPr>
        <w:rPr>
          <w:sz w:val="24"/>
          <w:szCs w:val="24"/>
        </w:rPr>
      </w:pPr>
    </w:p>
    <w:p w14:paraId="264AB611" w14:textId="77777777" w:rsidR="006E1519" w:rsidRPr="0006494E" w:rsidRDefault="00D30B10" w:rsidP="0006494E">
      <w:pPr>
        <w:pStyle w:val="ListParagraph"/>
        <w:numPr>
          <w:ilvl w:val="0"/>
          <w:numId w:val="17"/>
        </w:numPr>
        <w:rPr>
          <w:sz w:val="24"/>
          <w:szCs w:val="24"/>
        </w:rPr>
      </w:pPr>
      <w:r w:rsidRPr="0006494E">
        <w:rPr>
          <w:sz w:val="24"/>
          <w:szCs w:val="24"/>
        </w:rPr>
        <w:t>Myosin (muscle, blood): emulsification, gelling, adhesion</w:t>
      </w:r>
    </w:p>
    <w:p w14:paraId="1B376B5E" w14:textId="77777777" w:rsidR="00D30B10" w:rsidRDefault="00D30B10" w:rsidP="00820583">
      <w:pPr>
        <w:rPr>
          <w:sz w:val="24"/>
          <w:szCs w:val="24"/>
        </w:rPr>
      </w:pPr>
    </w:p>
    <w:p w14:paraId="381EA9AD" w14:textId="77777777" w:rsidR="00D30B10" w:rsidRPr="0006494E" w:rsidRDefault="00D30B10" w:rsidP="0006494E">
      <w:pPr>
        <w:pStyle w:val="ListParagraph"/>
        <w:numPr>
          <w:ilvl w:val="0"/>
          <w:numId w:val="17"/>
        </w:numPr>
        <w:rPr>
          <w:sz w:val="24"/>
          <w:szCs w:val="24"/>
        </w:rPr>
      </w:pPr>
      <w:r w:rsidRPr="0006494E">
        <w:rPr>
          <w:sz w:val="24"/>
          <w:szCs w:val="24"/>
        </w:rPr>
        <w:t>Collagen (muscle, fish): gelling, foaming</w:t>
      </w:r>
    </w:p>
    <w:p w14:paraId="0B6011FD" w14:textId="77777777" w:rsidR="00D30B10" w:rsidRDefault="00D30B10" w:rsidP="00820583">
      <w:pPr>
        <w:rPr>
          <w:sz w:val="24"/>
          <w:szCs w:val="24"/>
        </w:rPr>
      </w:pPr>
    </w:p>
    <w:p w14:paraId="7F9EDCF7" w14:textId="77777777" w:rsidR="00C957FC" w:rsidRDefault="00C957FC" w:rsidP="00820583">
      <w:pPr>
        <w:rPr>
          <w:sz w:val="24"/>
          <w:szCs w:val="24"/>
        </w:rPr>
      </w:pPr>
    </w:p>
    <w:p w14:paraId="0C8FE991" w14:textId="77777777" w:rsidR="00C668FB" w:rsidRDefault="00C668FB" w:rsidP="00820583">
      <w:pPr>
        <w:rPr>
          <w:sz w:val="24"/>
          <w:szCs w:val="24"/>
        </w:rPr>
      </w:pPr>
    </w:p>
    <w:p w14:paraId="080020A4" w14:textId="77777777" w:rsidR="00C668FB" w:rsidRDefault="00C668FB" w:rsidP="00820583">
      <w:pPr>
        <w:rPr>
          <w:sz w:val="24"/>
          <w:szCs w:val="24"/>
        </w:rPr>
      </w:pPr>
    </w:p>
    <w:p w14:paraId="07F0F991" w14:textId="77777777" w:rsidR="00C668FB" w:rsidRDefault="00C668FB" w:rsidP="00820583">
      <w:pPr>
        <w:rPr>
          <w:sz w:val="24"/>
          <w:szCs w:val="24"/>
        </w:rPr>
      </w:pPr>
    </w:p>
    <w:p w14:paraId="42A2D5D0" w14:textId="77777777" w:rsidR="00C668FB" w:rsidRDefault="00C668FB" w:rsidP="00820583">
      <w:pPr>
        <w:rPr>
          <w:sz w:val="24"/>
          <w:szCs w:val="24"/>
        </w:rPr>
      </w:pPr>
    </w:p>
    <w:p w14:paraId="7BF177DB" w14:textId="77777777" w:rsidR="00C668FB" w:rsidRDefault="00C668FB" w:rsidP="00820583">
      <w:pPr>
        <w:rPr>
          <w:sz w:val="24"/>
          <w:szCs w:val="24"/>
        </w:rPr>
      </w:pPr>
    </w:p>
    <w:p w14:paraId="799010F4" w14:textId="77777777" w:rsidR="00C668FB" w:rsidRDefault="00C668FB" w:rsidP="00820583">
      <w:pPr>
        <w:rPr>
          <w:sz w:val="24"/>
          <w:szCs w:val="24"/>
        </w:rPr>
      </w:pPr>
    </w:p>
    <w:p w14:paraId="26E75F59" w14:textId="77777777" w:rsidR="00C668FB" w:rsidRDefault="00C668FB" w:rsidP="00820583">
      <w:pPr>
        <w:rPr>
          <w:sz w:val="24"/>
          <w:szCs w:val="24"/>
        </w:rPr>
      </w:pPr>
    </w:p>
    <w:p w14:paraId="154192CE" w14:textId="77777777" w:rsidR="00C668FB" w:rsidRDefault="00C668FB" w:rsidP="00820583">
      <w:pPr>
        <w:rPr>
          <w:sz w:val="24"/>
          <w:szCs w:val="24"/>
        </w:rPr>
      </w:pPr>
    </w:p>
    <w:p w14:paraId="0FA9A887" w14:textId="77777777" w:rsidR="00C668FB" w:rsidRDefault="00C668FB" w:rsidP="00820583">
      <w:pPr>
        <w:rPr>
          <w:sz w:val="24"/>
          <w:szCs w:val="24"/>
        </w:rPr>
      </w:pPr>
    </w:p>
    <w:p w14:paraId="7AB305A7" w14:textId="77777777" w:rsidR="00C668FB" w:rsidRDefault="00C668FB" w:rsidP="00820583">
      <w:pPr>
        <w:rPr>
          <w:sz w:val="24"/>
          <w:szCs w:val="24"/>
        </w:rPr>
      </w:pPr>
    </w:p>
    <w:p w14:paraId="40ECC3DD" w14:textId="77777777" w:rsidR="00C668FB" w:rsidRDefault="00C668FB" w:rsidP="00820583">
      <w:pPr>
        <w:rPr>
          <w:sz w:val="24"/>
          <w:szCs w:val="24"/>
        </w:rPr>
      </w:pPr>
    </w:p>
    <w:p w14:paraId="5622DA36" w14:textId="77777777" w:rsidR="00C668FB" w:rsidRDefault="00C668FB" w:rsidP="00820583">
      <w:pPr>
        <w:rPr>
          <w:sz w:val="24"/>
          <w:szCs w:val="24"/>
        </w:rPr>
      </w:pPr>
    </w:p>
    <w:p w14:paraId="121A3D29" w14:textId="77777777" w:rsidR="00C668FB" w:rsidRDefault="00C668FB" w:rsidP="00820583">
      <w:pPr>
        <w:rPr>
          <w:sz w:val="24"/>
          <w:szCs w:val="24"/>
        </w:rPr>
      </w:pPr>
    </w:p>
    <w:p w14:paraId="13A904D2" w14:textId="77777777" w:rsidR="00C668FB" w:rsidRDefault="00C668FB" w:rsidP="00820583">
      <w:pPr>
        <w:rPr>
          <w:sz w:val="24"/>
          <w:szCs w:val="24"/>
        </w:rPr>
      </w:pPr>
    </w:p>
    <w:p w14:paraId="562AA53C" w14:textId="77777777" w:rsidR="00C668FB" w:rsidRDefault="00C668FB" w:rsidP="00820583">
      <w:pPr>
        <w:rPr>
          <w:sz w:val="24"/>
          <w:szCs w:val="24"/>
        </w:rPr>
      </w:pPr>
    </w:p>
    <w:p w14:paraId="3D11CA6F" w14:textId="77777777" w:rsidR="00C957FC" w:rsidRPr="00C957FC" w:rsidRDefault="00C668FB" w:rsidP="00820583">
      <w:pPr>
        <w:rPr>
          <w:b/>
          <w:sz w:val="24"/>
          <w:szCs w:val="24"/>
        </w:rPr>
      </w:pPr>
      <w:r w:rsidRPr="00C668FB">
        <w:rPr>
          <w:b/>
          <w:sz w:val="24"/>
          <w:szCs w:val="24"/>
        </w:rPr>
        <w:t xml:space="preserve">Module </w:t>
      </w:r>
      <w:r w:rsidR="002953F8">
        <w:rPr>
          <w:b/>
          <w:sz w:val="24"/>
          <w:szCs w:val="24"/>
        </w:rPr>
        <w:t>5</w:t>
      </w:r>
      <w:r>
        <w:rPr>
          <w:b/>
          <w:sz w:val="24"/>
          <w:szCs w:val="24"/>
        </w:rPr>
        <w:t>:</w:t>
      </w:r>
      <w:r>
        <w:rPr>
          <w:sz w:val="24"/>
          <w:szCs w:val="24"/>
        </w:rPr>
        <w:t xml:space="preserve"> </w:t>
      </w:r>
      <w:r w:rsidR="00C957FC">
        <w:rPr>
          <w:b/>
          <w:sz w:val="24"/>
          <w:szCs w:val="24"/>
        </w:rPr>
        <w:t>Enzymes</w:t>
      </w:r>
    </w:p>
    <w:p w14:paraId="6E8FE3C8" w14:textId="77777777" w:rsidR="002953F8" w:rsidRDefault="002953F8" w:rsidP="00921ADC">
      <w:pPr>
        <w:jc w:val="right"/>
        <w:rPr>
          <w:rFonts w:ascii="Times New Roman" w:hAnsi="Times New Roman" w:cs="Times New Roman"/>
          <w:b/>
          <w:sz w:val="24"/>
          <w:szCs w:val="24"/>
        </w:rPr>
      </w:pPr>
      <w:r>
        <w:rPr>
          <w:rFonts w:ascii="Times New Roman" w:hAnsi="Times New Roman" w:cs="Times New Roman"/>
          <w:b/>
          <w:sz w:val="24"/>
          <w:szCs w:val="24"/>
        </w:rPr>
        <w:t xml:space="preserve">M5-1: </w:t>
      </w:r>
      <w:r w:rsidRPr="00FD6CCF">
        <w:rPr>
          <w:rFonts w:ascii="Times New Roman" w:hAnsi="Times New Roman" w:cs="Times New Roman"/>
          <w:b/>
          <w:sz w:val="24"/>
          <w:szCs w:val="24"/>
        </w:rPr>
        <w:t>Enzymes</w:t>
      </w:r>
    </w:p>
    <w:p w14:paraId="2122593C" w14:textId="77777777" w:rsidR="00C957FC" w:rsidRDefault="00C957FC" w:rsidP="00820583">
      <w:pPr>
        <w:rPr>
          <w:sz w:val="24"/>
          <w:szCs w:val="24"/>
        </w:rPr>
      </w:pPr>
    </w:p>
    <w:p w14:paraId="3DC603BA" w14:textId="77777777" w:rsidR="00C957FC" w:rsidRPr="0016520D" w:rsidRDefault="002953F8" w:rsidP="00C957FC">
      <w:pPr>
        <w:autoSpaceDE w:val="0"/>
        <w:autoSpaceDN w:val="0"/>
        <w:adjustRightInd w:val="0"/>
        <w:rPr>
          <w:rFonts w:cs="Times New Roman"/>
          <w:b/>
        </w:rPr>
      </w:pPr>
      <w:r>
        <w:rPr>
          <w:rFonts w:cs="Times New Roman"/>
          <w:b/>
        </w:rPr>
        <w:t xml:space="preserve">&lt;icon&gt; </w:t>
      </w:r>
      <w:r w:rsidR="00C957FC" w:rsidRPr="0016520D">
        <w:rPr>
          <w:rFonts w:cs="Times New Roman"/>
          <w:b/>
        </w:rPr>
        <w:t>Reference Reading:</w:t>
      </w:r>
    </w:p>
    <w:p w14:paraId="7089C17F" w14:textId="77777777" w:rsidR="00C957FC" w:rsidRPr="0016520D" w:rsidRDefault="00C957FC" w:rsidP="00C957FC">
      <w:pPr>
        <w:autoSpaceDE w:val="0"/>
        <w:autoSpaceDN w:val="0"/>
        <w:adjustRightInd w:val="0"/>
        <w:rPr>
          <w:rFonts w:cs="Times New Roman"/>
          <w:b/>
        </w:rPr>
      </w:pPr>
    </w:p>
    <w:p w14:paraId="6FD1178D" w14:textId="77777777" w:rsidR="00C957FC" w:rsidRPr="0016520D" w:rsidRDefault="00453745" w:rsidP="00C957FC">
      <w:pPr>
        <w:autoSpaceDE w:val="0"/>
        <w:autoSpaceDN w:val="0"/>
        <w:adjustRightInd w:val="0"/>
        <w:rPr>
          <w:rFonts w:cs="Times New Roman"/>
          <w:b/>
        </w:rPr>
      </w:pPr>
      <w:r w:rsidRPr="0016520D">
        <w:rPr>
          <w:b/>
        </w:rPr>
        <w:t>Food Chemistry, Fennema, 4</w:t>
      </w:r>
      <w:r w:rsidRPr="0016520D">
        <w:rPr>
          <w:b/>
          <w:vertAlign w:val="superscript"/>
        </w:rPr>
        <w:t>th</w:t>
      </w:r>
      <w:r w:rsidRPr="0016520D">
        <w:rPr>
          <w:b/>
        </w:rPr>
        <w:t xml:space="preserve"> ed.,</w:t>
      </w:r>
      <w:r w:rsidR="00C957FC" w:rsidRPr="0016520D">
        <w:rPr>
          <w:rFonts w:cs="Times New Roman"/>
          <w:b/>
        </w:rPr>
        <w:t xml:space="preserve"> Chapter 6.</w:t>
      </w:r>
    </w:p>
    <w:p w14:paraId="43816426" w14:textId="77777777" w:rsidR="00C957FC" w:rsidRPr="00921ADC" w:rsidRDefault="00C957FC" w:rsidP="00921ADC">
      <w:pPr>
        <w:pStyle w:val="ListParagraph"/>
        <w:numPr>
          <w:ilvl w:val="0"/>
          <w:numId w:val="27"/>
        </w:numPr>
        <w:autoSpaceDE w:val="0"/>
        <w:autoSpaceDN w:val="0"/>
        <w:adjustRightInd w:val="0"/>
        <w:rPr>
          <w:rFonts w:cs="Times New Roman"/>
          <w:b/>
        </w:rPr>
      </w:pPr>
      <w:r w:rsidRPr="00921ADC">
        <w:rPr>
          <w:rFonts w:cs="Times New Roman"/>
          <w:b/>
        </w:rPr>
        <w:t>Proteases p. 277,</w:t>
      </w:r>
      <w:r w:rsidR="00AC038E" w:rsidRPr="00921ADC">
        <w:rPr>
          <w:rFonts w:cs="Times New Roman"/>
          <w:b/>
        </w:rPr>
        <w:t xml:space="preserve"> </w:t>
      </w:r>
      <w:r w:rsidRPr="00921ADC">
        <w:rPr>
          <w:rFonts w:cs="Times New Roman"/>
          <w:b/>
        </w:rPr>
        <w:t>377</w:t>
      </w:r>
    </w:p>
    <w:p w14:paraId="55EBDD3F" w14:textId="77777777" w:rsidR="00C957FC" w:rsidRPr="00921ADC" w:rsidRDefault="00C957FC" w:rsidP="00921ADC">
      <w:pPr>
        <w:pStyle w:val="ListParagraph"/>
        <w:numPr>
          <w:ilvl w:val="0"/>
          <w:numId w:val="27"/>
        </w:numPr>
        <w:autoSpaceDE w:val="0"/>
        <w:autoSpaceDN w:val="0"/>
        <w:adjustRightInd w:val="0"/>
        <w:rPr>
          <w:rFonts w:cs="Times New Roman"/>
          <w:b/>
        </w:rPr>
      </w:pPr>
      <w:r w:rsidRPr="00921ADC">
        <w:rPr>
          <w:rFonts w:cs="Times New Roman"/>
          <w:b/>
        </w:rPr>
        <w:t>Enzymatic browning p. 407</w:t>
      </w:r>
    </w:p>
    <w:p w14:paraId="549392C0" w14:textId="77777777" w:rsidR="00C957FC" w:rsidRPr="00921ADC" w:rsidRDefault="00C957FC" w:rsidP="00921ADC">
      <w:pPr>
        <w:pStyle w:val="ListParagraph"/>
        <w:numPr>
          <w:ilvl w:val="0"/>
          <w:numId w:val="27"/>
        </w:numPr>
        <w:autoSpaceDE w:val="0"/>
        <w:autoSpaceDN w:val="0"/>
        <w:adjustRightInd w:val="0"/>
        <w:rPr>
          <w:rFonts w:cs="Times New Roman"/>
          <w:b/>
        </w:rPr>
      </w:pPr>
      <w:r w:rsidRPr="00921ADC">
        <w:rPr>
          <w:rFonts w:cs="Times New Roman"/>
          <w:b/>
        </w:rPr>
        <w:t>Lipooxygenase activity p. 388,</w:t>
      </w:r>
      <w:r w:rsidR="00AC038E" w:rsidRPr="00921ADC">
        <w:rPr>
          <w:rFonts w:cs="Times New Roman"/>
          <w:b/>
        </w:rPr>
        <w:t xml:space="preserve"> </w:t>
      </w:r>
      <w:r w:rsidRPr="00921ADC">
        <w:rPr>
          <w:rFonts w:cs="Times New Roman"/>
          <w:b/>
        </w:rPr>
        <w:t>415</w:t>
      </w:r>
    </w:p>
    <w:p w14:paraId="3C71B9ED" w14:textId="77777777" w:rsidR="00D30B10" w:rsidRPr="00921ADC" w:rsidRDefault="00C957FC" w:rsidP="00921ADC">
      <w:pPr>
        <w:pStyle w:val="ListParagraph"/>
        <w:numPr>
          <w:ilvl w:val="0"/>
          <w:numId w:val="27"/>
        </w:numPr>
        <w:rPr>
          <w:rFonts w:cs="Times New Roman"/>
          <w:b/>
        </w:rPr>
      </w:pPr>
      <w:r w:rsidRPr="00921ADC">
        <w:rPr>
          <w:rFonts w:cs="Times New Roman"/>
          <w:b/>
        </w:rPr>
        <w:t>Ascorbic acid oxidase p. 469</w:t>
      </w:r>
    </w:p>
    <w:p w14:paraId="71F67B55" w14:textId="77777777" w:rsidR="001548C2" w:rsidRDefault="001548C2" w:rsidP="00C957FC">
      <w:pPr>
        <w:rPr>
          <w:b/>
          <w:sz w:val="24"/>
          <w:szCs w:val="24"/>
        </w:rPr>
      </w:pPr>
    </w:p>
    <w:p w14:paraId="17E65B9A" w14:textId="77777777" w:rsidR="0085670F" w:rsidRDefault="0085670F" w:rsidP="0085670F">
      <w:pPr>
        <w:rPr>
          <w:sz w:val="24"/>
          <w:szCs w:val="24"/>
        </w:rPr>
      </w:pPr>
      <w:r w:rsidRPr="0085670F">
        <w:rPr>
          <w:sz w:val="24"/>
          <w:szCs w:val="24"/>
        </w:rPr>
        <w:t xml:space="preserve">Enzymes are used in applications where chemical changes to raw materials are desired. They function as catalysts to specific biological reactions. </w:t>
      </w:r>
    </w:p>
    <w:p w14:paraId="7B54CFD3" w14:textId="77777777" w:rsidR="00AC038E" w:rsidRPr="0085670F" w:rsidRDefault="00AC038E" w:rsidP="0085670F">
      <w:pPr>
        <w:rPr>
          <w:sz w:val="24"/>
          <w:szCs w:val="24"/>
        </w:rPr>
      </w:pPr>
    </w:p>
    <w:p w14:paraId="7FB5CA49" w14:textId="77777777" w:rsidR="0085670F" w:rsidRPr="0085670F" w:rsidRDefault="0085670F" w:rsidP="0085670F">
      <w:pPr>
        <w:rPr>
          <w:sz w:val="24"/>
          <w:szCs w:val="24"/>
        </w:rPr>
      </w:pPr>
      <w:r w:rsidRPr="0085670F">
        <w:rPr>
          <w:sz w:val="24"/>
          <w:szCs w:val="24"/>
        </w:rPr>
        <w:t>In fermentation, it may be desirable to convert certain types of carbohydrates into forms that can be used as a nutrient by the fermenting organism</w:t>
      </w:r>
      <w:r w:rsidR="00AC038E">
        <w:rPr>
          <w:sz w:val="24"/>
          <w:szCs w:val="24"/>
        </w:rPr>
        <w:t>: e.g., a</w:t>
      </w:r>
      <w:r w:rsidR="00AC038E" w:rsidRPr="0085670F">
        <w:rPr>
          <w:sz w:val="24"/>
          <w:szCs w:val="24"/>
        </w:rPr>
        <w:t>mylase</w:t>
      </w:r>
      <w:r w:rsidRPr="0085670F">
        <w:rPr>
          <w:sz w:val="24"/>
          <w:szCs w:val="24"/>
        </w:rPr>
        <w:t>, pectinase, glucoamylase, cellulase, pentosanase</w:t>
      </w:r>
      <w:r w:rsidR="00AC038E">
        <w:rPr>
          <w:sz w:val="24"/>
          <w:szCs w:val="24"/>
        </w:rPr>
        <w:t>.</w:t>
      </w:r>
    </w:p>
    <w:p w14:paraId="7C1E3D70" w14:textId="77777777" w:rsidR="0085670F" w:rsidRDefault="0085670F" w:rsidP="0085670F">
      <w:pPr>
        <w:rPr>
          <w:sz w:val="24"/>
          <w:szCs w:val="24"/>
        </w:rPr>
      </w:pPr>
    </w:p>
    <w:p w14:paraId="2F27F9AF" w14:textId="77777777" w:rsidR="0085670F" w:rsidRDefault="0085670F" w:rsidP="0085670F">
      <w:pPr>
        <w:rPr>
          <w:sz w:val="24"/>
          <w:szCs w:val="24"/>
        </w:rPr>
      </w:pPr>
      <w:r w:rsidRPr="0085670F">
        <w:rPr>
          <w:sz w:val="24"/>
          <w:szCs w:val="24"/>
        </w:rPr>
        <w:t>In cheese, enzymes may be used to precipitate or coagulate proteins, (rennet, milk coagulating enzyme) or to convert fats into fractions for the purpose of flavo</w:t>
      </w:r>
      <w:r w:rsidR="00615DE2">
        <w:rPr>
          <w:sz w:val="24"/>
          <w:szCs w:val="24"/>
        </w:rPr>
        <w:t>u</w:t>
      </w:r>
      <w:r w:rsidRPr="0085670F">
        <w:rPr>
          <w:sz w:val="24"/>
          <w:szCs w:val="24"/>
        </w:rPr>
        <w:t>r development (lipases)</w:t>
      </w:r>
      <w:r w:rsidR="00615DE2">
        <w:rPr>
          <w:sz w:val="24"/>
          <w:szCs w:val="24"/>
        </w:rPr>
        <w:t>.</w:t>
      </w:r>
    </w:p>
    <w:p w14:paraId="2BA27C20" w14:textId="77777777" w:rsidR="00615DE2" w:rsidRPr="0085670F" w:rsidRDefault="00615DE2" w:rsidP="0085670F">
      <w:pPr>
        <w:rPr>
          <w:sz w:val="24"/>
          <w:szCs w:val="24"/>
        </w:rPr>
      </w:pPr>
    </w:p>
    <w:p w14:paraId="1380B164" w14:textId="77777777" w:rsidR="0085670F" w:rsidRPr="0085670F" w:rsidRDefault="0085670F" w:rsidP="0085670F">
      <w:pPr>
        <w:rPr>
          <w:sz w:val="24"/>
          <w:szCs w:val="24"/>
        </w:rPr>
      </w:pPr>
      <w:r w:rsidRPr="0085670F">
        <w:rPr>
          <w:sz w:val="24"/>
          <w:szCs w:val="24"/>
        </w:rPr>
        <w:t>In meat processing, proteases are used to tenderize meat by breaking down the protein structure (</w:t>
      </w:r>
      <w:r w:rsidR="00615DE2">
        <w:rPr>
          <w:sz w:val="24"/>
          <w:szCs w:val="24"/>
        </w:rPr>
        <w:t>e.g., b</w:t>
      </w:r>
      <w:r w:rsidR="00615DE2" w:rsidRPr="0085670F">
        <w:rPr>
          <w:sz w:val="24"/>
          <w:szCs w:val="24"/>
        </w:rPr>
        <w:t>romelain</w:t>
      </w:r>
      <w:r w:rsidRPr="0085670F">
        <w:rPr>
          <w:sz w:val="24"/>
          <w:szCs w:val="24"/>
        </w:rPr>
        <w:t xml:space="preserve">, </w:t>
      </w:r>
      <w:r w:rsidR="00615DE2">
        <w:rPr>
          <w:sz w:val="24"/>
          <w:szCs w:val="24"/>
        </w:rPr>
        <w:t>f</w:t>
      </w:r>
      <w:r w:rsidR="00615DE2" w:rsidRPr="0085670F">
        <w:rPr>
          <w:sz w:val="24"/>
          <w:szCs w:val="24"/>
        </w:rPr>
        <w:t>icin</w:t>
      </w:r>
      <w:r w:rsidRPr="0085670F">
        <w:rPr>
          <w:sz w:val="24"/>
          <w:szCs w:val="24"/>
        </w:rPr>
        <w:t>, papain)</w:t>
      </w:r>
      <w:r w:rsidR="00615DE2">
        <w:rPr>
          <w:sz w:val="24"/>
          <w:szCs w:val="24"/>
        </w:rPr>
        <w:t>.</w:t>
      </w:r>
    </w:p>
    <w:p w14:paraId="4B221408" w14:textId="77777777" w:rsidR="0085670F" w:rsidRDefault="0085670F" w:rsidP="0085670F">
      <w:pPr>
        <w:rPr>
          <w:sz w:val="24"/>
          <w:szCs w:val="24"/>
        </w:rPr>
      </w:pPr>
    </w:p>
    <w:p w14:paraId="7567546A" w14:textId="77777777" w:rsidR="0085670F" w:rsidRPr="0085670F" w:rsidRDefault="0085670F" w:rsidP="0085670F">
      <w:pPr>
        <w:rPr>
          <w:sz w:val="24"/>
          <w:szCs w:val="24"/>
        </w:rPr>
      </w:pPr>
      <w:r w:rsidRPr="0085670F">
        <w:rPr>
          <w:sz w:val="24"/>
          <w:szCs w:val="24"/>
        </w:rPr>
        <w:t>In sweetener production, invertase is used to convert liquid sugar to invert sugar</w:t>
      </w:r>
      <w:r w:rsidR="00AC038E">
        <w:rPr>
          <w:sz w:val="24"/>
          <w:szCs w:val="24"/>
        </w:rPr>
        <w:t>.</w:t>
      </w:r>
    </w:p>
    <w:p w14:paraId="181E5AB9" w14:textId="77777777" w:rsidR="0085670F" w:rsidRDefault="0085670F" w:rsidP="00C957FC">
      <w:pPr>
        <w:rPr>
          <w:b/>
          <w:sz w:val="24"/>
          <w:szCs w:val="24"/>
        </w:rPr>
      </w:pPr>
    </w:p>
    <w:p w14:paraId="5F8B3A8E" w14:textId="77777777" w:rsidR="005039A0" w:rsidRPr="00AC038E" w:rsidRDefault="00EA7D17" w:rsidP="005039A0">
      <w:pPr>
        <w:rPr>
          <w:sz w:val="24"/>
          <w:szCs w:val="24"/>
        </w:rPr>
      </w:pPr>
      <w:r w:rsidRPr="00AC038E">
        <w:rPr>
          <w:sz w:val="24"/>
          <w:szCs w:val="24"/>
        </w:rPr>
        <w:t xml:space="preserve">For a review of enzyme kinetics, the </w:t>
      </w:r>
      <w:r w:rsidR="00C957FC" w:rsidRPr="00AC038E">
        <w:rPr>
          <w:sz w:val="24"/>
          <w:szCs w:val="24"/>
        </w:rPr>
        <w:t xml:space="preserve">following </w:t>
      </w:r>
      <w:r w:rsidR="00A37CFA" w:rsidRPr="00AC038E">
        <w:rPr>
          <w:sz w:val="24"/>
          <w:szCs w:val="24"/>
        </w:rPr>
        <w:t>YouTube</w:t>
      </w:r>
      <w:r w:rsidR="00C957FC" w:rsidRPr="00AC038E">
        <w:rPr>
          <w:sz w:val="24"/>
          <w:szCs w:val="24"/>
        </w:rPr>
        <w:t xml:space="preserve"> video </w:t>
      </w:r>
      <w:r w:rsidRPr="00AC038E">
        <w:rPr>
          <w:sz w:val="24"/>
          <w:szCs w:val="24"/>
        </w:rPr>
        <w:t>from module 1 d</w:t>
      </w:r>
      <w:r w:rsidR="00C957FC" w:rsidRPr="00AC038E">
        <w:rPr>
          <w:sz w:val="24"/>
          <w:szCs w:val="24"/>
        </w:rPr>
        <w:t>escribes enzyme kinetics:</w:t>
      </w:r>
    </w:p>
    <w:p w14:paraId="7B524122" w14:textId="77777777" w:rsidR="00C957FC" w:rsidRDefault="00C957FC" w:rsidP="005039A0"/>
    <w:p w14:paraId="1D99B69B" w14:textId="77777777" w:rsidR="0085670F" w:rsidRDefault="0085670F" w:rsidP="005039A0"/>
    <w:p w14:paraId="2CFF1886" w14:textId="77777777" w:rsidR="0085670F" w:rsidRDefault="0085670F" w:rsidP="005039A0"/>
    <w:p w14:paraId="515C99B5" w14:textId="77777777" w:rsidR="00C957FC" w:rsidRDefault="00A73670" w:rsidP="005039A0">
      <w:hyperlink r:id="rId23" w:history="1">
        <w:r w:rsidR="00C957FC" w:rsidRPr="00686950">
          <w:rPr>
            <w:rStyle w:val="Hyperlink"/>
          </w:rPr>
          <w:t>http://www.youtube.com/watch?v=6cGdWi_DSGk</w:t>
        </w:r>
      </w:hyperlink>
    </w:p>
    <w:p w14:paraId="6881841A" w14:textId="77777777" w:rsidR="00C957FC" w:rsidRDefault="00C957FC" w:rsidP="005039A0"/>
    <w:p w14:paraId="4BB5C0FF" w14:textId="77777777" w:rsidR="00C957FC" w:rsidRPr="00C957FC" w:rsidRDefault="00C957FC" w:rsidP="005039A0"/>
    <w:p w14:paraId="16B9D187" w14:textId="77777777" w:rsidR="00C957FC" w:rsidRDefault="00C957FC" w:rsidP="005039A0">
      <w:pPr>
        <w:rPr>
          <w:b/>
        </w:rPr>
      </w:pPr>
    </w:p>
    <w:p w14:paraId="71A7E82E" w14:textId="77777777" w:rsidR="00C957FC" w:rsidRDefault="00C957FC" w:rsidP="005039A0">
      <w:pPr>
        <w:rPr>
          <w:b/>
        </w:rPr>
      </w:pPr>
    </w:p>
    <w:p w14:paraId="51831922" w14:textId="77777777" w:rsidR="00C668FB" w:rsidRDefault="00C668FB" w:rsidP="005039A0">
      <w:pPr>
        <w:rPr>
          <w:b/>
          <w:sz w:val="24"/>
          <w:szCs w:val="24"/>
        </w:rPr>
      </w:pPr>
    </w:p>
    <w:p w14:paraId="2D6800E6" w14:textId="77777777" w:rsidR="00C668FB" w:rsidRDefault="00C668FB" w:rsidP="005039A0">
      <w:pPr>
        <w:rPr>
          <w:b/>
          <w:sz w:val="24"/>
          <w:szCs w:val="24"/>
        </w:rPr>
      </w:pPr>
    </w:p>
    <w:p w14:paraId="09F73F57" w14:textId="77777777" w:rsidR="00C668FB" w:rsidRDefault="00C668FB" w:rsidP="005039A0">
      <w:pPr>
        <w:rPr>
          <w:b/>
          <w:sz w:val="24"/>
          <w:szCs w:val="24"/>
        </w:rPr>
      </w:pPr>
    </w:p>
    <w:p w14:paraId="6D45A087" w14:textId="77777777" w:rsidR="00C668FB" w:rsidRDefault="00C668FB" w:rsidP="005039A0">
      <w:pPr>
        <w:rPr>
          <w:b/>
          <w:sz w:val="24"/>
          <w:szCs w:val="24"/>
        </w:rPr>
      </w:pPr>
    </w:p>
    <w:p w14:paraId="232C5687" w14:textId="77777777" w:rsidR="00C668FB" w:rsidRDefault="00C668FB" w:rsidP="005039A0">
      <w:pPr>
        <w:rPr>
          <w:b/>
          <w:sz w:val="24"/>
          <w:szCs w:val="24"/>
        </w:rPr>
      </w:pPr>
    </w:p>
    <w:p w14:paraId="770039B4" w14:textId="77777777" w:rsidR="00C668FB" w:rsidRDefault="00C668FB" w:rsidP="005039A0">
      <w:pPr>
        <w:rPr>
          <w:b/>
          <w:sz w:val="24"/>
          <w:szCs w:val="24"/>
        </w:rPr>
      </w:pPr>
    </w:p>
    <w:p w14:paraId="5EB2A53A" w14:textId="77777777" w:rsidR="00C668FB" w:rsidRDefault="00C668FB" w:rsidP="005039A0">
      <w:pPr>
        <w:rPr>
          <w:b/>
          <w:sz w:val="24"/>
          <w:szCs w:val="24"/>
        </w:rPr>
      </w:pPr>
    </w:p>
    <w:p w14:paraId="06797F36" w14:textId="77777777" w:rsidR="005039A0" w:rsidRPr="00C668FB" w:rsidRDefault="00C668FB" w:rsidP="005039A0">
      <w:pPr>
        <w:rPr>
          <w:b/>
          <w:sz w:val="24"/>
          <w:szCs w:val="24"/>
        </w:rPr>
      </w:pPr>
      <w:r w:rsidRPr="00C668FB">
        <w:rPr>
          <w:b/>
          <w:sz w:val="24"/>
          <w:szCs w:val="24"/>
        </w:rPr>
        <w:t xml:space="preserve">Module </w:t>
      </w:r>
      <w:r w:rsidR="002953F8">
        <w:rPr>
          <w:b/>
          <w:sz w:val="24"/>
          <w:szCs w:val="24"/>
        </w:rPr>
        <w:t>6</w:t>
      </w:r>
      <w:r w:rsidRPr="00C668FB">
        <w:rPr>
          <w:b/>
          <w:sz w:val="24"/>
          <w:szCs w:val="24"/>
        </w:rPr>
        <w:t xml:space="preserve">: </w:t>
      </w:r>
      <w:r w:rsidR="005039A0" w:rsidRPr="00C668FB">
        <w:rPr>
          <w:b/>
          <w:sz w:val="24"/>
          <w:szCs w:val="24"/>
        </w:rPr>
        <w:t>Carbohydrates</w:t>
      </w:r>
    </w:p>
    <w:p w14:paraId="7E11E59F" w14:textId="77777777" w:rsidR="00453745" w:rsidRDefault="002953F8" w:rsidP="00921ADC">
      <w:pPr>
        <w:jc w:val="right"/>
        <w:rPr>
          <w:b/>
        </w:rPr>
      </w:pPr>
      <w:r>
        <w:rPr>
          <w:rFonts w:ascii="Times New Roman" w:hAnsi="Times New Roman" w:cs="Times New Roman"/>
          <w:b/>
          <w:sz w:val="24"/>
          <w:szCs w:val="24"/>
        </w:rPr>
        <w:t xml:space="preserve">M6-1: </w:t>
      </w:r>
      <w:r w:rsidRPr="00FD6CCF">
        <w:rPr>
          <w:rFonts w:ascii="Times New Roman" w:hAnsi="Times New Roman" w:cs="Times New Roman"/>
          <w:b/>
          <w:sz w:val="24"/>
          <w:szCs w:val="24"/>
        </w:rPr>
        <w:t>Carbohydrates</w:t>
      </w:r>
    </w:p>
    <w:p w14:paraId="0FA30F02" w14:textId="77777777" w:rsidR="002953F8" w:rsidRDefault="002953F8" w:rsidP="00453745">
      <w:pPr>
        <w:autoSpaceDE w:val="0"/>
        <w:autoSpaceDN w:val="0"/>
        <w:adjustRightInd w:val="0"/>
        <w:rPr>
          <w:rFonts w:cs="Times New Roman"/>
          <w:b/>
        </w:rPr>
      </w:pPr>
    </w:p>
    <w:p w14:paraId="7D837825" w14:textId="77777777" w:rsidR="002953F8" w:rsidRDefault="002953F8" w:rsidP="00453745">
      <w:pPr>
        <w:autoSpaceDE w:val="0"/>
        <w:autoSpaceDN w:val="0"/>
        <w:adjustRightInd w:val="0"/>
        <w:rPr>
          <w:rFonts w:cs="Times New Roman"/>
          <w:b/>
        </w:rPr>
      </w:pPr>
      <w:r>
        <w:rPr>
          <w:rFonts w:cs="Times New Roman"/>
          <w:b/>
        </w:rPr>
        <w:t xml:space="preserve">&lt;h1&gt; </w:t>
      </w:r>
      <w:r w:rsidRPr="00C668FB">
        <w:rPr>
          <w:b/>
          <w:sz w:val="24"/>
          <w:szCs w:val="24"/>
        </w:rPr>
        <w:t>Carbohydrates</w:t>
      </w:r>
    </w:p>
    <w:p w14:paraId="37A51B07" w14:textId="77777777" w:rsidR="002953F8" w:rsidRDefault="002953F8" w:rsidP="00453745">
      <w:pPr>
        <w:autoSpaceDE w:val="0"/>
        <w:autoSpaceDN w:val="0"/>
        <w:adjustRightInd w:val="0"/>
        <w:rPr>
          <w:rFonts w:cs="Times New Roman"/>
          <w:b/>
        </w:rPr>
      </w:pPr>
    </w:p>
    <w:p w14:paraId="540AB17C" w14:textId="77777777" w:rsidR="00453745" w:rsidRPr="00016D5C" w:rsidRDefault="002953F8" w:rsidP="00453745">
      <w:pPr>
        <w:autoSpaceDE w:val="0"/>
        <w:autoSpaceDN w:val="0"/>
        <w:adjustRightInd w:val="0"/>
        <w:rPr>
          <w:rFonts w:cs="Times New Roman"/>
          <w:b/>
        </w:rPr>
      </w:pPr>
      <w:r>
        <w:rPr>
          <w:rFonts w:cs="Times New Roman"/>
          <w:b/>
        </w:rPr>
        <w:t xml:space="preserve">&lt;icon&gt; </w:t>
      </w:r>
      <w:r w:rsidR="00453745" w:rsidRPr="00016D5C">
        <w:rPr>
          <w:rFonts w:cs="Times New Roman"/>
          <w:b/>
        </w:rPr>
        <w:t>Reference Reading:</w:t>
      </w:r>
    </w:p>
    <w:p w14:paraId="3947C900" w14:textId="77777777" w:rsidR="00453745" w:rsidRPr="00016D5C" w:rsidRDefault="00453745" w:rsidP="00453745">
      <w:pPr>
        <w:autoSpaceDE w:val="0"/>
        <w:autoSpaceDN w:val="0"/>
        <w:adjustRightInd w:val="0"/>
        <w:rPr>
          <w:rFonts w:cs="Times New Roman"/>
          <w:b/>
        </w:rPr>
      </w:pPr>
    </w:p>
    <w:p w14:paraId="11F6CE82" w14:textId="77777777" w:rsidR="00453745" w:rsidRPr="00016D5C" w:rsidRDefault="00453745" w:rsidP="00453745">
      <w:pPr>
        <w:autoSpaceDE w:val="0"/>
        <w:autoSpaceDN w:val="0"/>
        <w:adjustRightInd w:val="0"/>
        <w:rPr>
          <w:rFonts w:cs="Times New Roman"/>
          <w:b/>
        </w:rPr>
      </w:pPr>
      <w:r w:rsidRPr="00016D5C">
        <w:rPr>
          <w:b/>
        </w:rPr>
        <w:t>Food Chemistry, Fennema, 4</w:t>
      </w:r>
      <w:r w:rsidRPr="00016D5C">
        <w:rPr>
          <w:b/>
          <w:vertAlign w:val="superscript"/>
        </w:rPr>
        <w:t>th</w:t>
      </w:r>
      <w:r w:rsidRPr="00016D5C">
        <w:rPr>
          <w:b/>
        </w:rPr>
        <w:t xml:space="preserve"> ed.,</w:t>
      </w:r>
      <w:r w:rsidRPr="00016D5C">
        <w:rPr>
          <w:rFonts w:cs="Times New Roman"/>
          <w:b/>
        </w:rPr>
        <w:t xml:space="preserve"> Chapter 3.</w:t>
      </w:r>
    </w:p>
    <w:p w14:paraId="445D0BF8"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Monosaccharide chemistry p. 84</w:t>
      </w:r>
      <w:r w:rsidR="00E63CED" w:rsidRPr="00921ADC">
        <w:rPr>
          <w:rFonts w:cs="Times New Roman"/>
          <w:b/>
        </w:rPr>
        <w:t>–</w:t>
      </w:r>
      <w:r w:rsidRPr="00921ADC">
        <w:rPr>
          <w:rFonts w:cs="Times New Roman"/>
          <w:b/>
        </w:rPr>
        <w:t>90</w:t>
      </w:r>
    </w:p>
    <w:p w14:paraId="40A11285"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Oxidation, reduction reactions p. 92</w:t>
      </w:r>
      <w:r w:rsidR="00E63CED" w:rsidRPr="00921ADC">
        <w:rPr>
          <w:rFonts w:cs="Times New Roman"/>
          <w:b/>
        </w:rPr>
        <w:t>–</w:t>
      </w:r>
      <w:r w:rsidRPr="00921ADC">
        <w:rPr>
          <w:rFonts w:cs="Times New Roman"/>
          <w:b/>
        </w:rPr>
        <w:t>93</w:t>
      </w:r>
    </w:p>
    <w:p w14:paraId="7E504198"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Non-enzymatic browning p. 96</w:t>
      </w:r>
      <w:r w:rsidR="00E63CED" w:rsidRPr="00921ADC">
        <w:rPr>
          <w:rFonts w:cs="Times New Roman"/>
          <w:b/>
        </w:rPr>
        <w:t>–</w:t>
      </w:r>
      <w:r w:rsidRPr="00921ADC">
        <w:rPr>
          <w:rFonts w:cs="Times New Roman"/>
          <w:b/>
        </w:rPr>
        <w:t>101</w:t>
      </w:r>
    </w:p>
    <w:p w14:paraId="67F156C8"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Sweetness chemistry/sweeteners p. 643</w:t>
      </w:r>
      <w:r w:rsidR="00E63CED" w:rsidRPr="00921ADC">
        <w:rPr>
          <w:rFonts w:cs="Times New Roman"/>
          <w:b/>
        </w:rPr>
        <w:t>–</w:t>
      </w:r>
      <w:r w:rsidRPr="00921ADC">
        <w:rPr>
          <w:rFonts w:cs="Times New Roman"/>
          <w:b/>
        </w:rPr>
        <w:t>645</w:t>
      </w:r>
    </w:p>
    <w:p w14:paraId="309B2C85"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Caramelization (see reader) p. 100</w:t>
      </w:r>
    </w:p>
    <w:p w14:paraId="4C07B971"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Oligosaccharide chemistry p. 103</w:t>
      </w:r>
      <w:r w:rsidR="00E63CED" w:rsidRPr="00921ADC">
        <w:rPr>
          <w:rFonts w:cs="Times New Roman"/>
          <w:b/>
        </w:rPr>
        <w:t>–</w:t>
      </w:r>
      <w:r w:rsidRPr="00921ADC">
        <w:rPr>
          <w:rFonts w:cs="Times New Roman"/>
          <w:b/>
        </w:rPr>
        <w:t>105</w:t>
      </w:r>
    </w:p>
    <w:p w14:paraId="5F61F6B2"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Polysaccharide chemistry p. 108</w:t>
      </w:r>
      <w:r w:rsidR="00E63CED" w:rsidRPr="00921ADC">
        <w:rPr>
          <w:rFonts w:cs="Times New Roman"/>
          <w:b/>
        </w:rPr>
        <w:t>–</w:t>
      </w:r>
      <w:r w:rsidRPr="00921ADC">
        <w:rPr>
          <w:rFonts w:cs="Times New Roman"/>
          <w:b/>
        </w:rPr>
        <w:t>113</w:t>
      </w:r>
    </w:p>
    <w:p w14:paraId="4C41F1EA"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Starch, cellulose chemistry p. 120</w:t>
      </w:r>
      <w:r w:rsidR="00E63CED" w:rsidRPr="00921ADC">
        <w:rPr>
          <w:rFonts w:cs="Times New Roman"/>
          <w:b/>
        </w:rPr>
        <w:t>–</w:t>
      </w:r>
      <w:r w:rsidRPr="00921ADC">
        <w:rPr>
          <w:rFonts w:cs="Times New Roman"/>
          <w:b/>
        </w:rPr>
        <w:t>135</w:t>
      </w:r>
    </w:p>
    <w:p w14:paraId="18EA8363"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Starch granule morphology p. 123</w:t>
      </w:r>
    </w:p>
    <w:p w14:paraId="77BF3D96"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 xml:space="preserve">Gelatinization and pasting p. 126 </w:t>
      </w:r>
    </w:p>
    <w:p w14:paraId="7EAA8E69"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Retrogradation and Staling p. 127</w:t>
      </w:r>
    </w:p>
    <w:p w14:paraId="70265A23"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Hydrolysis reactions p. 128</w:t>
      </w:r>
    </w:p>
    <w:p w14:paraId="0A5CE4A2" w14:textId="77777777" w:rsidR="00453745" w:rsidRPr="00921ADC" w:rsidRDefault="00453745" w:rsidP="00921ADC">
      <w:pPr>
        <w:pStyle w:val="ListParagraph"/>
        <w:numPr>
          <w:ilvl w:val="0"/>
          <w:numId w:val="28"/>
        </w:numPr>
        <w:autoSpaceDE w:val="0"/>
        <w:autoSpaceDN w:val="0"/>
        <w:adjustRightInd w:val="0"/>
        <w:rPr>
          <w:rFonts w:cs="Times New Roman"/>
          <w:b/>
        </w:rPr>
      </w:pPr>
      <w:r w:rsidRPr="00921ADC">
        <w:rPr>
          <w:rFonts w:cs="Times New Roman"/>
          <w:b/>
        </w:rPr>
        <w:t>Modified starches p. 130</w:t>
      </w:r>
      <w:r w:rsidR="00E63CED" w:rsidRPr="00921ADC">
        <w:rPr>
          <w:rFonts w:cs="Times New Roman"/>
          <w:b/>
        </w:rPr>
        <w:t>–</w:t>
      </w:r>
      <w:r w:rsidRPr="00921ADC">
        <w:rPr>
          <w:rFonts w:cs="Times New Roman"/>
          <w:b/>
        </w:rPr>
        <w:t xml:space="preserve">135 </w:t>
      </w:r>
    </w:p>
    <w:p w14:paraId="28BBCE54" w14:textId="77777777" w:rsidR="00453745" w:rsidRPr="00921ADC" w:rsidRDefault="00453745" w:rsidP="00921ADC">
      <w:pPr>
        <w:pStyle w:val="ListParagraph"/>
        <w:numPr>
          <w:ilvl w:val="0"/>
          <w:numId w:val="28"/>
        </w:numPr>
        <w:rPr>
          <w:b/>
        </w:rPr>
      </w:pPr>
      <w:r w:rsidRPr="00921ADC">
        <w:rPr>
          <w:rFonts w:cs="Times New Roman"/>
          <w:b/>
        </w:rPr>
        <w:t>Pectins p. 146</w:t>
      </w:r>
    </w:p>
    <w:p w14:paraId="47E73E30" w14:textId="77777777" w:rsidR="005039A0" w:rsidRDefault="005039A0" w:rsidP="005039A0"/>
    <w:p w14:paraId="0D4990D5" w14:textId="77777777" w:rsidR="005039A0" w:rsidRDefault="005039A0" w:rsidP="005039A0">
      <w:r>
        <w:t>Carbohydrates represent the majority of the caloric intake of humankind.</w:t>
      </w:r>
      <w:r w:rsidR="008467F4">
        <w:t xml:space="preserve"> </w:t>
      </w:r>
      <w:r>
        <w:t>The most abundant source of carbohydrate is cellulose</w:t>
      </w:r>
      <w:r w:rsidR="000774D6">
        <w:t>:</w:t>
      </w:r>
      <w:r>
        <w:t xml:space="preserve"> the major </w:t>
      </w:r>
      <w:r w:rsidR="000774D6">
        <w:t xml:space="preserve">structural </w:t>
      </w:r>
      <w:r>
        <w:t>component of plants.</w:t>
      </w:r>
      <w:r w:rsidR="008467F4">
        <w:t xml:space="preserve"> </w:t>
      </w:r>
      <w:r>
        <w:t xml:space="preserve">The main food ingredient consumed by humans is </w:t>
      </w:r>
      <w:r w:rsidR="000774D6">
        <w:t>starch</w:t>
      </w:r>
      <w:r>
        <w:t>, providing on average 75</w:t>
      </w:r>
      <w:r w:rsidR="000774D6">
        <w:t>–</w:t>
      </w:r>
      <w:r>
        <w:t>80% of the total caloric intake.</w:t>
      </w:r>
      <w:r w:rsidR="008467F4">
        <w:t xml:space="preserve"> </w:t>
      </w:r>
    </w:p>
    <w:p w14:paraId="5A45E33D" w14:textId="77777777" w:rsidR="005039A0" w:rsidRDefault="005039A0" w:rsidP="005039A0"/>
    <w:p w14:paraId="462B8D47" w14:textId="77777777" w:rsidR="005039A0" w:rsidRPr="00005C4D" w:rsidRDefault="005039A0" w:rsidP="005039A0">
      <w:r>
        <w:t xml:space="preserve">Carbohydrates, derived from the French </w:t>
      </w:r>
      <w:r>
        <w:rPr>
          <w:i/>
        </w:rPr>
        <w:t>hydrate de carbone</w:t>
      </w:r>
      <w:r>
        <w:t>, have a general composition of C</w:t>
      </w:r>
      <w:r>
        <w:rPr>
          <w:vertAlign w:val="subscript"/>
        </w:rPr>
        <w:t>n</w:t>
      </w:r>
      <w:r>
        <w:t>(H</w:t>
      </w:r>
      <w:r>
        <w:rPr>
          <w:vertAlign w:val="subscript"/>
        </w:rPr>
        <w:t>2</w:t>
      </w:r>
      <w:r>
        <w:t>O)</w:t>
      </w:r>
      <w:r>
        <w:rPr>
          <w:vertAlign w:val="subscript"/>
        </w:rPr>
        <w:t>n</w:t>
      </w:r>
      <w:r>
        <w:t>,</w:t>
      </w:r>
    </w:p>
    <w:p w14:paraId="0FD7A8C6" w14:textId="77777777" w:rsidR="005039A0" w:rsidRDefault="005039A0" w:rsidP="005039A0">
      <w:r>
        <w:t>signifying a composition containing carbon along with hydrogen and oxygen in the same ration as in water.</w:t>
      </w:r>
      <w:r w:rsidR="008467F4">
        <w:t xml:space="preserve"> </w:t>
      </w:r>
      <w:r>
        <w:t>As chemical methods evolved, this early elemental composition was replaced by more visual representations of spatial or steric structure.</w:t>
      </w:r>
      <w:r w:rsidR="008467F4">
        <w:t xml:space="preserve"> </w:t>
      </w:r>
    </w:p>
    <w:p w14:paraId="5F726E72" w14:textId="77777777" w:rsidR="005039A0" w:rsidRDefault="005039A0" w:rsidP="005039A0"/>
    <w:p w14:paraId="4404064C" w14:textId="77777777" w:rsidR="005039A0" w:rsidRDefault="005039A0" w:rsidP="005039A0">
      <w:r>
        <w:t>As an example, D-glucose, the fundamental metabolic sugar of most living organisms</w:t>
      </w:r>
      <w:r w:rsidR="000774D6">
        <w:t>,</w:t>
      </w:r>
      <w:r>
        <w:t xml:space="preserve"> has the empirical formula C</w:t>
      </w:r>
      <w:r>
        <w:rPr>
          <w:vertAlign w:val="subscript"/>
        </w:rPr>
        <w:t>6</w:t>
      </w:r>
      <w:r>
        <w:t>H</w:t>
      </w:r>
      <w:r>
        <w:rPr>
          <w:vertAlign w:val="subscript"/>
        </w:rPr>
        <w:t>12</w:t>
      </w:r>
      <w:r>
        <w:t>O</w:t>
      </w:r>
      <w:r>
        <w:rPr>
          <w:vertAlign w:val="subscript"/>
        </w:rPr>
        <w:t>6</w:t>
      </w:r>
      <w:r>
        <w:t>.</w:t>
      </w:r>
      <w:r w:rsidR="008467F4">
        <w:t xml:space="preserve"> </w:t>
      </w:r>
      <w:r>
        <w:t xml:space="preserve">Originally the structure was depicted as an open chain as in </w:t>
      </w:r>
      <w:r w:rsidR="00C53707">
        <w:t>the</w:t>
      </w:r>
      <w:r>
        <w:t xml:space="preserve"> lower left</w:t>
      </w:r>
      <w:r w:rsidR="00C53707">
        <w:t xml:space="preserve"> of the diagram below</w:t>
      </w:r>
      <w:r>
        <w:t>.</w:t>
      </w:r>
      <w:r w:rsidR="008467F4">
        <w:t xml:space="preserve"> </w:t>
      </w:r>
      <w:r>
        <w:t xml:space="preserve">Later </w:t>
      </w:r>
      <w:r w:rsidR="000774D6">
        <w:t xml:space="preserve">it </w:t>
      </w:r>
      <w:r>
        <w:t xml:space="preserve">was </w:t>
      </w:r>
      <w:r w:rsidR="000774D6">
        <w:t xml:space="preserve">shown </w:t>
      </w:r>
      <w:r>
        <w:t>as a stable hemiacetal in ring form (lower right2</w:t>
      </w:r>
      <w:r w:rsidR="00C53707">
        <w:t xml:space="preserve"> of diagram</w:t>
      </w:r>
      <w:r w:rsidR="000774D6">
        <w:t xml:space="preserve">); </w:t>
      </w:r>
      <w:r>
        <w:t xml:space="preserve">presently it is shown more </w:t>
      </w:r>
      <w:r w:rsidR="000774D6">
        <w:t xml:space="preserve">with </w:t>
      </w:r>
      <w:r>
        <w:t>its most thermodynamically stable ring conformation</w:t>
      </w:r>
      <w:r w:rsidR="000774D6">
        <w:t>.</w:t>
      </w:r>
      <w:r>
        <w:t xml:space="preserve"> </w:t>
      </w:r>
    </w:p>
    <w:p w14:paraId="69726740" w14:textId="77777777" w:rsidR="005039A0" w:rsidRDefault="005039A0" w:rsidP="005039A0"/>
    <w:p w14:paraId="64EFF3B1" w14:textId="77777777" w:rsidR="005039A0" w:rsidRDefault="005039A0" w:rsidP="005039A0">
      <w:r>
        <w:t xml:space="preserve">Figure </w:t>
      </w:r>
      <w:r w:rsidR="002953F8">
        <w:t>6-</w:t>
      </w:r>
      <w:r>
        <w:t>1</w:t>
      </w:r>
      <w:r w:rsidR="002953F8">
        <w:t>:</w:t>
      </w:r>
      <w:r>
        <w:t xml:space="preserve"> Visual structures of D-glucose: open chain, hemiacetal, and thermodynamically </w:t>
      </w:r>
      <w:commentRangeStart w:id="17"/>
      <w:r>
        <w:t>stable ring</w:t>
      </w:r>
      <w:r w:rsidR="008467F4">
        <w:t xml:space="preserve">      </w:t>
      </w:r>
      <w:r>
        <w:t xml:space="preserve"> </w:t>
      </w:r>
      <w:commentRangeEnd w:id="17"/>
      <w:r w:rsidR="002953F8">
        <w:rPr>
          <w:rStyle w:val="CommentReference"/>
          <w:rFonts w:eastAsiaTheme="minorEastAsia"/>
        </w:rPr>
        <w:commentReference w:id="17"/>
      </w:r>
    </w:p>
    <w:p w14:paraId="6464A74A" w14:textId="77777777" w:rsidR="005039A0" w:rsidRDefault="005039A0" w:rsidP="005039A0">
      <w:r>
        <w:rPr>
          <w:rFonts w:ascii="Arial" w:hAnsi="Arial" w:cs="Arial"/>
          <w:noProof/>
          <w:color w:val="0000FF"/>
          <w:sz w:val="27"/>
          <w:szCs w:val="27"/>
        </w:rPr>
        <w:drawing>
          <wp:inline distT="0" distB="0" distL="0" distR="0" wp14:anchorId="01AC6175" wp14:editId="4D2386EA">
            <wp:extent cx="1630680" cy="2811780"/>
            <wp:effectExtent l="0" t="0" r="7620" b="7620"/>
            <wp:docPr id="4" name="rg_hi" descr="http://t2.gstatic.com/images?q=tbn:ANd9GcSMuqZGWUhte8noPy8wYlE42EjTeiej5cCoCn0xyC29m6lHamYb">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MuqZGWUhte8noPy8wYlE42EjTeiej5cCoCn0xyC29m6lHamYb">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0680" cy="2811780"/>
                    </a:xfrm>
                    <a:prstGeom prst="rect">
                      <a:avLst/>
                    </a:prstGeom>
                    <a:noFill/>
                    <a:ln>
                      <a:noFill/>
                    </a:ln>
                  </pic:spPr>
                </pic:pic>
              </a:graphicData>
            </a:graphic>
          </wp:inline>
        </w:drawing>
      </w:r>
      <w:r>
        <w:rPr>
          <w:rFonts w:ascii="Arial" w:hAnsi="Arial" w:cs="Arial"/>
          <w:noProof/>
          <w:sz w:val="20"/>
          <w:szCs w:val="20"/>
        </w:rPr>
        <w:drawing>
          <wp:inline distT="0" distB="0" distL="0" distR="0" wp14:anchorId="66FBAECD" wp14:editId="606DDF9D">
            <wp:extent cx="2229935" cy="1958340"/>
            <wp:effectExtent l="0" t="0" r="0" b="3810"/>
            <wp:docPr id="6" name="il_fi" descr="http://img.tfd.com/mgh/ceb/thumb/Structural-formula-for-x3b1-D-gluc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tfd.com/mgh/ceb/thumb/Structural-formula-for-x3b1-D-gluco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9935" cy="1958340"/>
                    </a:xfrm>
                    <a:prstGeom prst="rect">
                      <a:avLst/>
                    </a:prstGeom>
                    <a:noFill/>
                    <a:ln>
                      <a:noFill/>
                    </a:ln>
                  </pic:spPr>
                </pic:pic>
              </a:graphicData>
            </a:graphic>
          </wp:inline>
        </w:drawing>
      </w:r>
      <w:r>
        <w:rPr>
          <w:rFonts w:ascii="Arial" w:hAnsi="Arial" w:cs="Arial"/>
          <w:noProof/>
          <w:color w:val="0000FF"/>
          <w:sz w:val="27"/>
          <w:szCs w:val="27"/>
        </w:rPr>
        <w:drawing>
          <wp:inline distT="0" distB="0" distL="0" distR="0" wp14:anchorId="72286E83" wp14:editId="142487B0">
            <wp:extent cx="2286000" cy="1371600"/>
            <wp:effectExtent l="0" t="0" r="0" b="0"/>
            <wp:docPr id="7" name="rg_hi" descr="http://t1.gstatic.com/images?q=tbn:ANd9GcS5HXi_zIlM93ZKcUlTps4PR4QMop3gW0pz458hioUyCRmbvwG2CQ">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5HXi_zIlM93ZKcUlTps4PR4QMop3gW0pz458hioUyCRmbvwG2CQ">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0472A17F" w14:textId="77777777" w:rsidR="005039A0" w:rsidRDefault="005039A0" w:rsidP="005039A0"/>
    <w:p w14:paraId="3CAA2FEC" w14:textId="77777777" w:rsidR="005039A0" w:rsidRPr="006F7F57" w:rsidRDefault="002953F8" w:rsidP="005039A0">
      <w:pPr>
        <w:rPr>
          <w:color w:val="FF0000"/>
        </w:rPr>
      </w:pPr>
      <w:r>
        <w:rPr>
          <w:color w:val="FF0000"/>
        </w:rPr>
        <w:t xml:space="preserve"> </w:t>
      </w:r>
    </w:p>
    <w:p w14:paraId="67FD3FB5" w14:textId="77777777" w:rsidR="005039A0" w:rsidRDefault="005039A0" w:rsidP="005039A0"/>
    <w:p w14:paraId="7981EDD3" w14:textId="77777777" w:rsidR="005039A0" w:rsidRDefault="005039A0" w:rsidP="005039A0">
      <w:r>
        <w:t xml:space="preserve">Carbohydrates are comprised of: </w:t>
      </w:r>
    </w:p>
    <w:p w14:paraId="088DA726" w14:textId="77777777" w:rsidR="005039A0" w:rsidRDefault="005039A0" w:rsidP="005039A0"/>
    <w:p w14:paraId="3D521B12" w14:textId="77777777" w:rsidR="005039A0" w:rsidRDefault="005039A0" w:rsidP="005039A0">
      <w:pPr>
        <w:pStyle w:val="ListParagraph"/>
        <w:numPr>
          <w:ilvl w:val="0"/>
          <w:numId w:val="10"/>
        </w:numPr>
      </w:pPr>
      <w:r>
        <w:t>Monosaccharides (single sugars, S1)</w:t>
      </w:r>
      <w:r w:rsidR="000774D6">
        <w:t>.</w:t>
      </w:r>
      <w:r>
        <w:t xml:space="preserve"> </w:t>
      </w:r>
      <w:r w:rsidR="000774D6">
        <w:t>E.g.,</w:t>
      </w:r>
      <w:r w:rsidR="008467F4">
        <w:t xml:space="preserve"> </w:t>
      </w:r>
      <w:r>
        <w:t>D-glucose, D-galactose, L-galactose, D-mannose and the two riboses D-xylose and L-arabinose as well as the two found in small levels in nucleic acids (D-ribose and 2-deoxy-D-ribose).</w:t>
      </w:r>
      <w:r w:rsidR="008467F4">
        <w:t xml:space="preserve"> </w:t>
      </w:r>
      <w:r>
        <w:t>Galactose is almost exclusively found in dairy products (particularly those which have been hydrolyzed).</w:t>
      </w:r>
      <w:r w:rsidR="008467F4">
        <w:t xml:space="preserve"> </w:t>
      </w:r>
      <w:r>
        <w:t>The riboses are found in fish and beef muscle.</w:t>
      </w:r>
    </w:p>
    <w:p w14:paraId="11E55935" w14:textId="77777777" w:rsidR="005039A0" w:rsidRDefault="005039A0" w:rsidP="005039A0">
      <w:pPr>
        <w:pStyle w:val="ListParagraph"/>
      </w:pPr>
    </w:p>
    <w:p w14:paraId="269C0DAA" w14:textId="77777777" w:rsidR="005039A0" w:rsidRDefault="005039A0" w:rsidP="005039A0">
      <w:pPr>
        <w:pStyle w:val="ListParagraph"/>
        <w:numPr>
          <w:ilvl w:val="0"/>
          <w:numId w:val="10"/>
        </w:numPr>
      </w:pPr>
      <w:r>
        <w:t xml:space="preserve">Disaccharides (S1 + S2 </w:t>
      </w:r>
      <w:r>
        <w:rPr>
          <w:rFonts w:cstheme="minorHAnsi"/>
        </w:rPr>
        <w:t>→</w:t>
      </w:r>
      <w:r>
        <w:t xml:space="preserve"> S3)</w:t>
      </w:r>
      <w:r w:rsidR="000774D6">
        <w:t>. E</w:t>
      </w:r>
      <w:r>
        <w:t>.g.</w:t>
      </w:r>
      <w:r w:rsidR="000774D6">
        <w:t>,</w:t>
      </w:r>
      <w:r>
        <w:t xml:space="preserve"> sucrose, maltose and lactose.</w:t>
      </w:r>
    </w:p>
    <w:p w14:paraId="4BC4EA34" w14:textId="77777777" w:rsidR="005039A0" w:rsidRDefault="005039A0" w:rsidP="005039A0">
      <w:pPr>
        <w:pStyle w:val="ListParagraph"/>
      </w:pPr>
    </w:p>
    <w:p w14:paraId="5C59B69D" w14:textId="77777777" w:rsidR="005039A0" w:rsidRDefault="005039A0" w:rsidP="005039A0">
      <w:pPr>
        <w:pStyle w:val="ListParagraph"/>
        <w:numPr>
          <w:ilvl w:val="0"/>
          <w:numId w:val="10"/>
        </w:numPr>
      </w:pPr>
      <w:r>
        <w:t>Oligosaccharides</w:t>
      </w:r>
      <w:r w:rsidR="000774D6">
        <w:t>:</w:t>
      </w:r>
      <w:r>
        <w:t xml:space="preserve"> </w:t>
      </w:r>
      <w:r w:rsidR="000774D6">
        <w:t>T</w:t>
      </w:r>
      <w:r>
        <w:t>wo – 10 monosaccharide units joined together.</w:t>
      </w:r>
    </w:p>
    <w:p w14:paraId="78BF8A2F" w14:textId="77777777" w:rsidR="005039A0" w:rsidRDefault="005039A0" w:rsidP="005039A0">
      <w:pPr>
        <w:pStyle w:val="ListParagraph"/>
      </w:pPr>
    </w:p>
    <w:p w14:paraId="67253584" w14:textId="77777777" w:rsidR="005039A0" w:rsidRDefault="005039A0" w:rsidP="005039A0">
      <w:pPr>
        <w:pStyle w:val="ListParagraph"/>
        <w:numPr>
          <w:ilvl w:val="0"/>
          <w:numId w:val="10"/>
        </w:numPr>
      </w:pPr>
      <w:r>
        <w:t>Polysaccharides</w:t>
      </w:r>
      <w:r w:rsidR="000774D6">
        <w:t>:</w:t>
      </w:r>
      <w:r>
        <w:t xml:space="preserve"> </w:t>
      </w:r>
      <w:r w:rsidR="000774D6">
        <w:t>P</w:t>
      </w:r>
      <w:r>
        <w:t>olymers containing more than 10 saccharides</w:t>
      </w:r>
      <w:r w:rsidR="000774D6">
        <w:t>,</w:t>
      </w:r>
      <w:r>
        <w:t xml:space="preserve"> but most have 100 to several thousand sugar units.</w:t>
      </w:r>
      <w:r w:rsidR="008467F4">
        <w:t xml:space="preserve"> </w:t>
      </w:r>
      <w:r>
        <w:t>The primary sugar in polysaccharides is glucose, which in a (1</w:t>
      </w:r>
      <w:r w:rsidRPr="00632DB7">
        <w:rPr>
          <w:rFonts w:cstheme="minorHAnsi"/>
        </w:rPr>
        <w:t>→</w:t>
      </w:r>
      <w:r>
        <w:t>4)-</w:t>
      </w:r>
      <w:r w:rsidRPr="00632DB7">
        <w:rPr>
          <w:rFonts w:cstheme="minorHAnsi"/>
        </w:rPr>
        <w:t>β</w:t>
      </w:r>
      <w:r>
        <w:t>-D-linkage constitutes cellulose.</w:t>
      </w:r>
      <w:r w:rsidR="008467F4">
        <w:t xml:space="preserve"> </w:t>
      </w:r>
      <w:r>
        <w:t>D-glucose, joined by a (1</w:t>
      </w:r>
      <w:r w:rsidRPr="00632DB7">
        <w:rPr>
          <w:rFonts w:cstheme="minorHAnsi"/>
        </w:rPr>
        <w:t>→</w:t>
      </w:r>
      <w:r>
        <w:t>4)-</w:t>
      </w:r>
      <w:r w:rsidRPr="00632DB7">
        <w:rPr>
          <w:rFonts w:cstheme="minorHAnsi"/>
        </w:rPr>
        <w:t>α</w:t>
      </w:r>
      <w:r>
        <w:t>-D-linkages form starches.</w:t>
      </w:r>
      <w:r w:rsidR="008467F4">
        <w:t xml:space="preserve"> </w:t>
      </w:r>
      <w:r>
        <w:t>D-glucose combined with other saccharides containing six carbon atoms (hexoses) and those containing five carbon atoms (pentoses) are sugar units commonly found in other polysaccharides other than cellulose and starch.</w:t>
      </w:r>
    </w:p>
    <w:p w14:paraId="19830051" w14:textId="77777777" w:rsidR="005039A0" w:rsidRDefault="005039A0" w:rsidP="005039A0"/>
    <w:p w14:paraId="51AFE476" w14:textId="77777777" w:rsidR="005039A0" w:rsidRDefault="000774D6" w:rsidP="005039A0">
      <w:r>
        <w:t xml:space="preserve">Beyond </w:t>
      </w:r>
      <w:r w:rsidR="005039A0">
        <w:t>the nutritional aspect, carbohydrates are important in the food industry from the standpoint of being:</w:t>
      </w:r>
    </w:p>
    <w:p w14:paraId="63DC762E" w14:textId="77777777" w:rsidR="005039A0" w:rsidRDefault="005039A0" w:rsidP="005039A0"/>
    <w:p w14:paraId="1BAEB175" w14:textId="77777777" w:rsidR="005039A0" w:rsidRDefault="005039A0" w:rsidP="005039A0">
      <w:pPr>
        <w:pStyle w:val="ListParagraph"/>
        <w:numPr>
          <w:ilvl w:val="0"/>
          <w:numId w:val="9"/>
        </w:numPr>
      </w:pPr>
      <w:r>
        <w:t>Sweetening agents</w:t>
      </w:r>
    </w:p>
    <w:p w14:paraId="17DA9AD1" w14:textId="77777777" w:rsidR="00287424" w:rsidRDefault="00287424" w:rsidP="00287424">
      <w:pPr>
        <w:widowControl w:val="0"/>
        <w:ind w:left="720"/>
        <w:jc w:val="both"/>
      </w:pPr>
    </w:p>
    <w:p w14:paraId="3871F814" w14:textId="77777777" w:rsidR="00287424" w:rsidRPr="00287424" w:rsidRDefault="00287424" w:rsidP="00287424">
      <w:pPr>
        <w:widowControl w:val="0"/>
        <w:ind w:left="720"/>
        <w:jc w:val="both"/>
        <w:rPr>
          <w:rFonts w:ascii="Arial" w:eastAsia="Times New Roman" w:hAnsi="Arial" w:cs="Times New Roman"/>
          <w:b/>
          <w:sz w:val="26"/>
          <w:szCs w:val="20"/>
        </w:rPr>
      </w:pPr>
      <w:r>
        <w:t>These can take the form of either caloric or non-caloric sweeteners. The choice of which to use depends on calories as well as a need for “bulk” in the finished product.</w:t>
      </w:r>
      <w:r w:rsidR="008467F4">
        <w:t xml:space="preserve"> </w:t>
      </w:r>
      <w:r>
        <w:t>For example, in diet soft drinks aspartame is used to reduce caloric loading while providing the desired level of sweetness.</w:t>
      </w:r>
      <w:r w:rsidR="008467F4">
        <w:t xml:space="preserve"> </w:t>
      </w:r>
      <w:r>
        <w:t>However</w:t>
      </w:r>
      <w:r w:rsidR="000774D6">
        <w:t>,</w:t>
      </w:r>
      <w:r>
        <w:t xml:space="preserve"> in </w:t>
      </w:r>
      <w:r w:rsidR="00EA013A">
        <w:t>products such as ice cream or confectionary/baked products, sugars provide textural and bulking abilities that the non-caloric sweeteners cannot</w:t>
      </w:r>
      <w:r w:rsidR="000774D6">
        <w:t>,</w:t>
      </w:r>
      <w:r w:rsidR="00EA013A">
        <w:t xml:space="preserve"> since the non-caloric swee</w:t>
      </w:r>
      <w:r w:rsidR="000774D6">
        <w:t>teners are used at levels of 50–</w:t>
      </w:r>
      <w:r w:rsidR="00EA013A">
        <w:t>500 times less than sugar</w:t>
      </w:r>
      <w:r w:rsidR="000774D6">
        <w:t>,</w:t>
      </w:r>
      <w:r w:rsidR="00EA013A">
        <w:t xml:space="preserve"> due to their higher levels of sweetness versus sugar.</w:t>
      </w:r>
      <w:r w:rsidRPr="00287424">
        <w:rPr>
          <w:rFonts w:ascii="Arial" w:eastAsia="Times New Roman" w:hAnsi="Arial" w:cs="Times New Roman"/>
          <w:b/>
          <w:sz w:val="26"/>
          <w:szCs w:val="20"/>
        </w:rPr>
        <w:t xml:space="preserve"> </w:t>
      </w:r>
    </w:p>
    <w:p w14:paraId="0746DAEE" w14:textId="77777777" w:rsidR="00287424" w:rsidRPr="00287424" w:rsidRDefault="00287424" w:rsidP="00287424">
      <w:pPr>
        <w:widowControl w:val="0"/>
        <w:jc w:val="both"/>
        <w:rPr>
          <w:rFonts w:ascii="Times New Roman" w:eastAsia="Times New Roman" w:hAnsi="Times New Roman" w:cs="Times New Roman"/>
          <w:sz w:val="24"/>
          <w:szCs w:val="20"/>
        </w:rPr>
      </w:pPr>
    </w:p>
    <w:p w14:paraId="444990C3" w14:textId="77777777" w:rsidR="00C53707" w:rsidRDefault="00C53707" w:rsidP="005039A0">
      <w:pPr>
        <w:pStyle w:val="ListParagraph"/>
        <w:numPr>
          <w:ilvl w:val="0"/>
          <w:numId w:val="9"/>
        </w:numPr>
      </w:pPr>
      <w:r>
        <w:t>Thickening agents</w:t>
      </w:r>
    </w:p>
    <w:p w14:paraId="55435A70" w14:textId="77777777" w:rsidR="00C53707" w:rsidRDefault="00C53707" w:rsidP="00C53707">
      <w:pPr>
        <w:ind w:left="360"/>
      </w:pPr>
    </w:p>
    <w:p w14:paraId="13F14D1D" w14:textId="77777777" w:rsidR="005039A0" w:rsidRDefault="00EF42C7" w:rsidP="00C53707">
      <w:pPr>
        <w:ind w:left="720"/>
      </w:pPr>
      <w:r>
        <w:t xml:space="preserve">There is an increasing </w:t>
      </w:r>
      <w:r w:rsidR="005039A0">
        <w:t>viscosity of foods as carbohydrate viscosity increases (due to water binding capacity)</w:t>
      </w:r>
      <w:r>
        <w:t>.</w:t>
      </w:r>
    </w:p>
    <w:p w14:paraId="2B27FD85" w14:textId="77777777" w:rsidR="00287424" w:rsidRDefault="00287424" w:rsidP="00287424">
      <w:pPr>
        <w:pStyle w:val="ListParagraph"/>
      </w:pPr>
    </w:p>
    <w:p w14:paraId="3835A2B2" w14:textId="77777777" w:rsidR="00287424" w:rsidRDefault="00287424" w:rsidP="00287424">
      <w:pPr>
        <w:pStyle w:val="ListParagraph"/>
      </w:pPr>
      <w:r>
        <w:t xml:space="preserve">This is the function of </w:t>
      </w:r>
      <w:r w:rsidR="00EA013A">
        <w:t xml:space="preserve">flours, </w:t>
      </w:r>
      <w:r>
        <w:t>starches</w:t>
      </w:r>
      <w:r w:rsidR="000774D6">
        <w:t>,</w:t>
      </w:r>
      <w:r>
        <w:t xml:space="preserve"> and gums</w:t>
      </w:r>
      <w:r w:rsidR="00EA013A">
        <w:t xml:space="preserve"> (hydrocolloids)</w:t>
      </w:r>
      <w:r>
        <w:t>.</w:t>
      </w:r>
      <w:r w:rsidR="008467F4">
        <w:t xml:space="preserve"> </w:t>
      </w:r>
      <w:r w:rsidR="00EA013A">
        <w:t>Starches are flours in which proteins and lipids have been removed.</w:t>
      </w:r>
      <w:r w:rsidR="008467F4">
        <w:t xml:space="preserve"> </w:t>
      </w:r>
      <w:r w:rsidR="00EA013A">
        <w:t>The hydrocolloids have properties of thickening or gelling.</w:t>
      </w:r>
    </w:p>
    <w:p w14:paraId="7CAF5629" w14:textId="77777777" w:rsidR="00287424" w:rsidRDefault="00287424" w:rsidP="00287424">
      <w:pPr>
        <w:pStyle w:val="ListParagraph"/>
      </w:pPr>
    </w:p>
    <w:p w14:paraId="6D895861" w14:textId="77777777" w:rsidR="005039A0" w:rsidRDefault="005039A0" w:rsidP="005039A0">
      <w:pPr>
        <w:pStyle w:val="ListParagraph"/>
        <w:numPr>
          <w:ilvl w:val="0"/>
          <w:numId w:val="9"/>
        </w:numPr>
      </w:pPr>
      <w:r>
        <w:t>Cryoprotective agents</w:t>
      </w:r>
      <w:r w:rsidR="008536A2">
        <w:t>–</w:t>
      </w:r>
      <w:r>
        <w:t>i.e.</w:t>
      </w:r>
      <w:r w:rsidR="008536A2">
        <w:t>,</w:t>
      </w:r>
      <w:r>
        <w:t xml:space="preserve"> protecting food commodities at frozen temperatures</w:t>
      </w:r>
    </w:p>
    <w:p w14:paraId="49107A3F" w14:textId="77777777" w:rsidR="005039A0" w:rsidRDefault="005039A0" w:rsidP="005039A0"/>
    <w:p w14:paraId="182EAA37" w14:textId="77777777" w:rsidR="005039A0" w:rsidRDefault="005039A0" w:rsidP="005039A0">
      <w:pPr>
        <w:ind w:left="720"/>
      </w:pPr>
      <w:r>
        <w:t>For example, milk concentrated to 33% solids then frozen will produce a precipitate (or gel) upon thawing.</w:t>
      </w:r>
      <w:r w:rsidR="008467F4">
        <w:t xml:space="preserve"> </w:t>
      </w:r>
      <w:r>
        <w:t>This is due to the attraction of caseinate micelles to each other.</w:t>
      </w:r>
      <w:r w:rsidR="008467F4">
        <w:t xml:space="preserve"> </w:t>
      </w:r>
      <w:r>
        <w:t>If sugar is added</w:t>
      </w:r>
      <w:r w:rsidR="008536A2">
        <w:t>,</w:t>
      </w:r>
      <w:r>
        <w:t xml:space="preserve"> the sugar will block the interactions of the micelles</w:t>
      </w:r>
      <w:r w:rsidR="008536A2">
        <w:t>,</w:t>
      </w:r>
      <w:r>
        <w:t xml:space="preserve"> as the sugars will become physically adsorbed onto the micelle.</w:t>
      </w:r>
      <w:r w:rsidR="008467F4">
        <w:t xml:space="preserve"> </w:t>
      </w:r>
      <w:r>
        <w:t>This effect is lost if the sugars are not solubilized.</w:t>
      </w:r>
      <w:r w:rsidR="008467F4">
        <w:t xml:space="preserve"> </w:t>
      </w:r>
      <w:r>
        <w:t>For example</w:t>
      </w:r>
      <w:r w:rsidR="008536A2">
        <w:t>,</w:t>
      </w:r>
      <w:r>
        <w:t xml:space="preserve"> the 5% lactose in milk is insoluble in water</w:t>
      </w:r>
      <w:r w:rsidR="008536A2">
        <w:t>,</w:t>
      </w:r>
      <w:r>
        <w:t xml:space="preserve"> as there are two forms of lactose that exist</w:t>
      </w:r>
      <w:r w:rsidR="00EF42C7">
        <w:t>:</w:t>
      </w:r>
      <w:r>
        <w:t xml:space="preserve"> </w:t>
      </w:r>
      <w:r>
        <w:rPr>
          <w:rFonts w:cstheme="minorHAnsi"/>
        </w:rPr>
        <w:t>β</w:t>
      </w:r>
      <w:r>
        <w:t xml:space="preserve"> and </w:t>
      </w:r>
      <w:r>
        <w:rPr>
          <w:rFonts w:cstheme="minorHAnsi"/>
        </w:rPr>
        <w:t>α</w:t>
      </w:r>
      <w:r>
        <w:t xml:space="preserve"> lactose (at a ratio of </w:t>
      </w:r>
      <w:r>
        <w:rPr>
          <w:rFonts w:cstheme="minorHAnsi"/>
        </w:rPr>
        <w:t>β</w:t>
      </w:r>
      <w:r>
        <w:t>/</w:t>
      </w:r>
      <w:r>
        <w:rPr>
          <w:rFonts w:cstheme="minorHAnsi"/>
        </w:rPr>
        <w:t>α</w:t>
      </w:r>
      <w:r>
        <w:t xml:space="preserve"> = 1.68 at 20</w:t>
      </w:r>
      <w:r>
        <w:rPr>
          <w:vertAlign w:val="superscript"/>
        </w:rPr>
        <w:t>o</w:t>
      </w:r>
      <w:r>
        <w:t>C (Nickerson, 1965).</w:t>
      </w:r>
      <w:r w:rsidR="008467F4">
        <w:t xml:space="preserve"> </w:t>
      </w:r>
      <w:r>
        <w:t xml:space="preserve">The </w:t>
      </w:r>
      <w:r>
        <w:rPr>
          <w:rFonts w:cstheme="minorHAnsi"/>
        </w:rPr>
        <w:t>α</w:t>
      </w:r>
      <w:r>
        <w:t xml:space="preserve"> anomer crystallizes under ordinary conditions.</w:t>
      </w:r>
      <w:r w:rsidR="008467F4">
        <w:t xml:space="preserve"> </w:t>
      </w:r>
      <w:r>
        <w:t xml:space="preserve">This causes problems in frozen products due to the formation of large crystals of </w:t>
      </w:r>
      <w:r>
        <w:rPr>
          <w:rFonts w:cstheme="minorHAnsi"/>
        </w:rPr>
        <w:t>α</w:t>
      </w:r>
      <w:r>
        <w:t>-lactose and is a common defect in ice cream</w:t>
      </w:r>
      <w:r w:rsidR="008536A2">
        <w:t xml:space="preserve">, </w:t>
      </w:r>
      <w:r>
        <w:t>known as sandiness. If the milk is concentrated to 20% lactose, such that the lactose precipitates out, the cryoprotective effect is lost.</w:t>
      </w:r>
      <w:r w:rsidR="008467F4">
        <w:t xml:space="preserve"> </w:t>
      </w:r>
      <w:r>
        <w:t>The answer is to increase the solubility of lactose by adding lactase (an enzyme to cleave lactose into glucose and galactose).</w:t>
      </w:r>
      <w:r w:rsidR="008467F4">
        <w:t xml:space="preserve"> </w:t>
      </w:r>
      <w:r>
        <w:t xml:space="preserve">These sugars are both more soluble than lactose and therefore restore the cryoprotective effect. </w:t>
      </w:r>
    </w:p>
    <w:p w14:paraId="5144C5F6" w14:textId="77777777" w:rsidR="005039A0" w:rsidRDefault="005039A0" w:rsidP="005039A0"/>
    <w:p w14:paraId="566B613B" w14:textId="77777777" w:rsidR="005039A0" w:rsidRDefault="005039A0" w:rsidP="005039A0">
      <w:pPr>
        <w:pStyle w:val="ListParagraph"/>
        <w:numPr>
          <w:ilvl w:val="0"/>
          <w:numId w:val="9"/>
        </w:numPr>
      </w:pPr>
      <w:r>
        <w:t>Tenderizing agent</w:t>
      </w:r>
      <w:r w:rsidR="00EF42C7">
        <w:t>s</w:t>
      </w:r>
    </w:p>
    <w:p w14:paraId="707DFFBA" w14:textId="77777777" w:rsidR="005039A0" w:rsidRDefault="005039A0" w:rsidP="005039A0"/>
    <w:p w14:paraId="2CC886F8" w14:textId="77777777" w:rsidR="005039A0" w:rsidRDefault="005039A0" w:rsidP="005039A0">
      <w:pPr>
        <w:ind w:left="720"/>
      </w:pPr>
      <w:r>
        <w:t>In cakes, due to the high concentration of sugar, the sugar coats the gluten strands of the flour such that a stringy, elastic cohesive mass is not formed as it is in bread.</w:t>
      </w:r>
      <w:r w:rsidR="008467F4">
        <w:t xml:space="preserve"> </w:t>
      </w:r>
      <w:r>
        <w:t>The –OH groups of the sugars react with the hydrophilic groups on the gluten proteins to prevent that interaction.</w:t>
      </w:r>
    </w:p>
    <w:p w14:paraId="23EEB070" w14:textId="77777777" w:rsidR="005039A0" w:rsidRDefault="005039A0" w:rsidP="005039A0"/>
    <w:p w14:paraId="16F37216" w14:textId="77777777" w:rsidR="005039A0" w:rsidRDefault="005039A0" w:rsidP="005039A0">
      <w:pPr>
        <w:pStyle w:val="ListParagraph"/>
        <w:numPr>
          <w:ilvl w:val="0"/>
          <w:numId w:val="9"/>
        </w:numPr>
      </w:pPr>
      <w:r>
        <w:t>Development of flavour (odour)</w:t>
      </w:r>
    </w:p>
    <w:p w14:paraId="146C6EB7" w14:textId="77777777" w:rsidR="005039A0" w:rsidRDefault="005039A0" w:rsidP="005039A0"/>
    <w:p w14:paraId="1EE02937" w14:textId="77777777" w:rsidR="005039A0" w:rsidRDefault="008467F4" w:rsidP="005039A0">
      <w:r>
        <w:t xml:space="preserve">                                          </w:t>
      </w:r>
      <w:r w:rsidR="005039A0">
        <w:t>baking</w:t>
      </w:r>
    </w:p>
    <w:p w14:paraId="1899E871" w14:textId="77777777" w:rsidR="005039A0" w:rsidRDefault="008467F4" w:rsidP="005039A0">
      <w:pPr>
        <w:ind w:left="720"/>
      </w:pPr>
      <w:r>
        <w:t xml:space="preserve">             </w:t>
      </w:r>
      <w:r w:rsidR="005039A0">
        <w:t>Glucose + bread dough</w:t>
      </w:r>
      <w:r>
        <w:t xml:space="preserve"> </w:t>
      </w:r>
      <w:r w:rsidR="005039A0">
        <w:rPr>
          <w:rFonts w:cstheme="minorHAnsi"/>
        </w:rPr>
        <w:t xml:space="preserve">−────→ odor and </w:t>
      </w:r>
      <w:r w:rsidR="005B6402">
        <w:rPr>
          <w:rFonts w:cstheme="minorHAnsi"/>
        </w:rPr>
        <w:t>colour</w:t>
      </w:r>
      <w:r w:rsidR="005039A0">
        <w:t xml:space="preserve"> </w:t>
      </w:r>
    </w:p>
    <w:p w14:paraId="6376F923" w14:textId="77777777" w:rsidR="005039A0" w:rsidRDefault="005039A0" w:rsidP="005039A0">
      <w:pPr>
        <w:ind w:left="720"/>
      </w:pPr>
    </w:p>
    <w:p w14:paraId="6640957F" w14:textId="77777777" w:rsidR="005039A0" w:rsidRPr="00FE1A6B" w:rsidRDefault="005039A0" w:rsidP="005039A0">
      <w:pPr>
        <w:ind w:left="720"/>
      </w:pPr>
      <w:r>
        <w:t xml:space="preserve">This is due to non-enzymatic browning, by which both </w:t>
      </w:r>
      <w:r w:rsidR="005B6402">
        <w:t>colour</w:t>
      </w:r>
      <w:r>
        <w:t xml:space="preserve"> and odo</w:t>
      </w:r>
      <w:r w:rsidR="008536A2">
        <w:t>u</w:t>
      </w:r>
      <w:r>
        <w:t>r are produced.</w:t>
      </w:r>
      <w:r w:rsidR="008467F4">
        <w:t xml:space="preserve"> </w:t>
      </w:r>
      <w:r>
        <w:t>If there is no glucose or other reducing sugars, then there is no browning.</w:t>
      </w:r>
      <w:r w:rsidR="008467F4">
        <w:t xml:space="preserve"> </w:t>
      </w:r>
      <w:r>
        <w:t>The addition of milk to dough will add lactose</w:t>
      </w:r>
      <w:r w:rsidR="008536A2">
        <w:t>,</w:t>
      </w:r>
      <w:r>
        <w:t xml:space="preserve"> which is able to interact with the proteins present in flour to produce the baked bread odour.</w:t>
      </w:r>
      <w:r w:rsidR="008467F4">
        <w:t xml:space="preserve"> </w:t>
      </w:r>
      <w:r>
        <w:t>However, lactose cannot be used by yeast to produce CO</w:t>
      </w:r>
      <w:r>
        <w:rPr>
          <w:vertAlign w:val="subscript"/>
        </w:rPr>
        <w:t>2</w:t>
      </w:r>
      <w:r>
        <w:t>.</w:t>
      </w:r>
      <w:r w:rsidR="008467F4">
        <w:t xml:space="preserve"> </w:t>
      </w:r>
      <w:r>
        <w:t xml:space="preserve">Lactose can provide a reserve for non-enzymatic browning as the glucose is </w:t>
      </w:r>
      <w:r w:rsidR="008536A2">
        <w:t xml:space="preserve">used </w:t>
      </w:r>
      <w:r>
        <w:t>by the yeast and will decrease rapidly on concentration.</w:t>
      </w:r>
    </w:p>
    <w:p w14:paraId="56B4048C" w14:textId="77777777" w:rsidR="006E1519" w:rsidRPr="00820583" w:rsidRDefault="006E1519" w:rsidP="00820583">
      <w:pPr>
        <w:rPr>
          <w:sz w:val="24"/>
          <w:szCs w:val="24"/>
        </w:rPr>
      </w:pPr>
    </w:p>
    <w:p w14:paraId="531F5FC7" w14:textId="77777777" w:rsidR="009B79CF" w:rsidRDefault="009B79CF">
      <w:pPr>
        <w:rPr>
          <w:sz w:val="24"/>
          <w:szCs w:val="24"/>
        </w:rPr>
      </w:pPr>
    </w:p>
    <w:p w14:paraId="75AA24DD" w14:textId="77777777" w:rsidR="00C668FB" w:rsidRDefault="00C668FB">
      <w:pPr>
        <w:rPr>
          <w:b/>
          <w:sz w:val="24"/>
          <w:szCs w:val="24"/>
        </w:rPr>
      </w:pPr>
    </w:p>
    <w:p w14:paraId="1B552EBE" w14:textId="77777777" w:rsidR="00C668FB" w:rsidRDefault="00C668FB">
      <w:pPr>
        <w:rPr>
          <w:b/>
          <w:sz w:val="24"/>
          <w:szCs w:val="24"/>
        </w:rPr>
      </w:pPr>
    </w:p>
    <w:p w14:paraId="2DEEFDA0" w14:textId="77777777" w:rsidR="00C668FB" w:rsidRDefault="00C668FB">
      <w:pPr>
        <w:rPr>
          <w:b/>
          <w:sz w:val="24"/>
          <w:szCs w:val="24"/>
        </w:rPr>
      </w:pPr>
    </w:p>
    <w:p w14:paraId="4484AB5B" w14:textId="77777777" w:rsidR="00C668FB" w:rsidRDefault="00C668FB">
      <w:pPr>
        <w:rPr>
          <w:b/>
          <w:sz w:val="24"/>
          <w:szCs w:val="24"/>
        </w:rPr>
      </w:pPr>
    </w:p>
    <w:p w14:paraId="30AE9FCC" w14:textId="77777777" w:rsidR="00C668FB" w:rsidRDefault="00C668FB">
      <w:pPr>
        <w:rPr>
          <w:b/>
          <w:sz w:val="24"/>
          <w:szCs w:val="24"/>
        </w:rPr>
      </w:pPr>
    </w:p>
    <w:p w14:paraId="36351181" w14:textId="77777777" w:rsidR="00C668FB" w:rsidRDefault="00C668FB">
      <w:pPr>
        <w:rPr>
          <w:b/>
          <w:sz w:val="24"/>
          <w:szCs w:val="24"/>
        </w:rPr>
      </w:pPr>
    </w:p>
    <w:p w14:paraId="2CED44C7" w14:textId="77777777" w:rsidR="00C668FB" w:rsidRDefault="00C668FB">
      <w:pPr>
        <w:rPr>
          <w:b/>
          <w:sz w:val="24"/>
          <w:szCs w:val="24"/>
        </w:rPr>
      </w:pPr>
    </w:p>
    <w:p w14:paraId="257441A3" w14:textId="77777777" w:rsidR="00C668FB" w:rsidRDefault="00C668FB">
      <w:pPr>
        <w:rPr>
          <w:b/>
          <w:sz w:val="24"/>
          <w:szCs w:val="24"/>
        </w:rPr>
      </w:pPr>
    </w:p>
    <w:p w14:paraId="7806DEA8" w14:textId="77777777" w:rsidR="00C668FB" w:rsidRDefault="00C668FB">
      <w:pPr>
        <w:rPr>
          <w:b/>
          <w:sz w:val="24"/>
          <w:szCs w:val="24"/>
        </w:rPr>
      </w:pPr>
    </w:p>
    <w:p w14:paraId="3A98C812" w14:textId="77777777" w:rsidR="00C668FB" w:rsidRDefault="00C668FB">
      <w:pPr>
        <w:rPr>
          <w:b/>
          <w:sz w:val="24"/>
          <w:szCs w:val="24"/>
        </w:rPr>
      </w:pPr>
    </w:p>
    <w:p w14:paraId="124029E4" w14:textId="77777777" w:rsidR="00C668FB" w:rsidRDefault="00C668FB">
      <w:pPr>
        <w:rPr>
          <w:b/>
          <w:sz w:val="24"/>
          <w:szCs w:val="24"/>
        </w:rPr>
      </w:pPr>
    </w:p>
    <w:p w14:paraId="4293D104" w14:textId="77777777" w:rsidR="00C668FB" w:rsidRDefault="00C668FB">
      <w:pPr>
        <w:rPr>
          <w:b/>
          <w:sz w:val="24"/>
          <w:szCs w:val="24"/>
        </w:rPr>
      </w:pPr>
    </w:p>
    <w:p w14:paraId="3BC66157" w14:textId="77777777" w:rsidR="00C668FB" w:rsidRDefault="00C668FB">
      <w:pPr>
        <w:rPr>
          <w:b/>
          <w:sz w:val="24"/>
          <w:szCs w:val="24"/>
        </w:rPr>
      </w:pPr>
    </w:p>
    <w:p w14:paraId="44912D1B" w14:textId="77777777" w:rsidR="00C668FB" w:rsidRDefault="00C668FB">
      <w:pPr>
        <w:rPr>
          <w:b/>
          <w:sz w:val="24"/>
          <w:szCs w:val="24"/>
        </w:rPr>
      </w:pPr>
    </w:p>
    <w:p w14:paraId="107C513C" w14:textId="77777777" w:rsidR="00C668FB" w:rsidRDefault="00C668FB">
      <w:pPr>
        <w:rPr>
          <w:b/>
          <w:sz w:val="24"/>
          <w:szCs w:val="24"/>
        </w:rPr>
      </w:pPr>
    </w:p>
    <w:p w14:paraId="0C4517E8" w14:textId="77777777" w:rsidR="00C668FB" w:rsidRDefault="00C668FB">
      <w:pPr>
        <w:rPr>
          <w:b/>
          <w:sz w:val="24"/>
          <w:szCs w:val="24"/>
        </w:rPr>
      </w:pPr>
    </w:p>
    <w:p w14:paraId="51B2E018" w14:textId="77777777" w:rsidR="00C668FB" w:rsidRDefault="00C668FB">
      <w:pPr>
        <w:rPr>
          <w:b/>
          <w:sz w:val="24"/>
          <w:szCs w:val="24"/>
        </w:rPr>
      </w:pPr>
    </w:p>
    <w:p w14:paraId="564BD721" w14:textId="77777777" w:rsidR="00C668FB" w:rsidRDefault="00C668FB">
      <w:pPr>
        <w:rPr>
          <w:b/>
          <w:sz w:val="24"/>
          <w:szCs w:val="24"/>
        </w:rPr>
      </w:pPr>
    </w:p>
    <w:p w14:paraId="3688E1BC" w14:textId="77777777" w:rsidR="00C668FB" w:rsidRDefault="00C668FB">
      <w:pPr>
        <w:rPr>
          <w:b/>
          <w:sz w:val="24"/>
          <w:szCs w:val="24"/>
        </w:rPr>
      </w:pPr>
    </w:p>
    <w:p w14:paraId="3C48AD7B" w14:textId="77777777" w:rsidR="00C668FB" w:rsidRDefault="00C668FB">
      <w:pPr>
        <w:rPr>
          <w:b/>
          <w:sz w:val="24"/>
          <w:szCs w:val="24"/>
        </w:rPr>
      </w:pPr>
    </w:p>
    <w:p w14:paraId="4B342CC3" w14:textId="77777777" w:rsidR="00C668FB" w:rsidRDefault="00C668FB">
      <w:pPr>
        <w:rPr>
          <w:b/>
          <w:sz w:val="24"/>
          <w:szCs w:val="24"/>
        </w:rPr>
      </w:pPr>
    </w:p>
    <w:p w14:paraId="2BA60FF4" w14:textId="77777777" w:rsidR="00C668FB" w:rsidRDefault="00C668FB">
      <w:pPr>
        <w:rPr>
          <w:b/>
          <w:sz w:val="24"/>
          <w:szCs w:val="24"/>
        </w:rPr>
      </w:pPr>
    </w:p>
    <w:p w14:paraId="1CBED8B0" w14:textId="77777777" w:rsidR="00C668FB" w:rsidRDefault="00C668FB">
      <w:pPr>
        <w:rPr>
          <w:b/>
          <w:sz w:val="24"/>
          <w:szCs w:val="24"/>
        </w:rPr>
      </w:pPr>
    </w:p>
    <w:p w14:paraId="608B91A1" w14:textId="77777777" w:rsidR="00C668FB" w:rsidRDefault="00C668FB">
      <w:pPr>
        <w:rPr>
          <w:b/>
          <w:sz w:val="24"/>
          <w:szCs w:val="24"/>
        </w:rPr>
      </w:pPr>
    </w:p>
    <w:p w14:paraId="655EC872" w14:textId="77777777" w:rsidR="00C668FB" w:rsidRDefault="00C668FB">
      <w:pPr>
        <w:rPr>
          <w:b/>
          <w:sz w:val="24"/>
          <w:szCs w:val="24"/>
        </w:rPr>
      </w:pPr>
    </w:p>
    <w:p w14:paraId="003C9A08" w14:textId="77777777" w:rsidR="00C668FB" w:rsidRDefault="00C668FB">
      <w:pPr>
        <w:rPr>
          <w:b/>
          <w:sz w:val="24"/>
          <w:szCs w:val="24"/>
        </w:rPr>
      </w:pPr>
    </w:p>
    <w:p w14:paraId="2FEDC580" w14:textId="77777777" w:rsidR="00C668FB" w:rsidRDefault="00C668FB">
      <w:pPr>
        <w:rPr>
          <w:b/>
          <w:sz w:val="24"/>
          <w:szCs w:val="24"/>
        </w:rPr>
      </w:pPr>
    </w:p>
    <w:p w14:paraId="4FBE99DD" w14:textId="77777777" w:rsidR="00C668FB" w:rsidRDefault="00C668FB">
      <w:pPr>
        <w:rPr>
          <w:b/>
          <w:sz w:val="24"/>
          <w:szCs w:val="24"/>
        </w:rPr>
      </w:pPr>
    </w:p>
    <w:p w14:paraId="5E219DC2" w14:textId="77777777" w:rsidR="00C668FB" w:rsidRDefault="00C668FB">
      <w:pPr>
        <w:rPr>
          <w:b/>
          <w:sz w:val="24"/>
          <w:szCs w:val="24"/>
        </w:rPr>
      </w:pPr>
    </w:p>
    <w:p w14:paraId="4AADF996" w14:textId="77777777" w:rsidR="00C668FB" w:rsidRDefault="00C668FB">
      <w:pPr>
        <w:rPr>
          <w:b/>
          <w:sz w:val="24"/>
          <w:szCs w:val="24"/>
        </w:rPr>
      </w:pPr>
    </w:p>
    <w:p w14:paraId="0F4CCEBB" w14:textId="77777777" w:rsidR="00C668FB" w:rsidRDefault="00C668FB">
      <w:pPr>
        <w:rPr>
          <w:b/>
          <w:sz w:val="24"/>
          <w:szCs w:val="24"/>
        </w:rPr>
      </w:pPr>
    </w:p>
    <w:p w14:paraId="10A38A3E" w14:textId="77777777" w:rsidR="00C668FB" w:rsidRDefault="00C668FB">
      <w:pPr>
        <w:rPr>
          <w:b/>
          <w:sz w:val="24"/>
          <w:szCs w:val="24"/>
        </w:rPr>
      </w:pPr>
    </w:p>
    <w:p w14:paraId="6CFB29BD" w14:textId="77777777" w:rsidR="00C668FB" w:rsidRDefault="00C668FB">
      <w:pPr>
        <w:rPr>
          <w:b/>
          <w:sz w:val="24"/>
          <w:szCs w:val="24"/>
        </w:rPr>
      </w:pPr>
    </w:p>
    <w:p w14:paraId="7A7D20DB" w14:textId="77777777" w:rsidR="00C668FB" w:rsidRDefault="00C668FB">
      <w:pPr>
        <w:rPr>
          <w:b/>
          <w:sz w:val="24"/>
          <w:szCs w:val="24"/>
        </w:rPr>
      </w:pPr>
    </w:p>
    <w:p w14:paraId="2D6272A9" w14:textId="77777777" w:rsidR="00C668FB" w:rsidRDefault="00C668FB">
      <w:pPr>
        <w:rPr>
          <w:b/>
          <w:sz w:val="24"/>
          <w:szCs w:val="24"/>
        </w:rPr>
      </w:pPr>
    </w:p>
    <w:p w14:paraId="34D59609" w14:textId="77777777" w:rsidR="00C668FB" w:rsidRDefault="00C668FB">
      <w:pPr>
        <w:rPr>
          <w:b/>
          <w:sz w:val="24"/>
          <w:szCs w:val="24"/>
        </w:rPr>
      </w:pPr>
    </w:p>
    <w:p w14:paraId="00E9AC8B" w14:textId="77777777" w:rsidR="00C668FB" w:rsidRDefault="00C668FB">
      <w:pPr>
        <w:rPr>
          <w:b/>
          <w:sz w:val="24"/>
          <w:szCs w:val="24"/>
        </w:rPr>
      </w:pPr>
    </w:p>
    <w:p w14:paraId="1F8CF8BC" w14:textId="77777777" w:rsidR="008054D2" w:rsidRDefault="00C668FB">
      <w:pPr>
        <w:rPr>
          <w:b/>
          <w:sz w:val="24"/>
          <w:szCs w:val="24"/>
        </w:rPr>
      </w:pPr>
      <w:r>
        <w:rPr>
          <w:b/>
          <w:sz w:val="24"/>
          <w:szCs w:val="24"/>
        </w:rPr>
        <w:t xml:space="preserve">Module </w:t>
      </w:r>
      <w:r w:rsidR="002953F8">
        <w:rPr>
          <w:b/>
          <w:sz w:val="24"/>
          <w:szCs w:val="24"/>
        </w:rPr>
        <w:t>7</w:t>
      </w:r>
      <w:r>
        <w:rPr>
          <w:b/>
          <w:sz w:val="24"/>
          <w:szCs w:val="24"/>
        </w:rPr>
        <w:t xml:space="preserve">: </w:t>
      </w:r>
      <w:r w:rsidR="002D2381">
        <w:rPr>
          <w:b/>
          <w:sz w:val="24"/>
          <w:szCs w:val="24"/>
        </w:rPr>
        <w:t>Lipids</w:t>
      </w:r>
    </w:p>
    <w:p w14:paraId="7E2F0C87" w14:textId="77777777" w:rsidR="002953F8" w:rsidRDefault="002953F8" w:rsidP="00921ADC">
      <w:pPr>
        <w:jc w:val="right"/>
        <w:rPr>
          <w:rFonts w:ascii="Times New Roman" w:hAnsi="Times New Roman" w:cs="Times New Roman"/>
          <w:b/>
          <w:sz w:val="24"/>
          <w:szCs w:val="24"/>
        </w:rPr>
      </w:pPr>
      <w:r>
        <w:rPr>
          <w:rFonts w:ascii="Times New Roman" w:hAnsi="Times New Roman" w:cs="Times New Roman"/>
          <w:b/>
          <w:sz w:val="24"/>
          <w:szCs w:val="24"/>
        </w:rPr>
        <w:t xml:space="preserve">M7-1: </w:t>
      </w:r>
      <w:r w:rsidRPr="00FD6CCF">
        <w:rPr>
          <w:rFonts w:ascii="Times New Roman" w:hAnsi="Times New Roman" w:cs="Times New Roman"/>
          <w:b/>
          <w:sz w:val="24"/>
          <w:szCs w:val="24"/>
        </w:rPr>
        <w:t>Lipids</w:t>
      </w:r>
    </w:p>
    <w:p w14:paraId="6E008047" w14:textId="77777777" w:rsidR="005F2615" w:rsidRDefault="005F2615">
      <w:pPr>
        <w:rPr>
          <w:b/>
          <w:sz w:val="24"/>
          <w:szCs w:val="24"/>
        </w:rPr>
      </w:pPr>
    </w:p>
    <w:p w14:paraId="24461550" w14:textId="77777777" w:rsidR="002953F8" w:rsidRDefault="002953F8">
      <w:pPr>
        <w:rPr>
          <w:b/>
        </w:rPr>
      </w:pPr>
      <w:r>
        <w:rPr>
          <w:b/>
        </w:rPr>
        <w:t>&lt;h1&gt; Lipids</w:t>
      </w:r>
    </w:p>
    <w:p w14:paraId="2FAC58BC" w14:textId="77777777" w:rsidR="002953F8" w:rsidRDefault="002953F8">
      <w:pPr>
        <w:rPr>
          <w:b/>
        </w:rPr>
      </w:pPr>
    </w:p>
    <w:p w14:paraId="01D4E065" w14:textId="77777777" w:rsidR="00016D5C" w:rsidRPr="00016D5C" w:rsidRDefault="00016D5C">
      <w:pPr>
        <w:rPr>
          <w:b/>
        </w:rPr>
      </w:pPr>
      <w:r w:rsidRPr="00016D5C">
        <w:rPr>
          <w:b/>
        </w:rPr>
        <w:t>Reference Reading:</w:t>
      </w:r>
    </w:p>
    <w:p w14:paraId="5EB129BA" w14:textId="77777777" w:rsidR="00016D5C" w:rsidRPr="00016D5C" w:rsidRDefault="00016D5C">
      <w:pPr>
        <w:rPr>
          <w:b/>
        </w:rPr>
      </w:pPr>
    </w:p>
    <w:p w14:paraId="4D9AB6C3" w14:textId="77777777" w:rsidR="00081E6C" w:rsidRDefault="00081E6C" w:rsidP="00081E6C">
      <w:pPr>
        <w:rPr>
          <w:b/>
        </w:rPr>
      </w:pPr>
      <w:r>
        <w:rPr>
          <w:b/>
        </w:rPr>
        <w:t>Food Chemistry, Fennema, 4</w:t>
      </w:r>
      <w:r w:rsidRPr="0082600F">
        <w:rPr>
          <w:b/>
          <w:vertAlign w:val="superscript"/>
        </w:rPr>
        <w:t>th</w:t>
      </w:r>
      <w:r>
        <w:rPr>
          <w:b/>
        </w:rPr>
        <w:t xml:space="preserve"> ed., Chapter 4:</w:t>
      </w:r>
    </w:p>
    <w:p w14:paraId="436240CA"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Classification/Metabolic pathways p. 157</w:t>
      </w:r>
      <w:r w:rsidR="00D766C5" w:rsidRPr="00921ADC">
        <w:rPr>
          <w:rFonts w:cs="Times New Roman"/>
          <w:b/>
        </w:rPr>
        <w:t>–</w:t>
      </w:r>
      <w:r w:rsidRPr="00921ADC">
        <w:rPr>
          <w:rFonts w:cs="Times New Roman"/>
          <w:b/>
        </w:rPr>
        <w:t>164;</w:t>
      </w:r>
      <w:r w:rsidR="00EA7D17" w:rsidRPr="00921ADC">
        <w:rPr>
          <w:rFonts w:cs="Times New Roman"/>
          <w:b/>
        </w:rPr>
        <w:t xml:space="preserve"> </w:t>
      </w:r>
      <w:r w:rsidRPr="00921ADC">
        <w:rPr>
          <w:rFonts w:cs="Times New Roman"/>
          <w:b/>
        </w:rPr>
        <w:t>210</w:t>
      </w:r>
      <w:r w:rsidR="00D766C5" w:rsidRPr="00921ADC">
        <w:rPr>
          <w:rFonts w:cs="Times New Roman"/>
          <w:b/>
        </w:rPr>
        <w:t>–</w:t>
      </w:r>
      <w:r w:rsidRPr="00921ADC">
        <w:rPr>
          <w:rFonts w:cs="Times New Roman"/>
          <w:b/>
        </w:rPr>
        <w:t>211</w:t>
      </w:r>
    </w:p>
    <w:p w14:paraId="2B5C5914"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Polymorphism p. 176</w:t>
      </w:r>
      <w:r w:rsidR="00D766C5" w:rsidRPr="00921ADC">
        <w:rPr>
          <w:rFonts w:cs="Times New Roman"/>
          <w:b/>
        </w:rPr>
        <w:t>–</w:t>
      </w:r>
      <w:r w:rsidRPr="00921ADC">
        <w:rPr>
          <w:rFonts w:cs="Times New Roman"/>
          <w:b/>
        </w:rPr>
        <w:t>77</w:t>
      </w:r>
    </w:p>
    <w:p w14:paraId="10D229FD"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Fatty acid oxidation (auto-oxidation) p. 186</w:t>
      </w:r>
      <w:r w:rsidR="00D766C5" w:rsidRPr="00921ADC">
        <w:rPr>
          <w:rFonts w:cs="Times New Roman"/>
          <w:b/>
        </w:rPr>
        <w:t>–</w:t>
      </w:r>
      <w:r w:rsidRPr="00921ADC">
        <w:rPr>
          <w:rFonts w:cs="Times New Roman"/>
          <w:b/>
        </w:rPr>
        <w:t>198</w:t>
      </w:r>
    </w:p>
    <w:p w14:paraId="69A17A97"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Sterols &amp; sterol oxidation p. 198-</w:t>
      </w:r>
      <w:r w:rsidR="0041495D" w:rsidRPr="00921ADC">
        <w:rPr>
          <w:rFonts w:cs="Times New Roman"/>
          <w:b/>
        </w:rPr>
        <w:t>207</w:t>
      </w:r>
    </w:p>
    <w:p w14:paraId="72E8EF15"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Lipid oxidation measurements p. 207</w:t>
      </w:r>
      <w:r w:rsidR="00D766C5" w:rsidRPr="00921ADC">
        <w:rPr>
          <w:rFonts w:cs="Times New Roman"/>
          <w:b/>
        </w:rPr>
        <w:t>–</w:t>
      </w:r>
      <w:r w:rsidRPr="00921ADC">
        <w:rPr>
          <w:rFonts w:cs="Times New Roman"/>
          <w:b/>
        </w:rPr>
        <w:t>209</w:t>
      </w:r>
    </w:p>
    <w:p w14:paraId="6D28FEF9" w14:textId="77777777" w:rsidR="005F2615" w:rsidRPr="00921ADC" w:rsidRDefault="008467F4" w:rsidP="00921ADC">
      <w:pPr>
        <w:pStyle w:val="ListParagraph"/>
        <w:numPr>
          <w:ilvl w:val="0"/>
          <w:numId w:val="29"/>
        </w:numPr>
        <w:autoSpaceDE w:val="0"/>
        <w:autoSpaceDN w:val="0"/>
        <w:adjustRightInd w:val="0"/>
        <w:rPr>
          <w:rFonts w:cs="Times New Roman"/>
          <w:b/>
        </w:rPr>
      </w:pPr>
      <w:r>
        <w:rPr>
          <w:rFonts w:cs="Times New Roman"/>
          <w:b/>
        </w:rPr>
        <w:t xml:space="preserve">  </w:t>
      </w:r>
      <w:r w:rsidR="00081E6C">
        <w:rPr>
          <w:rFonts w:cs="Times New Roman"/>
          <w:b/>
        </w:rPr>
        <w:t xml:space="preserve"> </w:t>
      </w:r>
      <w:r w:rsidR="005F2615" w:rsidRPr="00921ADC">
        <w:rPr>
          <w:rFonts w:cs="Times New Roman"/>
          <w:b/>
        </w:rPr>
        <w:t>Chemistry of fat/oil processing p.</w:t>
      </w:r>
      <w:r w:rsidR="00D766C5" w:rsidRPr="00921ADC">
        <w:rPr>
          <w:rFonts w:cs="Times New Roman"/>
          <w:b/>
        </w:rPr>
        <w:t xml:space="preserve"> </w:t>
      </w:r>
      <w:r w:rsidR="005F2615" w:rsidRPr="00921ADC">
        <w:rPr>
          <w:rFonts w:cs="Times New Roman"/>
          <w:b/>
        </w:rPr>
        <w:t>179</w:t>
      </w:r>
    </w:p>
    <w:p w14:paraId="58CA8A85" w14:textId="77777777" w:rsidR="005F2615" w:rsidRPr="00921ADC" w:rsidRDefault="005F2615" w:rsidP="00921ADC">
      <w:pPr>
        <w:pStyle w:val="ListParagraph"/>
        <w:numPr>
          <w:ilvl w:val="0"/>
          <w:numId w:val="29"/>
        </w:numPr>
        <w:autoSpaceDE w:val="0"/>
        <w:autoSpaceDN w:val="0"/>
        <w:adjustRightInd w:val="0"/>
        <w:rPr>
          <w:rFonts w:cs="Times New Roman"/>
          <w:b/>
        </w:rPr>
      </w:pPr>
      <w:r w:rsidRPr="00921ADC">
        <w:rPr>
          <w:rFonts w:cs="Times New Roman"/>
          <w:b/>
        </w:rPr>
        <w:t>Hydrogenation p. 180,</w:t>
      </w:r>
      <w:r w:rsidR="00D766C5" w:rsidRPr="00921ADC">
        <w:rPr>
          <w:rFonts w:cs="Times New Roman"/>
          <w:b/>
        </w:rPr>
        <w:t xml:space="preserve"> </w:t>
      </w:r>
      <w:r w:rsidRPr="00921ADC">
        <w:rPr>
          <w:rFonts w:cs="Times New Roman"/>
          <w:b/>
        </w:rPr>
        <w:t>210</w:t>
      </w:r>
    </w:p>
    <w:p w14:paraId="6D30F817" w14:textId="77777777" w:rsidR="005F2615" w:rsidRPr="00921ADC" w:rsidRDefault="005F2615" w:rsidP="00921ADC">
      <w:pPr>
        <w:pStyle w:val="ListParagraph"/>
        <w:numPr>
          <w:ilvl w:val="0"/>
          <w:numId w:val="29"/>
        </w:numPr>
        <w:rPr>
          <w:rFonts w:cs="Times New Roman"/>
          <w:b/>
        </w:rPr>
      </w:pPr>
      <w:r w:rsidRPr="00921ADC">
        <w:rPr>
          <w:rFonts w:cs="Times New Roman"/>
          <w:b/>
        </w:rPr>
        <w:t>Interesterification p. 182,</w:t>
      </w:r>
      <w:r w:rsidR="00D766C5" w:rsidRPr="00921ADC">
        <w:rPr>
          <w:rFonts w:cs="Times New Roman"/>
          <w:b/>
        </w:rPr>
        <w:t xml:space="preserve"> </w:t>
      </w:r>
      <w:r w:rsidRPr="00921ADC">
        <w:rPr>
          <w:rFonts w:cs="Times New Roman"/>
          <w:b/>
        </w:rPr>
        <w:t>211</w:t>
      </w:r>
    </w:p>
    <w:p w14:paraId="0AAA7A27" w14:textId="77777777" w:rsidR="001548C2" w:rsidRDefault="001548C2" w:rsidP="005F2615">
      <w:pPr>
        <w:rPr>
          <w:rFonts w:cs="Times New Roman"/>
          <w:b/>
        </w:rPr>
      </w:pPr>
    </w:p>
    <w:p w14:paraId="491CDDF1" w14:textId="77777777" w:rsidR="001548C2" w:rsidRPr="001548C2" w:rsidRDefault="001548C2" w:rsidP="001548C2">
      <w:pPr>
        <w:widowControl w:val="0"/>
        <w:jc w:val="both"/>
        <w:rPr>
          <w:rFonts w:ascii="Times New Roman" w:eastAsia="Times New Roman" w:hAnsi="Times New Roman" w:cs="Times New Roman"/>
          <w:sz w:val="20"/>
          <w:szCs w:val="20"/>
        </w:rPr>
      </w:pPr>
      <w:r w:rsidRPr="001548C2">
        <w:rPr>
          <w:rFonts w:ascii="Times New Roman" w:eastAsia="Times New Roman" w:hAnsi="Times New Roman" w:cs="Times New Roman"/>
          <w:szCs w:val="20"/>
        </w:rPr>
        <w:t>Fats and oils in foods are grouped together in a category called lipids, which are those components that are soluble in non-polar solvents such as ether. They normally occur as glycerides, which consist of a glycerol backbone condensed with a fatty acid to form mono-, di- and trigylcerides. The triglycerides are the majority of fats used in the diet.</w:t>
      </w:r>
      <w:r w:rsidR="008467F4">
        <w:rPr>
          <w:rFonts w:ascii="Times New Roman" w:eastAsia="Times New Roman" w:hAnsi="Times New Roman" w:cs="Times New Roman"/>
          <w:szCs w:val="20"/>
        </w:rPr>
        <w:t xml:space="preserve"> </w:t>
      </w:r>
      <w:r w:rsidRPr="001548C2">
        <w:rPr>
          <w:rFonts w:ascii="Times New Roman" w:eastAsia="Times New Roman" w:hAnsi="Times New Roman" w:cs="Times New Roman"/>
          <w:szCs w:val="20"/>
        </w:rPr>
        <w:t>Mono- and</w:t>
      </w:r>
      <w:r w:rsidR="008467F4">
        <w:rPr>
          <w:rFonts w:ascii="Times New Roman" w:eastAsia="Times New Roman" w:hAnsi="Times New Roman" w:cs="Times New Roman"/>
          <w:szCs w:val="20"/>
        </w:rPr>
        <w:t xml:space="preserve"> </w:t>
      </w:r>
      <w:r w:rsidRPr="001548C2">
        <w:rPr>
          <w:rFonts w:ascii="Times New Roman" w:eastAsia="Times New Roman" w:hAnsi="Times New Roman" w:cs="Times New Roman"/>
          <w:szCs w:val="20"/>
        </w:rPr>
        <w:t>diglycerides are used as emulsifiers.</w:t>
      </w:r>
      <w:r w:rsidR="008467F4">
        <w:rPr>
          <w:rFonts w:ascii="Times New Roman" w:eastAsia="Times New Roman" w:hAnsi="Times New Roman" w:cs="Times New Roman"/>
          <w:szCs w:val="20"/>
        </w:rPr>
        <w:t xml:space="preserve"> </w:t>
      </w:r>
    </w:p>
    <w:p w14:paraId="737B5418" w14:textId="77777777" w:rsidR="001548C2" w:rsidRPr="001548C2" w:rsidRDefault="001548C2" w:rsidP="001548C2">
      <w:pPr>
        <w:widowControl w:val="0"/>
        <w:jc w:val="both"/>
        <w:rPr>
          <w:rFonts w:ascii="Times New Roman" w:eastAsia="Times New Roman" w:hAnsi="Times New Roman" w:cs="Times New Roman"/>
          <w:sz w:val="20"/>
          <w:szCs w:val="20"/>
        </w:rPr>
      </w:pPr>
    </w:p>
    <w:p w14:paraId="5D560BFC" w14:textId="77777777" w:rsidR="001548C2" w:rsidRPr="001548C2" w:rsidRDefault="001548C2" w:rsidP="001548C2">
      <w:pPr>
        <w:widowControl w:val="0"/>
        <w:jc w:val="both"/>
        <w:rPr>
          <w:rFonts w:ascii="Times New Roman" w:eastAsia="Times New Roman" w:hAnsi="Times New Roman" w:cs="Times New Roman"/>
          <w:sz w:val="20"/>
          <w:szCs w:val="20"/>
        </w:rPr>
      </w:pPr>
      <w:r w:rsidRPr="001548C2">
        <w:rPr>
          <w:rFonts w:ascii="Times New Roman" w:eastAsia="Times New Roman" w:hAnsi="Times New Roman" w:cs="Times New Roman"/>
          <w:sz w:val="20"/>
          <w:szCs w:val="20"/>
        </w:rPr>
        <w:t xml:space="preserve">Figure </w:t>
      </w:r>
      <w:r w:rsidR="00C50577">
        <w:rPr>
          <w:rFonts w:ascii="Times New Roman" w:eastAsia="Times New Roman" w:hAnsi="Times New Roman" w:cs="Times New Roman"/>
          <w:sz w:val="20"/>
          <w:szCs w:val="20"/>
        </w:rPr>
        <w:t>7-1</w:t>
      </w:r>
      <w:r w:rsidRPr="001548C2">
        <w:rPr>
          <w:rFonts w:ascii="Times New Roman" w:eastAsia="Times New Roman" w:hAnsi="Times New Roman" w:cs="Times New Roman"/>
          <w:sz w:val="20"/>
          <w:szCs w:val="20"/>
        </w:rPr>
        <w:t xml:space="preserve"> Triglyceride synthesis</w:t>
      </w:r>
    </w:p>
    <w:p w14:paraId="4916B8B5" w14:textId="77777777" w:rsidR="001548C2" w:rsidRPr="001548C2" w:rsidRDefault="001548C2" w:rsidP="001548C2">
      <w:pPr>
        <w:widowControl w:val="0"/>
        <w:ind w:left="4320" w:hanging="4320"/>
        <w:jc w:val="both"/>
        <w:rPr>
          <w:rFonts w:ascii="Times New Roman" w:eastAsia="Times New Roman" w:hAnsi="Times New Roman" w:cs="Times New Roman"/>
          <w:sz w:val="20"/>
          <w:szCs w:val="20"/>
        </w:rPr>
      </w:pPr>
    </w:p>
    <w:p w14:paraId="07B8E2C1" w14:textId="77777777" w:rsidR="001548C2" w:rsidRPr="001548C2" w:rsidRDefault="001548C2" w:rsidP="001548C2">
      <w:pPr>
        <w:widowControl w:val="0"/>
        <w:ind w:left="4320" w:hanging="3600"/>
        <w:jc w:val="both"/>
        <w:rPr>
          <w:rFonts w:ascii="Arial" w:eastAsia="Times New Roman" w:hAnsi="Arial"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8761439" wp14:editId="44F2ABC5">
                <wp:simplePos x="0" y="0"/>
                <wp:positionH relativeFrom="column">
                  <wp:posOffset>3255010</wp:posOffset>
                </wp:positionH>
                <wp:positionV relativeFrom="paragraph">
                  <wp:posOffset>168275</wp:posOffset>
                </wp:positionV>
                <wp:extent cx="0" cy="184150"/>
                <wp:effectExtent l="0" t="0" r="0" b="0"/>
                <wp:wrapNone/>
                <wp:docPr id="34819" name="Straight Connector 34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304FE" id="Straight Connector 34819"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13.25pt" to="256.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2CB46EF9" wp14:editId="21120819">
                <wp:simplePos x="0" y="0"/>
                <wp:positionH relativeFrom="column">
                  <wp:posOffset>3213100</wp:posOffset>
                </wp:positionH>
                <wp:positionV relativeFrom="paragraph">
                  <wp:posOffset>168275</wp:posOffset>
                </wp:positionV>
                <wp:extent cx="0" cy="184150"/>
                <wp:effectExtent l="0" t="0" r="0" b="0"/>
                <wp:wrapNone/>
                <wp:docPr id="34818" name="Straight Connector 34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B88E" id="Straight Connector 3481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pt,13.25pt" to="25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"/>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63360" behindDoc="0" locked="0" layoutInCell="1" allowOverlap="1" wp14:anchorId="4BCD5F0E" wp14:editId="20C469DD">
                <wp:simplePos x="0" y="0"/>
                <wp:positionH relativeFrom="margin">
                  <wp:posOffset>4066540</wp:posOffset>
                </wp:positionH>
                <wp:positionV relativeFrom="margin">
                  <wp:posOffset>2023745</wp:posOffset>
                </wp:positionV>
                <wp:extent cx="288925" cy="53975"/>
                <wp:effectExtent l="0" t="0" r="0" b="0"/>
                <wp:wrapNone/>
                <wp:docPr id="34817" name="Text Box 34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0651F" w14:textId="77777777" w:rsidR="001950B3" w:rsidRDefault="001950B3">
                            <w:pPr>
                              <w:widowControl w:val="0"/>
                            </w:pPr>
                            <w:r>
                              <w:rPr>
                                <w:noProof/>
                              </w:rPr>
                              <w:drawing>
                                <wp:inline distT="0" distB="0" distL="0" distR="0" wp14:anchorId="3F1B1CD6" wp14:editId="0E2E00E2">
                                  <wp:extent cx="289560" cy="53340"/>
                                  <wp:effectExtent l="0" t="0" r="0" b="3810"/>
                                  <wp:docPr id="34816" name="Picture 3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D5F0E" id="_x0000_t202" coordsize="21600,21600" o:spt="202" path="m,l,21600r21600,l21600,xe">
                <v:stroke joinstyle="miter"/>
                <v:path gradientshapeok="t" o:connecttype="rect"/>
              </v:shapetype>
              <v:shape id="Text Box 34817" o:spid="_x0000_s1026" type="#_x0000_t202" style="position:absolute;left:0;text-align:left;margin-left:320.2pt;margin-top:159.35pt;width:22.75pt;height:4.25pt;z-index:25166336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" stroked="f">
                <v:textbox inset="0,0,0,0">
                  <w:txbxContent>
                    <w:p w14:paraId="0E10651F" w14:textId="77777777" w:rsidR="001950B3" w:rsidRDefault="001950B3">
                      <w:pPr>
                        <w:widowControl w:val="0"/>
                      </w:pPr>
                      <w:r>
                        <w:rPr>
                          <w:noProof/>
                        </w:rPr>
                        <w:drawing>
                          <wp:inline distT="0" distB="0" distL="0" distR="0" wp14:anchorId="3F1B1CD6" wp14:editId="0E2E00E2">
                            <wp:extent cx="289560" cy="53340"/>
                            <wp:effectExtent l="0" t="0" r="0" b="3810"/>
                            <wp:docPr id="34816" name="Picture 3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008467F4">
        <w:rPr>
          <w:rFonts w:ascii="Times New Roman" w:eastAsia="Times New Roman" w:hAnsi="Times New Roman" w:cs="Times New Roman"/>
          <w:sz w:val="20"/>
          <w:szCs w:val="20"/>
        </w:rPr>
        <w:t xml:space="preserve">  </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 xml:space="preserve"> O</w:t>
      </w:r>
    </w:p>
    <w:p w14:paraId="5ADFC846" w14:textId="77777777" w:rsidR="001548C2" w:rsidRPr="001548C2" w:rsidRDefault="001548C2" w:rsidP="001548C2">
      <w:pPr>
        <w:widowControl w:val="0"/>
        <w:jc w:val="both"/>
        <w:rPr>
          <w:rFonts w:ascii="Arial" w:eastAsia="Times New Roman" w:hAnsi="Arial" w:cs="Times New Roman"/>
          <w:sz w:val="24"/>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61312" behindDoc="0" locked="0" layoutInCell="1" allowOverlap="1" wp14:anchorId="2A1E0B98" wp14:editId="5DAF848F">
                <wp:simplePos x="0" y="0"/>
                <wp:positionH relativeFrom="margin">
                  <wp:posOffset>1761490</wp:posOffset>
                </wp:positionH>
                <wp:positionV relativeFrom="margin">
                  <wp:posOffset>2232025</wp:posOffset>
                </wp:positionV>
                <wp:extent cx="288925" cy="53975"/>
                <wp:effectExtent l="0" t="0" r="0" b="0"/>
                <wp:wrapNone/>
                <wp:docPr id="32799" name="Text Box 32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02D37" w14:textId="77777777" w:rsidR="001950B3" w:rsidRDefault="001950B3">
                            <w:pPr>
                              <w:widowControl w:val="0"/>
                            </w:pPr>
                            <w:r>
                              <w:rPr>
                                <w:noProof/>
                              </w:rPr>
                              <w:drawing>
                                <wp:inline distT="0" distB="0" distL="0" distR="0" wp14:anchorId="15E487FD" wp14:editId="7B41BCFD">
                                  <wp:extent cx="289560" cy="53340"/>
                                  <wp:effectExtent l="0" t="0" r="0" b="3810"/>
                                  <wp:docPr id="32798" name="Picture 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0B98" id="Text Box 32799" o:spid="_x0000_s1027" type="#_x0000_t202" style="position:absolute;left:0;text-align:left;margin-left:138.7pt;margin-top:175.75pt;width:22.75pt;height:4.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SsgAIAAAw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" stroked="f">
                <v:textbox inset="0,0,0,0">
                  <w:txbxContent>
                    <w:p w14:paraId="03A02D37" w14:textId="77777777" w:rsidR="001950B3" w:rsidRDefault="001950B3">
                      <w:pPr>
                        <w:widowControl w:val="0"/>
                      </w:pPr>
                      <w:r>
                        <w:rPr>
                          <w:noProof/>
                        </w:rPr>
                        <w:drawing>
                          <wp:inline distT="0" distB="0" distL="0" distR="0" wp14:anchorId="15E487FD" wp14:editId="7B41BCFD">
                            <wp:extent cx="289560" cy="53340"/>
                            <wp:effectExtent l="0" t="0" r="0" b="3810"/>
                            <wp:docPr id="32798" name="Picture 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60288" behindDoc="0" locked="0" layoutInCell="1" allowOverlap="1" wp14:anchorId="317D4096" wp14:editId="2D237DC7">
                <wp:simplePos x="0" y="0"/>
                <wp:positionH relativeFrom="margin">
                  <wp:posOffset>1906905</wp:posOffset>
                </wp:positionH>
                <wp:positionV relativeFrom="margin">
                  <wp:posOffset>2225675</wp:posOffset>
                </wp:positionV>
                <wp:extent cx="288925" cy="53975"/>
                <wp:effectExtent l="0" t="0" r="0" b="0"/>
                <wp:wrapNone/>
                <wp:docPr id="32797" name="Text Box 3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2AE36" w14:textId="77777777" w:rsidR="001950B3" w:rsidRDefault="001950B3">
                            <w:pPr>
                              <w:widowControl w:val="0"/>
                            </w:pPr>
                            <w:r>
                              <w:rPr>
                                <w:noProof/>
                              </w:rPr>
                              <w:drawing>
                                <wp:inline distT="0" distB="0" distL="0" distR="0" wp14:anchorId="23FC2C13" wp14:editId="1C33999D">
                                  <wp:extent cx="289560" cy="53340"/>
                                  <wp:effectExtent l="0" t="0" r="0" b="3810"/>
                                  <wp:docPr id="32796" name="Picture 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4096" id="Text Box 32797" o:spid="_x0000_s1028" type="#_x0000_t202" style="position:absolute;left:0;text-align:left;margin-left:150.15pt;margin-top:175.25pt;width:22.75pt;height:4.25pt;z-index:25166028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" stroked="f">
                <v:textbox inset="0,0,0,0">
                  <w:txbxContent>
                    <w:p w14:paraId="3BB2AE36" w14:textId="77777777" w:rsidR="001950B3" w:rsidRDefault="001950B3">
                      <w:pPr>
                        <w:widowControl w:val="0"/>
                      </w:pPr>
                      <w:r>
                        <w:rPr>
                          <w:noProof/>
                        </w:rPr>
                        <w:drawing>
                          <wp:inline distT="0" distB="0" distL="0" distR="0" wp14:anchorId="23FC2C13" wp14:editId="1C33999D">
                            <wp:extent cx="289560" cy="53340"/>
                            <wp:effectExtent l="0" t="0" r="0" b="3810"/>
                            <wp:docPr id="32796" name="Picture 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 xml:space="preserve"> </w:t>
      </w:r>
    </w:p>
    <w:p w14:paraId="56130E2E" w14:textId="77777777" w:rsidR="001548C2" w:rsidRPr="001548C2" w:rsidRDefault="001548C2" w:rsidP="001548C2">
      <w:pPr>
        <w:widowControl w:val="0"/>
        <w:ind w:left="4320" w:hanging="4320"/>
        <w:jc w:val="both"/>
        <w:rPr>
          <w:rFonts w:ascii="Arial" w:eastAsia="Times New Roman" w:hAnsi="Arial" w:cs="Times New Roman"/>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23776" behindDoc="0" locked="0" layoutInCell="1" allowOverlap="1" wp14:anchorId="459D197A" wp14:editId="36E74386">
                <wp:simplePos x="0" y="0"/>
                <wp:positionH relativeFrom="column">
                  <wp:posOffset>2533650</wp:posOffset>
                </wp:positionH>
                <wp:positionV relativeFrom="paragraph">
                  <wp:posOffset>170180</wp:posOffset>
                </wp:positionV>
                <wp:extent cx="0" cy="175895"/>
                <wp:effectExtent l="0" t="0" r="0" b="0"/>
                <wp:wrapNone/>
                <wp:docPr id="32795" name="Straight Connector 32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95E9" id="Straight Connector 3279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13.4pt" to="199.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22752" behindDoc="0" locked="0" layoutInCell="1" allowOverlap="1" wp14:anchorId="61163C3A" wp14:editId="2D116107">
                <wp:simplePos x="0" y="0"/>
                <wp:positionH relativeFrom="column">
                  <wp:posOffset>2491740</wp:posOffset>
                </wp:positionH>
                <wp:positionV relativeFrom="paragraph">
                  <wp:posOffset>170180</wp:posOffset>
                </wp:positionV>
                <wp:extent cx="0" cy="175895"/>
                <wp:effectExtent l="0" t="0" r="0" b="0"/>
                <wp:wrapNone/>
                <wp:docPr id="32794" name="Straight Connector 32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5FCDD" id="Straight Connector 3279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2pt,13.4pt" to="196.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20704" behindDoc="0" locked="0" layoutInCell="1" allowOverlap="1" wp14:anchorId="0EC408DC" wp14:editId="1194A60F">
                <wp:simplePos x="0" y="0"/>
                <wp:positionH relativeFrom="column">
                  <wp:posOffset>1123950</wp:posOffset>
                </wp:positionH>
                <wp:positionV relativeFrom="paragraph">
                  <wp:posOffset>170180</wp:posOffset>
                </wp:positionV>
                <wp:extent cx="0" cy="167640"/>
                <wp:effectExtent l="0" t="0" r="0" b="0"/>
                <wp:wrapNone/>
                <wp:docPr id="32793" name="Straight Connector 32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3ACA6" id="Straight Connector 3279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3.4pt" to="8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19680" behindDoc="0" locked="0" layoutInCell="1" allowOverlap="1" wp14:anchorId="0EB34187" wp14:editId="0DE594BD">
                <wp:simplePos x="0" y="0"/>
                <wp:positionH relativeFrom="column">
                  <wp:posOffset>318770</wp:posOffset>
                </wp:positionH>
                <wp:positionV relativeFrom="paragraph">
                  <wp:posOffset>170180</wp:posOffset>
                </wp:positionV>
                <wp:extent cx="0" cy="159385"/>
                <wp:effectExtent l="0" t="0" r="0" b="0"/>
                <wp:wrapNone/>
                <wp:docPr id="32792" name="Straight Connector 32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7FCB0" id="Straight Connector 3279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13.4pt" to="25.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"/>
            </w:pict>
          </mc:Fallback>
        </mc:AlternateConten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O</w:t>
      </w:r>
      <w:r w:rsidR="008467F4">
        <w:rPr>
          <w:rFonts w:ascii="Arial" w:eastAsia="Times New Roman" w:hAnsi="Arial" w:cs="Times New Roman"/>
          <w:sz w:val="24"/>
          <w:szCs w:val="20"/>
        </w:rPr>
        <w:t xml:space="preserve">     </w:t>
      </w:r>
      <w:r>
        <w:rPr>
          <w:rFonts w:ascii="Arial" w:eastAsia="Times New Roman" w:hAnsi="Arial" w:cs="Times New Roman"/>
          <w:sz w:val="24"/>
          <w:szCs w:val="20"/>
        </w:rPr>
        <w:t xml:space="preserve"> </w:t>
      </w:r>
      <w:r w:rsidRPr="001548C2">
        <w:rPr>
          <w:rFonts w:ascii="Arial" w:eastAsia="Times New Roman" w:hAnsi="Arial" w:cs="Times New Roman"/>
          <w:sz w:val="24"/>
          <w:szCs w:val="20"/>
        </w:rPr>
        <w:t>H</w:t>
      </w:r>
      <w:r w:rsidRPr="001548C2">
        <w:rPr>
          <w:rFonts w:ascii="Arial" w:eastAsia="Times New Roman" w:hAnsi="Arial" w:cs="Times New Roman"/>
          <w:sz w:val="24"/>
          <w:szCs w:val="20"/>
          <w:vertAlign w:val="subscript"/>
        </w:rPr>
        <w:t>2</w:t>
      </w:r>
      <w:r w:rsidRPr="001548C2">
        <w:rPr>
          <w:rFonts w:ascii="Arial" w:eastAsia="Times New Roman" w:hAnsi="Arial" w:cs="Times New Roman"/>
          <w:sz w:val="24"/>
          <w:szCs w:val="20"/>
        </w:rPr>
        <w:t>C-OH</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O</w:t>
      </w:r>
      <w:r w:rsidRPr="001548C2">
        <w:rPr>
          <w:rFonts w:ascii="Arial" w:eastAsia="Times New Roman" w:hAnsi="Arial" w:cs="Times New Roman"/>
          <w:sz w:val="24"/>
          <w:szCs w:val="20"/>
        </w:rPr>
        <w:tab/>
        <w:t>H</w:t>
      </w:r>
      <w:r w:rsidRPr="001548C2">
        <w:rPr>
          <w:rFonts w:ascii="Arial" w:eastAsia="Times New Roman" w:hAnsi="Arial" w:cs="Times New Roman"/>
          <w:sz w:val="24"/>
          <w:szCs w:val="20"/>
          <w:vertAlign w:val="subscript"/>
        </w:rPr>
        <w:t>2</w:t>
      </w:r>
      <w:r w:rsidRPr="001548C2">
        <w:rPr>
          <w:rFonts w:ascii="Arial" w:eastAsia="Times New Roman" w:hAnsi="Arial" w:cs="Times New Roman"/>
          <w:sz w:val="24"/>
          <w:szCs w:val="20"/>
        </w:rPr>
        <w:t>C-OCR</w:t>
      </w:r>
    </w:p>
    <w:p w14:paraId="3413D201" w14:textId="77777777" w:rsidR="001548C2" w:rsidRPr="001548C2" w:rsidRDefault="001548C2" w:rsidP="001548C2">
      <w:pPr>
        <w:widowControl w:val="0"/>
        <w:jc w:val="both"/>
        <w:rPr>
          <w:rFonts w:ascii="Arial" w:eastAsia="Times New Roman" w:hAnsi="Arial"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3B87CF15" wp14:editId="642029D9">
                <wp:simplePos x="0" y="0"/>
                <wp:positionH relativeFrom="column">
                  <wp:posOffset>2952750</wp:posOffset>
                </wp:positionH>
                <wp:positionV relativeFrom="paragraph">
                  <wp:posOffset>11430</wp:posOffset>
                </wp:positionV>
                <wp:extent cx="0" cy="159385"/>
                <wp:effectExtent l="0" t="0" r="0" b="0"/>
                <wp:wrapNone/>
                <wp:docPr id="32791" name="Straight Connector 32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B9D8B" id="Straight Connector 3279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9pt" to="23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18656" behindDoc="0" locked="0" layoutInCell="1" allowOverlap="1" wp14:anchorId="40F26623" wp14:editId="2E4533AB">
                <wp:simplePos x="0" y="0"/>
                <wp:positionH relativeFrom="column">
                  <wp:posOffset>276860</wp:posOffset>
                </wp:positionH>
                <wp:positionV relativeFrom="paragraph">
                  <wp:posOffset>3175</wp:posOffset>
                </wp:positionV>
                <wp:extent cx="0" cy="151130"/>
                <wp:effectExtent l="0" t="0" r="0" b="0"/>
                <wp:wrapNone/>
                <wp:docPr id="32790" name="Straight Connector 32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E3C1A" id="Straight Connector 3279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25pt" to="2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"/>
            </w:pict>
          </mc:Fallback>
        </mc:AlternateContent>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p>
    <w:p w14:paraId="776C3B4A" w14:textId="77777777" w:rsidR="001548C2" w:rsidRPr="001548C2" w:rsidRDefault="001548C2" w:rsidP="001548C2">
      <w:pPr>
        <w:widowControl w:val="0"/>
        <w:ind w:left="5760" w:hanging="5760"/>
        <w:jc w:val="both"/>
        <w:rPr>
          <w:rFonts w:ascii="Arial" w:eastAsia="Times New Roman" w:hAnsi="Arial"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26848" behindDoc="0" locked="0" layoutInCell="1" allowOverlap="1" wp14:anchorId="2FDBF0A1" wp14:editId="23AB0B3C">
                <wp:simplePos x="0" y="0"/>
                <wp:positionH relativeFrom="column">
                  <wp:posOffset>2927985</wp:posOffset>
                </wp:positionH>
                <wp:positionV relativeFrom="paragraph">
                  <wp:posOffset>163195</wp:posOffset>
                </wp:positionV>
                <wp:extent cx="0" cy="193040"/>
                <wp:effectExtent l="0" t="0" r="0" b="0"/>
                <wp:wrapNone/>
                <wp:docPr id="32789" name="Straight Connector 32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79AAD" id="Straight Connector 3278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5pt,12.85pt" to="230.5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24800" behindDoc="0" locked="0" layoutInCell="1" allowOverlap="1" wp14:anchorId="73DABFDB" wp14:editId="29FF2434">
                <wp:simplePos x="0" y="0"/>
                <wp:positionH relativeFrom="column">
                  <wp:posOffset>2717800</wp:posOffset>
                </wp:positionH>
                <wp:positionV relativeFrom="paragraph">
                  <wp:posOffset>87630</wp:posOffset>
                </wp:positionV>
                <wp:extent cx="134620" cy="0"/>
                <wp:effectExtent l="0" t="0" r="0" b="0"/>
                <wp:wrapNone/>
                <wp:docPr id="32788" name="Straight Connector 32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A6B01" id="Straight Connector 3278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6.9pt" to="224.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3C1CAB3E" wp14:editId="32E246E3">
                <wp:simplePos x="0" y="0"/>
                <wp:positionH relativeFrom="column">
                  <wp:posOffset>1115695</wp:posOffset>
                </wp:positionH>
                <wp:positionV relativeFrom="paragraph">
                  <wp:posOffset>163195</wp:posOffset>
                </wp:positionV>
                <wp:extent cx="0" cy="176530"/>
                <wp:effectExtent l="0" t="0" r="0" b="0"/>
                <wp:wrapNone/>
                <wp:docPr id="32787" name="Straight Connector 32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749BA" id="Straight Connector 3278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12.85pt" to="87.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2DC63261" wp14:editId="27878AC2">
                <wp:simplePos x="0" y="0"/>
                <wp:positionH relativeFrom="column">
                  <wp:posOffset>1518285</wp:posOffset>
                </wp:positionH>
                <wp:positionV relativeFrom="paragraph">
                  <wp:posOffset>100330</wp:posOffset>
                </wp:positionV>
                <wp:extent cx="402590" cy="0"/>
                <wp:effectExtent l="0" t="0" r="0" b="0"/>
                <wp:wrapNone/>
                <wp:docPr id="32786" name="Straight Connector 32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5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F39FD" id="Straight Connector 3278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5pt,7.9pt" to="151.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">
                <v:stroke endarrow="block"/>
              </v:line>
            </w:pict>
          </mc:Fallback>
        </mc:AlternateContent>
      </w:r>
      <w:r w:rsidRPr="001548C2">
        <w:rPr>
          <w:rFonts w:ascii="Arial" w:eastAsia="Times New Roman" w:hAnsi="Arial" w:cs="Times New Roman"/>
          <w:sz w:val="24"/>
          <w:szCs w:val="20"/>
        </w:rPr>
        <w:t>3 RC OH + OH-CH</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 xml:space="preserve"> RCO</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CH</w:t>
      </w:r>
      <w:r w:rsidR="00EA7D17">
        <w:rPr>
          <w:rFonts w:ascii="Arial" w:eastAsia="Times New Roman" w:hAnsi="Arial" w:cs="Times New Roman"/>
          <w:sz w:val="24"/>
          <w:szCs w:val="20"/>
        </w:rPr>
        <w:t>-</w:t>
      </w:r>
      <w:r w:rsidRPr="001548C2">
        <w:rPr>
          <w:rFonts w:ascii="Arial" w:eastAsia="Times New Roman" w:hAnsi="Arial" w:cs="Times New Roman"/>
          <w:sz w:val="24"/>
          <w:szCs w:val="20"/>
        </w:rPr>
        <w:t>O</w:t>
      </w:r>
      <w:r w:rsidRPr="001548C2">
        <w:rPr>
          <w:rFonts w:ascii="Arial" w:eastAsia="Times New Roman" w:hAnsi="Arial" w:cs="Times New Roman"/>
          <w:sz w:val="24"/>
          <w:szCs w:val="20"/>
        </w:rPr>
        <w:tab/>
        <w:t xml:space="preserve">+ 3 </w:t>
      </w:r>
      <w:commentRangeStart w:id="18"/>
      <w:r w:rsidRPr="001548C2">
        <w:rPr>
          <w:rFonts w:ascii="Arial" w:eastAsia="Times New Roman" w:hAnsi="Arial" w:cs="Times New Roman"/>
          <w:sz w:val="24"/>
          <w:szCs w:val="20"/>
        </w:rPr>
        <w:t>H</w:t>
      </w:r>
      <w:r w:rsidRPr="001548C2">
        <w:rPr>
          <w:rFonts w:ascii="Arial" w:eastAsia="Times New Roman" w:hAnsi="Arial" w:cs="Times New Roman"/>
          <w:sz w:val="24"/>
          <w:szCs w:val="20"/>
          <w:vertAlign w:val="subscript"/>
        </w:rPr>
        <w:t>2</w:t>
      </w:r>
      <w:r w:rsidRPr="001548C2">
        <w:rPr>
          <w:rFonts w:ascii="Arial" w:eastAsia="Times New Roman" w:hAnsi="Arial" w:cs="Times New Roman"/>
          <w:sz w:val="24"/>
          <w:szCs w:val="20"/>
        </w:rPr>
        <w:t>O</w:t>
      </w:r>
      <w:commentRangeEnd w:id="18"/>
      <w:r w:rsidR="002B4787">
        <w:rPr>
          <w:rStyle w:val="CommentReference"/>
          <w:rFonts w:eastAsiaTheme="minorEastAsia"/>
        </w:rPr>
        <w:commentReference w:id="18"/>
      </w:r>
    </w:p>
    <w:p w14:paraId="0E2B784D" w14:textId="77777777" w:rsidR="001548C2" w:rsidRPr="001548C2" w:rsidRDefault="001548C2" w:rsidP="001548C2">
      <w:pPr>
        <w:widowControl w:val="0"/>
        <w:jc w:val="both"/>
        <w:rPr>
          <w:rFonts w:ascii="Arial" w:eastAsia="Times New Roman" w:hAnsi="Arial"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15E2EDF3" wp14:editId="3DCF42F8">
                <wp:simplePos x="0" y="0"/>
                <wp:positionH relativeFrom="column">
                  <wp:posOffset>3255010</wp:posOffset>
                </wp:positionH>
                <wp:positionV relativeFrom="paragraph">
                  <wp:posOffset>-3810</wp:posOffset>
                </wp:positionV>
                <wp:extent cx="0" cy="184785"/>
                <wp:effectExtent l="0" t="0" r="0" b="0"/>
                <wp:wrapNone/>
                <wp:docPr id="32785" name="Straight Connector 32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40A7B" id="Straight Connector 3278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3pt" to="256.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5348E6B4" wp14:editId="2EC77397">
                <wp:simplePos x="0" y="0"/>
                <wp:positionH relativeFrom="column">
                  <wp:posOffset>3221355</wp:posOffset>
                </wp:positionH>
                <wp:positionV relativeFrom="paragraph">
                  <wp:posOffset>-3810</wp:posOffset>
                </wp:positionV>
                <wp:extent cx="0" cy="176530"/>
                <wp:effectExtent l="0" t="0" r="0" b="0"/>
                <wp:wrapNone/>
                <wp:docPr id="32784" name="Straight Connector 32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17281" id="Straight Connector 3278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65pt,-.3pt" to="253.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"/>
            </w:pict>
          </mc:Fallback>
        </mc:AlternateContent>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 xml:space="preserve"> </w:t>
      </w:r>
    </w:p>
    <w:p w14:paraId="34B2E389" w14:textId="77777777" w:rsidR="001548C2" w:rsidRPr="001548C2" w:rsidRDefault="001548C2" w:rsidP="001548C2">
      <w:pPr>
        <w:widowControl w:val="0"/>
        <w:ind w:left="4320" w:hanging="4320"/>
        <w:jc w:val="both"/>
        <w:rPr>
          <w:rFonts w:ascii="Arial" w:eastAsia="Times New Roman" w:hAnsi="Arial" w:cs="Times New Roman"/>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27872" behindDoc="0" locked="0" layoutInCell="1" allowOverlap="1" wp14:anchorId="34AA266C" wp14:editId="7E90CA68">
                <wp:simplePos x="0" y="0"/>
                <wp:positionH relativeFrom="column">
                  <wp:posOffset>2986405</wp:posOffset>
                </wp:positionH>
                <wp:positionV relativeFrom="paragraph">
                  <wp:posOffset>81280</wp:posOffset>
                </wp:positionV>
                <wp:extent cx="67310" cy="0"/>
                <wp:effectExtent l="0" t="0" r="0" b="0"/>
                <wp:wrapNone/>
                <wp:docPr id="32781" name="Straight Connector 32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7271A" id="Straight Connector 3278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5pt,6.4pt" to="240.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"/>
            </w:pict>
          </mc:Fallback>
        </mc:AlternateConten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H</w:t>
      </w:r>
      <w:r w:rsidRPr="001548C2">
        <w:rPr>
          <w:rFonts w:ascii="Arial" w:eastAsia="Times New Roman" w:hAnsi="Arial" w:cs="Times New Roman"/>
          <w:sz w:val="24"/>
          <w:szCs w:val="20"/>
          <w:vertAlign w:val="subscript"/>
        </w:rPr>
        <w:t>2</w:t>
      </w:r>
      <w:r w:rsidRPr="001548C2">
        <w:rPr>
          <w:rFonts w:ascii="Arial" w:eastAsia="Times New Roman" w:hAnsi="Arial" w:cs="Times New Roman"/>
          <w:sz w:val="24"/>
          <w:szCs w:val="20"/>
        </w:rPr>
        <w:t>C-OH</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 xml:space="preserve"> H</w:t>
      </w:r>
      <w:r w:rsidRPr="001548C2">
        <w:rPr>
          <w:rFonts w:ascii="Arial" w:eastAsia="Times New Roman" w:hAnsi="Arial" w:cs="Times New Roman"/>
          <w:sz w:val="24"/>
          <w:szCs w:val="20"/>
          <w:vertAlign w:val="subscript"/>
        </w:rPr>
        <w:t>2</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OCR</w:t>
      </w:r>
      <w:r w:rsidR="008467F4">
        <w:rPr>
          <w:rFonts w:ascii="Arial" w:eastAsia="Times New Roman" w:hAnsi="Arial" w:cs="Times New Roman"/>
          <w:sz w:val="24"/>
          <w:szCs w:val="20"/>
        </w:rPr>
        <w:t xml:space="preserve"> </w:t>
      </w:r>
    </w:p>
    <w:p w14:paraId="4DCFD623" w14:textId="77777777" w:rsidR="001548C2" w:rsidRPr="001548C2" w:rsidRDefault="001548C2" w:rsidP="001548C2">
      <w:pPr>
        <w:widowControl w:val="0"/>
        <w:jc w:val="both"/>
        <w:rPr>
          <w:rFonts w:ascii="Arial" w:eastAsia="Times New Roman" w:hAnsi="Arial" w:cs="Times New Roman"/>
          <w:szCs w:val="20"/>
        </w:rPr>
      </w:pPr>
      <w:r w:rsidRPr="001548C2">
        <w:rPr>
          <w:rFonts w:ascii="Arial" w:eastAsia="Times New Roman" w:hAnsi="Arial" w:cs="Times New Roman"/>
          <w:szCs w:val="20"/>
        </w:rPr>
        <w:t xml:space="preserve">fatty </w:t>
      </w:r>
    </w:p>
    <w:p w14:paraId="3956CE9D" w14:textId="77777777" w:rsidR="001548C2" w:rsidRPr="001548C2" w:rsidRDefault="001548C2" w:rsidP="001548C2">
      <w:pPr>
        <w:widowControl w:val="0"/>
        <w:ind w:left="4320" w:hanging="4320"/>
        <w:jc w:val="both"/>
        <w:rPr>
          <w:rFonts w:ascii="Arial" w:eastAsia="Times New Roman" w:hAnsi="Arial" w:cs="Times New Roman"/>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59264" behindDoc="0" locked="0" layoutInCell="1" allowOverlap="1" wp14:anchorId="13B1FB6F" wp14:editId="2E078A59">
                <wp:simplePos x="0" y="0"/>
                <wp:positionH relativeFrom="margin">
                  <wp:posOffset>3809365</wp:posOffset>
                </wp:positionH>
                <wp:positionV relativeFrom="margin">
                  <wp:posOffset>3355975</wp:posOffset>
                </wp:positionV>
                <wp:extent cx="196850" cy="53975"/>
                <wp:effectExtent l="0" t="0" r="0" b="0"/>
                <wp:wrapNone/>
                <wp:docPr id="32780" name="Text Box 32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9EDC9" w14:textId="77777777" w:rsidR="001950B3" w:rsidRDefault="001950B3">
                            <w:r>
                              <w:rPr>
                                <w:noProof/>
                              </w:rPr>
                              <w:drawing>
                                <wp:inline distT="0" distB="0" distL="0" distR="0" wp14:anchorId="0298E52B" wp14:editId="3E9C60E3">
                                  <wp:extent cx="198120" cy="53340"/>
                                  <wp:effectExtent l="0" t="0" r="0" b="3810"/>
                                  <wp:docPr id="32779" name="Picture 3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1FB6F" id="Text Box 32780" o:spid="_x0000_s1029" type="#_x0000_t202" style="position:absolute;left:0;text-align:left;margin-left:299.95pt;margin-top:264.25pt;width:15.5pt;height:4.2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" stroked="f">
                <v:textbox inset="0,0,0,0">
                  <w:txbxContent>
                    <w:p w14:paraId="25B9EDC9" w14:textId="77777777" w:rsidR="001950B3" w:rsidRDefault="001950B3">
                      <w:r>
                        <w:rPr>
                          <w:noProof/>
                        </w:rPr>
                        <w:drawing>
                          <wp:inline distT="0" distB="0" distL="0" distR="0" wp14:anchorId="0298E52B" wp14:editId="3E9C60E3">
                            <wp:extent cx="198120" cy="53340"/>
                            <wp:effectExtent l="0" t="0" r="0" b="3810"/>
                            <wp:docPr id="32779" name="Picture 3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 cy="53340"/>
                                    </a:xfrm>
                                    <a:prstGeom prst="rect">
                                      <a:avLst/>
                                    </a:prstGeom>
                                    <a:noFill/>
                                    <a:ln>
                                      <a:noFill/>
                                    </a:ln>
                                  </pic:spPr>
                                </pic:pic>
                              </a:graphicData>
                            </a:graphic>
                          </wp:inline>
                        </w:drawing>
                      </w:r>
                    </w:p>
                  </w:txbxContent>
                </v:textbox>
                <w10:wrap anchorx="margin" anchory="margin"/>
              </v:shape>
            </w:pict>
          </mc:Fallback>
        </mc:AlternateContent>
      </w:r>
      <w:r w:rsidRPr="001548C2">
        <w:rPr>
          <w:rFonts w:ascii="Arial" w:eastAsia="Times New Roman" w:hAnsi="Arial" w:cs="Times New Roman"/>
          <w:szCs w:val="20"/>
        </w:rPr>
        <w:t>acid</w:t>
      </w:r>
      <w:r w:rsidR="008467F4">
        <w:rPr>
          <w:rFonts w:ascii="Arial" w:eastAsia="Times New Roman" w:hAnsi="Arial" w:cs="Times New Roman"/>
          <w:szCs w:val="20"/>
        </w:rPr>
        <w:t xml:space="preserve">        </w:t>
      </w:r>
      <w:r>
        <w:rPr>
          <w:rFonts w:ascii="Arial" w:eastAsia="Times New Roman" w:hAnsi="Arial" w:cs="Times New Roman"/>
          <w:szCs w:val="20"/>
        </w:rPr>
        <w:t xml:space="preserve"> </w:t>
      </w:r>
      <w:r w:rsidRPr="001548C2">
        <w:rPr>
          <w:rFonts w:ascii="Arial" w:eastAsia="Times New Roman" w:hAnsi="Arial" w:cs="Times New Roman"/>
          <w:szCs w:val="20"/>
        </w:rPr>
        <w:t>glycerol</w:t>
      </w:r>
      <w:r w:rsidRPr="001548C2">
        <w:rPr>
          <w:rFonts w:ascii="Arial" w:eastAsia="Times New Roman" w:hAnsi="Arial" w:cs="Times New Roman"/>
          <w:szCs w:val="20"/>
        </w:rPr>
        <w:tab/>
      </w:r>
      <w:r w:rsidR="00A37CFA" w:rsidRPr="001548C2">
        <w:rPr>
          <w:rFonts w:ascii="Arial" w:eastAsia="Times New Roman" w:hAnsi="Arial" w:cs="Times New Roman"/>
          <w:szCs w:val="20"/>
        </w:rPr>
        <w:t>triglyceride</w:t>
      </w:r>
    </w:p>
    <w:p w14:paraId="524124F7" w14:textId="77777777" w:rsidR="001548C2" w:rsidRDefault="001548C2" w:rsidP="001548C2">
      <w:pPr>
        <w:widowControl w:val="0"/>
        <w:jc w:val="both"/>
        <w:rPr>
          <w:rFonts w:ascii="Times New Roman" w:eastAsia="Times New Roman" w:hAnsi="Times New Roman" w:cs="Times New Roman"/>
          <w:szCs w:val="20"/>
        </w:rPr>
      </w:pPr>
    </w:p>
    <w:p w14:paraId="2833FFF5" w14:textId="77777777" w:rsidR="001548C2" w:rsidRDefault="001548C2" w:rsidP="001548C2">
      <w:pPr>
        <w:widowControl w:val="0"/>
        <w:jc w:val="both"/>
        <w:rPr>
          <w:rFonts w:ascii="Times New Roman" w:eastAsia="Times New Roman" w:hAnsi="Times New Roman" w:cs="Times New Roman"/>
          <w:szCs w:val="20"/>
        </w:rPr>
      </w:pPr>
    </w:p>
    <w:p w14:paraId="6DEF26E1"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Despite the negative connotations associated with fats, they are essential to our diet, and to a large extent indispensable to food processors. Fats are categorized into several classes. First we will look at the origin.</w:t>
      </w:r>
    </w:p>
    <w:p w14:paraId="0AB36D84" w14:textId="77777777" w:rsidR="001548C2" w:rsidRPr="001548C2" w:rsidRDefault="001548C2" w:rsidP="001548C2">
      <w:pPr>
        <w:widowControl w:val="0"/>
        <w:jc w:val="both"/>
        <w:rPr>
          <w:rFonts w:ascii="Times New Roman" w:eastAsia="Times New Roman" w:hAnsi="Times New Roman" w:cs="Times New Roman"/>
          <w:szCs w:val="20"/>
        </w:rPr>
      </w:pPr>
    </w:p>
    <w:p w14:paraId="207D2A76" w14:textId="77777777" w:rsidR="001548C2" w:rsidRDefault="00BE496C"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Animal</w:t>
      </w:r>
      <w:r>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derived fats include those found in various meats, such as</w:t>
      </w:r>
      <w:r>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 xml:space="preserve"> beef, pork, poultry</w:t>
      </w:r>
      <w:r w:rsidR="005E10F5">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 xml:space="preserve"> and seafood</w:t>
      </w:r>
      <w:r>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w:t>
      </w:r>
      <w:r w:rsidR="001548C2" w:rsidRPr="001548C2">
        <w:rPr>
          <w:rFonts w:ascii="Times New Roman" w:eastAsia="Times New Roman" w:hAnsi="Times New Roman" w:cs="Times New Roman"/>
          <w:szCs w:val="20"/>
        </w:rPr>
        <w:t>those found in dairy products (butterfat</w:t>
      </w:r>
      <w:r w:rsidRPr="001548C2">
        <w:rPr>
          <w:rFonts w:ascii="Times New Roman" w:eastAsia="Times New Roman" w:hAnsi="Times New Roman" w:cs="Times New Roman"/>
          <w:szCs w:val="20"/>
        </w:rPr>
        <w:t>)</w:t>
      </w:r>
      <w:r>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w:t>
      </w:r>
      <w:r w:rsidR="001548C2" w:rsidRPr="001548C2">
        <w:rPr>
          <w:rFonts w:ascii="Times New Roman" w:eastAsia="Times New Roman" w:hAnsi="Times New Roman" w:cs="Times New Roman"/>
          <w:szCs w:val="20"/>
        </w:rPr>
        <w:t>and those found in eggs. Fats found in eggs are rarely isolated and used as ingredients. They are only found in the yolk, and generally bound to lecithin, a natural emulsifier.</w:t>
      </w:r>
    </w:p>
    <w:p w14:paraId="7CD2AB9C" w14:textId="77777777" w:rsidR="00BE496C" w:rsidRPr="001548C2" w:rsidRDefault="00BE496C" w:rsidP="001548C2">
      <w:pPr>
        <w:widowControl w:val="0"/>
        <w:jc w:val="both"/>
        <w:rPr>
          <w:rFonts w:ascii="Times New Roman" w:eastAsia="Times New Roman" w:hAnsi="Times New Roman" w:cs="Times New Roman"/>
          <w:szCs w:val="20"/>
        </w:rPr>
      </w:pPr>
    </w:p>
    <w:p w14:paraId="390E6919" w14:textId="77777777" w:rsidR="001548C2" w:rsidRPr="001548C2" w:rsidRDefault="005E10F5"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Plant</w:t>
      </w:r>
      <w:r>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derived fats include: canola, sunflower, safflower, corn, soy bean, cottonseed, flax, hemp, wheat germ, olive, lemon, orange, coconut, cocoa, peanut</w:t>
      </w:r>
      <w:r w:rsidR="00BE496C">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 xml:space="preserve"> and grape seed oil</w:t>
      </w:r>
      <w:r w:rsidR="00BE496C">
        <w:rPr>
          <w:rFonts w:ascii="Times New Roman" w:eastAsia="Times New Roman" w:hAnsi="Times New Roman" w:cs="Times New Roman"/>
          <w:szCs w:val="20"/>
        </w:rPr>
        <w:t>,</w:t>
      </w:r>
      <w:r w:rsidR="001548C2" w:rsidRPr="001548C2">
        <w:rPr>
          <w:rFonts w:ascii="Times New Roman" w:eastAsia="Times New Roman" w:hAnsi="Times New Roman" w:cs="Times New Roman"/>
          <w:szCs w:val="20"/>
        </w:rPr>
        <w:t xml:space="preserve"> to name a few.</w:t>
      </w:r>
    </w:p>
    <w:p w14:paraId="78E2AD6F" w14:textId="77777777" w:rsidR="001548C2" w:rsidRPr="001548C2" w:rsidRDefault="001548C2" w:rsidP="001548C2">
      <w:pPr>
        <w:widowControl w:val="0"/>
        <w:jc w:val="both"/>
        <w:rPr>
          <w:rFonts w:ascii="Times New Roman" w:eastAsia="Times New Roman" w:hAnsi="Times New Roman" w:cs="Times New Roman"/>
          <w:szCs w:val="20"/>
        </w:rPr>
      </w:pPr>
    </w:p>
    <w:p w14:paraId="2B2474DC"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Fats found in animal tissue are mostly saturated, with the exception of certain fish oils. Saturation refers to the level of hydrogenation (bound hydrogen atoms) found in the fat. The higher the level of saturation, the higher the melting point of the fat. Fats in plants, seeds</w:t>
      </w:r>
      <w:r w:rsidR="00BE496C">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and fruits are generally unsaturated, with the notable exception of cocoa butter and coconut oil.</w:t>
      </w:r>
    </w:p>
    <w:p w14:paraId="30A3E760" w14:textId="77777777" w:rsidR="001548C2" w:rsidRPr="001548C2" w:rsidRDefault="001548C2" w:rsidP="001548C2">
      <w:pPr>
        <w:widowControl w:val="0"/>
        <w:jc w:val="both"/>
        <w:rPr>
          <w:rFonts w:ascii="Times New Roman" w:eastAsia="Times New Roman" w:hAnsi="Times New Roman" w:cs="Times New Roman"/>
          <w:szCs w:val="20"/>
        </w:rPr>
      </w:pPr>
    </w:p>
    <w:p w14:paraId="1AF02458" w14:textId="77777777" w:rsidR="001548C2" w:rsidRPr="001548C2" w:rsidRDefault="001548C2" w:rsidP="001548C2">
      <w:pPr>
        <w:widowControl w:val="0"/>
        <w:jc w:val="both"/>
        <w:rPr>
          <w:rFonts w:ascii="Times New Roman" w:eastAsia="Times New Roman" w:hAnsi="Times New Roman" w:cs="Times New Roman"/>
          <w:sz w:val="20"/>
          <w:szCs w:val="20"/>
        </w:rPr>
      </w:pPr>
      <w:r w:rsidRPr="001548C2">
        <w:rPr>
          <w:rFonts w:ascii="Times New Roman" w:eastAsia="Times New Roman" w:hAnsi="Times New Roman" w:cs="Times New Roman"/>
          <w:sz w:val="20"/>
          <w:szCs w:val="20"/>
        </w:rPr>
        <w:t xml:space="preserve">Figure </w:t>
      </w:r>
      <w:r w:rsidR="00C50577">
        <w:rPr>
          <w:rFonts w:ascii="Times New Roman" w:eastAsia="Times New Roman" w:hAnsi="Times New Roman" w:cs="Times New Roman"/>
          <w:sz w:val="20"/>
          <w:szCs w:val="20"/>
        </w:rPr>
        <w:t>7-2</w:t>
      </w:r>
      <w:r w:rsidRPr="001548C2">
        <w:rPr>
          <w:rFonts w:ascii="Times New Roman" w:eastAsia="Times New Roman" w:hAnsi="Times New Roman" w:cs="Times New Roman"/>
          <w:sz w:val="20"/>
          <w:szCs w:val="20"/>
        </w:rPr>
        <w:t xml:space="preserve"> Saturation of </w:t>
      </w:r>
      <w:commentRangeStart w:id="19"/>
      <w:r w:rsidRPr="001548C2">
        <w:rPr>
          <w:rFonts w:ascii="Times New Roman" w:eastAsia="Times New Roman" w:hAnsi="Times New Roman" w:cs="Times New Roman"/>
          <w:sz w:val="20"/>
          <w:szCs w:val="20"/>
        </w:rPr>
        <w:t>Fatty Acid Chains</w:t>
      </w:r>
      <w:commentRangeEnd w:id="19"/>
      <w:r w:rsidR="00C50577">
        <w:rPr>
          <w:rStyle w:val="CommentReference"/>
          <w:rFonts w:eastAsiaTheme="minorEastAsia"/>
        </w:rPr>
        <w:commentReference w:id="19"/>
      </w:r>
    </w:p>
    <w:p w14:paraId="09AF0EFA" w14:textId="77777777" w:rsidR="001548C2" w:rsidRDefault="001548C2" w:rsidP="001548C2">
      <w:pPr>
        <w:widowControl w:val="0"/>
        <w:jc w:val="both"/>
        <w:rPr>
          <w:rFonts w:ascii="Arial" w:eastAsia="Times New Roman" w:hAnsi="Arial" w:cs="Times New Roman"/>
          <w:sz w:val="24"/>
          <w:szCs w:val="20"/>
        </w:rPr>
      </w:pPr>
    </w:p>
    <w:p w14:paraId="1BDE397B" w14:textId="77777777" w:rsidR="001548C2" w:rsidRPr="001548C2" w:rsidRDefault="008467F4" w:rsidP="001548C2">
      <w:pPr>
        <w:widowControl w:val="0"/>
        <w:ind w:left="6480" w:hanging="6480"/>
        <w:jc w:val="both"/>
        <w:rPr>
          <w:rFonts w:ascii="Arial" w:eastAsia="Times New Roman" w:hAnsi="Arial" w:cs="Times New Roman"/>
          <w:sz w:val="24"/>
          <w:szCs w:val="20"/>
        </w:rPr>
      </w:pP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85670F">
        <w:rPr>
          <w:rFonts w:ascii="Arial" w:eastAsia="Times New Roman" w:hAnsi="Arial" w:cs="Times New Roman"/>
          <w:sz w:val="24"/>
          <w:szCs w:val="20"/>
        </w:rPr>
        <w:t>H</w:t>
      </w:r>
      <w:r>
        <w:rPr>
          <w:rFonts w:ascii="Arial" w:eastAsia="Times New Roman" w:hAnsi="Arial" w:cs="Times New Roman"/>
          <w:sz w:val="24"/>
          <w:szCs w:val="20"/>
        </w:rPr>
        <w:t xml:space="preserve">   </w:t>
      </w:r>
      <w:r w:rsidR="0085670F">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85670F">
        <w:rPr>
          <w:rFonts w:ascii="Arial" w:eastAsia="Times New Roman" w:hAnsi="Arial" w:cs="Times New Roman"/>
          <w:sz w:val="24"/>
          <w:szCs w:val="20"/>
        </w:rPr>
        <w:t>H</w:t>
      </w:r>
      <w:r>
        <w:rPr>
          <w:rFonts w:ascii="Arial" w:eastAsia="Times New Roman" w:hAnsi="Arial" w:cs="Times New Roman"/>
          <w:sz w:val="24"/>
          <w:szCs w:val="20"/>
        </w:rPr>
        <w:t xml:space="preserve">   </w:t>
      </w:r>
      <w:r w:rsidR="0085670F">
        <w:rPr>
          <w:rFonts w:ascii="Arial" w:eastAsia="Times New Roman" w:hAnsi="Arial" w:cs="Times New Roman"/>
          <w:sz w:val="24"/>
          <w:szCs w:val="20"/>
        </w:rPr>
        <w:t xml:space="preserve"> H</w:t>
      </w:r>
      <w:r>
        <w:rPr>
          <w:rFonts w:ascii="Arial" w:eastAsia="Times New Roman" w:hAnsi="Arial" w:cs="Times New Roman"/>
          <w:sz w:val="24"/>
          <w:szCs w:val="20"/>
        </w:rPr>
        <w:t xml:space="preserve">    </w:t>
      </w:r>
      <w:r w:rsidR="0085670F">
        <w:rPr>
          <w:rFonts w:ascii="Arial" w:eastAsia="Times New Roman" w:hAnsi="Arial" w:cs="Times New Roman"/>
          <w:sz w:val="24"/>
          <w:szCs w:val="20"/>
        </w:rPr>
        <w:t>H</w:t>
      </w:r>
      <w:r>
        <w:rPr>
          <w:rFonts w:ascii="Arial" w:eastAsia="Times New Roman" w:hAnsi="Arial" w:cs="Times New Roman"/>
          <w:sz w:val="24"/>
          <w:szCs w:val="20"/>
        </w:rPr>
        <w:t xml:space="preserve">    </w:t>
      </w:r>
      <w:r w:rsidR="0085670F">
        <w:rPr>
          <w:rFonts w:ascii="Arial" w:eastAsia="Times New Roman" w:hAnsi="Arial" w:cs="Times New Roman"/>
          <w:sz w:val="24"/>
          <w:szCs w:val="20"/>
        </w:rPr>
        <w:t>H</w:t>
      </w:r>
    </w:p>
    <w:p w14:paraId="374FE10D" w14:textId="77777777" w:rsidR="001548C2" w:rsidRPr="001548C2" w:rsidRDefault="0085670F" w:rsidP="001548C2">
      <w:pPr>
        <w:widowControl w:val="0"/>
        <w:jc w:val="both"/>
        <w:rPr>
          <w:rFonts w:ascii="Arial" w:eastAsia="Times New Roman" w:hAnsi="Arial" w:cs="Times New Roman"/>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11488" behindDoc="0" locked="0" layoutInCell="1" allowOverlap="1" wp14:anchorId="72533492" wp14:editId="7D14C6BD">
                <wp:simplePos x="0" y="0"/>
                <wp:positionH relativeFrom="column">
                  <wp:posOffset>4169410</wp:posOffset>
                </wp:positionH>
                <wp:positionV relativeFrom="paragraph">
                  <wp:posOffset>30480</wp:posOffset>
                </wp:positionV>
                <wp:extent cx="0" cy="159385"/>
                <wp:effectExtent l="0" t="0" r="19050" b="12065"/>
                <wp:wrapNone/>
                <wp:docPr id="32778" name="Straight Connector 32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59D03" id="Straight Connector 3277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pt,2.4pt" to="328.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7392" behindDoc="0" locked="0" layoutInCell="1" allowOverlap="1" wp14:anchorId="21192AB0" wp14:editId="5D875650">
                <wp:simplePos x="0" y="0"/>
                <wp:positionH relativeFrom="column">
                  <wp:posOffset>3699510</wp:posOffset>
                </wp:positionH>
                <wp:positionV relativeFrom="paragraph">
                  <wp:posOffset>6350</wp:posOffset>
                </wp:positionV>
                <wp:extent cx="0" cy="167640"/>
                <wp:effectExtent l="0" t="0" r="19050" b="22860"/>
                <wp:wrapNone/>
                <wp:docPr id="32777" name="Straight Connector 32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0E5E1" id="Straight Connector 3277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3pt,.5pt" to="291.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9200" behindDoc="0" locked="0" layoutInCell="1" allowOverlap="1" wp14:anchorId="2C0713A1" wp14:editId="2688D5CA">
                <wp:simplePos x="0" y="0"/>
                <wp:positionH relativeFrom="column">
                  <wp:posOffset>1426210</wp:posOffset>
                </wp:positionH>
                <wp:positionV relativeFrom="paragraph">
                  <wp:posOffset>21590</wp:posOffset>
                </wp:positionV>
                <wp:extent cx="0" cy="142240"/>
                <wp:effectExtent l="0" t="0" r="19050" b="10160"/>
                <wp:wrapNone/>
                <wp:docPr id="32776" name="Straight Connector 32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4EF69" id="Straight Connector 3277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3pt,1.7pt" to="11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"/>
            </w:pict>
          </mc:Fallback>
        </mc:AlternateContent>
      </w:r>
      <w:r w:rsidR="001548C2">
        <w:rPr>
          <w:rFonts w:ascii="Arial" w:eastAsia="Times New Roman" w:hAnsi="Arial" w:cs="Times New Roman"/>
          <w:noProof/>
          <w:sz w:val="20"/>
          <w:szCs w:val="20"/>
        </w:rPr>
        <mc:AlternateContent>
          <mc:Choice Requires="wps">
            <w:drawing>
              <wp:anchor distT="0" distB="0" distL="114300" distR="114300" simplePos="0" relativeHeight="251706368" behindDoc="0" locked="0" layoutInCell="1" allowOverlap="1" wp14:anchorId="6A7E791A" wp14:editId="10F8C8AB">
                <wp:simplePos x="0" y="0"/>
                <wp:positionH relativeFrom="column">
                  <wp:posOffset>3255010</wp:posOffset>
                </wp:positionH>
                <wp:positionV relativeFrom="paragraph">
                  <wp:posOffset>7620</wp:posOffset>
                </wp:positionV>
                <wp:extent cx="0" cy="175895"/>
                <wp:effectExtent l="0" t="0" r="0" b="0"/>
                <wp:wrapNone/>
                <wp:docPr id="32775" name="Straight Connector 3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7950D" id="Straight Connector 3277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6pt" to="256.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"/>
            </w:pict>
          </mc:Fallback>
        </mc:AlternateContent>
      </w:r>
      <w:r w:rsidR="001548C2">
        <w:rPr>
          <w:rFonts w:ascii="Arial" w:eastAsia="Times New Roman" w:hAnsi="Arial" w:cs="Times New Roman"/>
          <w:noProof/>
          <w:sz w:val="20"/>
          <w:szCs w:val="20"/>
        </w:rPr>
        <mc:AlternateContent>
          <mc:Choice Requires="wps">
            <w:drawing>
              <wp:anchor distT="0" distB="0" distL="114300" distR="114300" simplePos="0" relativeHeight="251705344" behindDoc="0" locked="0" layoutInCell="1" allowOverlap="1" wp14:anchorId="33370304" wp14:editId="607B8173">
                <wp:simplePos x="0" y="0"/>
                <wp:positionH relativeFrom="column">
                  <wp:posOffset>2785110</wp:posOffset>
                </wp:positionH>
                <wp:positionV relativeFrom="paragraph">
                  <wp:posOffset>7620</wp:posOffset>
                </wp:positionV>
                <wp:extent cx="0" cy="167640"/>
                <wp:effectExtent l="0" t="0" r="0" b="0"/>
                <wp:wrapNone/>
                <wp:docPr id="32774" name="Straight Connector 32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752B8" id="Straight Connector 3277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pt,.6pt" to="219.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"/>
            </w:pict>
          </mc:Fallback>
        </mc:AlternateContent>
      </w:r>
      <w:r w:rsidR="001548C2">
        <w:rPr>
          <w:rFonts w:ascii="Arial" w:eastAsia="Times New Roman" w:hAnsi="Arial" w:cs="Times New Roman"/>
          <w:noProof/>
          <w:sz w:val="20"/>
          <w:szCs w:val="20"/>
        </w:rPr>
        <mc:AlternateContent>
          <mc:Choice Requires="wps">
            <w:drawing>
              <wp:anchor distT="0" distB="0" distL="114300" distR="114300" simplePos="0" relativeHeight="251700224" behindDoc="0" locked="0" layoutInCell="1" allowOverlap="1" wp14:anchorId="7D22002D" wp14:editId="1C6DB1AA">
                <wp:simplePos x="0" y="0"/>
                <wp:positionH relativeFrom="column">
                  <wp:posOffset>1870710</wp:posOffset>
                </wp:positionH>
                <wp:positionV relativeFrom="paragraph">
                  <wp:posOffset>-635</wp:posOffset>
                </wp:positionV>
                <wp:extent cx="0" cy="151130"/>
                <wp:effectExtent l="0" t="0" r="0" b="0"/>
                <wp:wrapNone/>
                <wp:docPr id="32773" name="Straight Connector 32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D6094" id="Straight Connector 3277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pt,-.05pt" to="147.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"/>
            </w:pict>
          </mc:Fallback>
        </mc:AlternateContent>
      </w:r>
      <w:r w:rsidR="001548C2">
        <w:rPr>
          <w:rFonts w:ascii="Arial" w:eastAsia="Times New Roman" w:hAnsi="Arial" w:cs="Times New Roman"/>
          <w:noProof/>
          <w:sz w:val="20"/>
          <w:szCs w:val="20"/>
        </w:rPr>
        <mc:AlternateContent>
          <mc:Choice Requires="wps">
            <w:drawing>
              <wp:anchor distT="0" distB="0" distL="114300" distR="114300" simplePos="0" relativeHeight="251698176" behindDoc="0" locked="0" layoutInCell="1" allowOverlap="1" wp14:anchorId="37458F37" wp14:editId="0293FD43">
                <wp:simplePos x="0" y="0"/>
                <wp:positionH relativeFrom="column">
                  <wp:posOffset>964565</wp:posOffset>
                </wp:positionH>
                <wp:positionV relativeFrom="paragraph">
                  <wp:posOffset>7620</wp:posOffset>
                </wp:positionV>
                <wp:extent cx="0" cy="151130"/>
                <wp:effectExtent l="0" t="0" r="0" b="0"/>
                <wp:wrapNone/>
                <wp:docPr id="32772" name="Straight Connector 32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13082" id="Straight Connector 3277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6pt" to="7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"/>
            </w:pict>
          </mc:Fallback>
        </mc:AlternateContent>
      </w:r>
      <w:r w:rsidR="001548C2">
        <w:rPr>
          <w:rFonts w:ascii="Arial" w:eastAsia="Times New Roman" w:hAnsi="Arial" w:cs="Times New Roman"/>
          <w:noProof/>
          <w:sz w:val="20"/>
          <w:szCs w:val="20"/>
        </w:rPr>
        <mc:AlternateContent>
          <mc:Choice Requires="wps">
            <w:drawing>
              <wp:anchor distT="0" distB="0" distL="114300" distR="114300" simplePos="0" relativeHeight="251697152" behindDoc="0" locked="0" layoutInCell="1" allowOverlap="1" wp14:anchorId="0267A35F" wp14:editId="5CF3378C">
                <wp:simplePos x="0" y="0"/>
                <wp:positionH relativeFrom="column">
                  <wp:posOffset>511810</wp:posOffset>
                </wp:positionH>
                <wp:positionV relativeFrom="paragraph">
                  <wp:posOffset>15875</wp:posOffset>
                </wp:positionV>
                <wp:extent cx="0" cy="151130"/>
                <wp:effectExtent l="0" t="0" r="0" b="0"/>
                <wp:wrapNone/>
                <wp:docPr id="32771" name="Straight Connector 32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5086F" id="Straight Connector 327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1.25pt" to="40.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"/>
            </w:pict>
          </mc:Fallback>
        </mc:AlternateContent>
      </w:r>
      <w:r w:rsidR="001548C2" w:rsidRPr="001548C2">
        <w:rPr>
          <w:rFonts w:ascii="Arial" w:eastAsia="Times New Roman" w:hAnsi="Arial" w:cs="Times New Roman"/>
          <w:sz w:val="24"/>
          <w:szCs w:val="20"/>
        </w:rPr>
        <w:tab/>
      </w:r>
      <w:r w:rsidR="008467F4">
        <w:rPr>
          <w:rFonts w:ascii="Arial" w:eastAsia="Times New Roman" w:hAnsi="Arial" w:cs="Times New Roman"/>
          <w:sz w:val="24"/>
          <w:szCs w:val="20"/>
        </w:rPr>
        <w:t xml:space="preserve">  </w:t>
      </w: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ab/>
      </w:r>
      <w:r w:rsidR="001548C2" w:rsidRPr="001548C2">
        <w:rPr>
          <w:rFonts w:ascii="Arial" w:eastAsia="Times New Roman" w:hAnsi="Arial" w:cs="Times New Roman"/>
          <w:sz w:val="24"/>
          <w:szCs w:val="20"/>
        </w:rPr>
        <w:tab/>
      </w:r>
      <w:r>
        <w:rPr>
          <w:rFonts w:ascii="Arial" w:eastAsia="Times New Roman" w:hAnsi="Arial" w:cs="Times New Roman"/>
          <w:sz w:val="24"/>
          <w:szCs w:val="20"/>
        </w:rPr>
        <w:t xml:space="preserve"> </w:t>
      </w:r>
    </w:p>
    <w:p w14:paraId="0E798080" w14:textId="77777777" w:rsidR="001548C2" w:rsidRPr="001548C2" w:rsidRDefault="001548C2" w:rsidP="001548C2">
      <w:pPr>
        <w:widowControl w:val="0"/>
        <w:ind w:left="6480" w:hanging="6480"/>
        <w:jc w:val="both"/>
        <w:rPr>
          <w:rFonts w:ascii="Arial" w:eastAsia="Times New Roman" w:hAnsi="Arial" w:cs="Times New Roman"/>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12512" behindDoc="0" locked="0" layoutInCell="1" allowOverlap="1" wp14:anchorId="79A6E3FF" wp14:editId="1285A6A6">
                <wp:simplePos x="0" y="0"/>
                <wp:positionH relativeFrom="column">
                  <wp:posOffset>2886075</wp:posOffset>
                </wp:positionH>
                <wp:positionV relativeFrom="paragraph">
                  <wp:posOffset>109220</wp:posOffset>
                </wp:positionV>
                <wp:extent cx="243205" cy="0"/>
                <wp:effectExtent l="0" t="0" r="0" b="0"/>
                <wp:wrapNone/>
                <wp:docPr id="32769" name="Straight Connector 32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C6969" id="Straight Connector 3276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8.6pt" to="246.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9440" behindDoc="0" locked="0" layoutInCell="1" allowOverlap="1" wp14:anchorId="2C56EF45" wp14:editId="1E25F00D">
                <wp:simplePos x="0" y="0"/>
                <wp:positionH relativeFrom="column">
                  <wp:posOffset>3707765</wp:posOffset>
                </wp:positionH>
                <wp:positionV relativeFrom="paragraph">
                  <wp:posOffset>167640</wp:posOffset>
                </wp:positionV>
                <wp:extent cx="0" cy="168275"/>
                <wp:effectExtent l="0" t="0" r="0" b="0"/>
                <wp:wrapNone/>
                <wp:docPr id="32768" name="Straight Connector 32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D8F43" id="Straight Connector 3276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95pt,13.2pt" to="29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2272" behindDoc="0" locked="0" layoutInCell="1" allowOverlap="1" wp14:anchorId="3076EF3A" wp14:editId="5DC44901">
                <wp:simplePos x="0" y="0"/>
                <wp:positionH relativeFrom="column">
                  <wp:posOffset>964565</wp:posOffset>
                </wp:positionH>
                <wp:positionV relativeFrom="paragraph">
                  <wp:posOffset>167640</wp:posOffset>
                </wp:positionV>
                <wp:extent cx="0" cy="168275"/>
                <wp:effectExtent l="0" t="0" r="0" b="0"/>
                <wp:wrapNone/>
                <wp:docPr id="25631" name="Straight Connector 25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45AAC" id="Straight Connector 256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13.2pt" to="7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6128" behindDoc="0" locked="0" layoutInCell="1" allowOverlap="1" wp14:anchorId="4E318966" wp14:editId="5D70E652">
                <wp:simplePos x="0" y="0"/>
                <wp:positionH relativeFrom="column">
                  <wp:posOffset>3800475</wp:posOffset>
                </wp:positionH>
                <wp:positionV relativeFrom="paragraph">
                  <wp:posOffset>83820</wp:posOffset>
                </wp:positionV>
                <wp:extent cx="234315" cy="0"/>
                <wp:effectExtent l="0" t="0" r="0" b="0"/>
                <wp:wrapNone/>
                <wp:docPr id="25630" name="Straight Connector 25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5A99B" id="Straight Connector 2563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25pt,6.6pt" to="317.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5104" behindDoc="0" locked="0" layoutInCell="1" allowOverlap="1" wp14:anchorId="4F40B094" wp14:editId="7FC300F8">
                <wp:simplePos x="0" y="0"/>
                <wp:positionH relativeFrom="column">
                  <wp:posOffset>3338830</wp:posOffset>
                </wp:positionH>
                <wp:positionV relativeFrom="paragraph">
                  <wp:posOffset>83820</wp:posOffset>
                </wp:positionV>
                <wp:extent cx="251460" cy="0"/>
                <wp:effectExtent l="0" t="0" r="0" b="0"/>
                <wp:wrapNone/>
                <wp:docPr id="25629" name="Straight Connector 25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4C083" id="Straight Connector 2562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9pt,6.6pt" to="282.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4080" behindDoc="0" locked="0" layoutInCell="1" allowOverlap="1" wp14:anchorId="770916D0" wp14:editId="32BD18FB">
                <wp:simplePos x="0" y="0"/>
                <wp:positionH relativeFrom="column">
                  <wp:posOffset>2886075</wp:posOffset>
                </wp:positionH>
                <wp:positionV relativeFrom="paragraph">
                  <wp:posOffset>75565</wp:posOffset>
                </wp:positionV>
                <wp:extent cx="243205" cy="0"/>
                <wp:effectExtent l="0" t="0" r="0" b="0"/>
                <wp:wrapNone/>
                <wp:docPr id="25628" name="Straight Connector 25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8CB19" id="Straight Connector 256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5.95pt" to="246.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3056" behindDoc="0" locked="0" layoutInCell="1" allowOverlap="1" wp14:anchorId="1B7432EC" wp14:editId="53D24420">
                <wp:simplePos x="0" y="0"/>
                <wp:positionH relativeFrom="column">
                  <wp:posOffset>1493520</wp:posOffset>
                </wp:positionH>
                <wp:positionV relativeFrom="paragraph">
                  <wp:posOffset>92710</wp:posOffset>
                </wp:positionV>
                <wp:extent cx="285115" cy="0"/>
                <wp:effectExtent l="0" t="0" r="0" b="0"/>
                <wp:wrapNone/>
                <wp:docPr id="25627" name="Straight Connector 25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03AF7" id="Straight Connector 2562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6pt,7.3pt" to="140.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2032" behindDoc="0" locked="0" layoutInCell="1" allowOverlap="1" wp14:anchorId="448C68E6" wp14:editId="59A12143">
                <wp:simplePos x="0" y="0"/>
                <wp:positionH relativeFrom="column">
                  <wp:posOffset>1057275</wp:posOffset>
                </wp:positionH>
                <wp:positionV relativeFrom="paragraph">
                  <wp:posOffset>75565</wp:posOffset>
                </wp:positionV>
                <wp:extent cx="259715" cy="0"/>
                <wp:effectExtent l="0" t="0" r="0" b="0"/>
                <wp:wrapNone/>
                <wp:docPr id="25626" name="Straight Connector 25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69101" id="Straight Connector 2562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5.95pt" to="103.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91008" behindDoc="0" locked="0" layoutInCell="1" allowOverlap="1" wp14:anchorId="1585DBC9" wp14:editId="4B4D7CB2">
                <wp:simplePos x="0" y="0"/>
                <wp:positionH relativeFrom="column">
                  <wp:posOffset>595630</wp:posOffset>
                </wp:positionH>
                <wp:positionV relativeFrom="paragraph">
                  <wp:posOffset>92710</wp:posOffset>
                </wp:positionV>
                <wp:extent cx="268605" cy="0"/>
                <wp:effectExtent l="0" t="0" r="0" b="0"/>
                <wp:wrapNone/>
                <wp:docPr id="25625" name="Straight Connector 25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F5AE6" id="Straight Connector 256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pt,7.3pt" to="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"/>
            </w:pict>
          </mc:Fallback>
        </mc:AlternateConten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00627BD7">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00627BD7">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008467F4">
        <w:rPr>
          <w:rFonts w:ascii="Arial" w:eastAsia="Times New Roman" w:hAnsi="Arial" w:cs="Times New Roman"/>
          <w:sz w:val="24"/>
          <w:szCs w:val="20"/>
        </w:rPr>
        <w:t xml:space="preserve">    </w:t>
      </w:r>
      <w:r w:rsidRPr="001548C2">
        <w:rPr>
          <w:rFonts w:ascii="Arial" w:eastAsia="Times New Roman" w:hAnsi="Arial" w:cs="Times New Roman"/>
          <w:sz w:val="24"/>
          <w:szCs w:val="20"/>
        </w:rPr>
        <w:t>C</w:t>
      </w:r>
      <w:r w:rsidRPr="001548C2">
        <w:rPr>
          <w:rFonts w:ascii="Arial" w:eastAsia="Times New Roman" w:hAnsi="Arial" w:cs="Times New Roman"/>
          <w:sz w:val="24"/>
          <w:szCs w:val="20"/>
        </w:rPr>
        <w:tab/>
        <w:t>C</w:t>
      </w:r>
    </w:p>
    <w:p w14:paraId="66435AA1" w14:textId="77777777" w:rsidR="001548C2" w:rsidRPr="001548C2" w:rsidRDefault="001548C2" w:rsidP="001548C2">
      <w:pPr>
        <w:widowControl w:val="0"/>
        <w:jc w:val="both"/>
        <w:rPr>
          <w:rFonts w:ascii="Arial" w:eastAsia="Times New Roman" w:hAnsi="Arial" w:cs="Times New Roman"/>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10464" behindDoc="0" locked="0" layoutInCell="1" allowOverlap="1" wp14:anchorId="76B587DC" wp14:editId="2D2A02E7">
                <wp:simplePos x="0" y="0"/>
                <wp:positionH relativeFrom="column">
                  <wp:posOffset>4169410</wp:posOffset>
                </wp:positionH>
                <wp:positionV relativeFrom="paragraph">
                  <wp:posOffset>1270</wp:posOffset>
                </wp:positionV>
                <wp:extent cx="0" cy="150495"/>
                <wp:effectExtent l="0" t="0" r="0" b="0"/>
                <wp:wrapNone/>
                <wp:docPr id="25624" name="Straight Connector 25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66C78" id="Straight Connector 2562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pt,.1pt" to="328.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8416" behindDoc="0" locked="0" layoutInCell="1" allowOverlap="1" wp14:anchorId="3FBE14AF" wp14:editId="7A2C6353">
                <wp:simplePos x="0" y="0"/>
                <wp:positionH relativeFrom="column">
                  <wp:posOffset>3271520</wp:posOffset>
                </wp:positionH>
                <wp:positionV relativeFrom="paragraph">
                  <wp:posOffset>1270</wp:posOffset>
                </wp:positionV>
                <wp:extent cx="0" cy="217805"/>
                <wp:effectExtent l="0" t="0" r="0" b="0"/>
                <wp:wrapNone/>
                <wp:docPr id="25623" name="Straight Connector 25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7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C830" id="Straight Connector 2562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pt,.1pt" to="257.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4320" behindDoc="0" locked="0" layoutInCell="1" allowOverlap="1" wp14:anchorId="13EB5A9F" wp14:editId="470035CA">
                <wp:simplePos x="0" y="0"/>
                <wp:positionH relativeFrom="column">
                  <wp:posOffset>1878965</wp:posOffset>
                </wp:positionH>
                <wp:positionV relativeFrom="paragraph">
                  <wp:posOffset>1270</wp:posOffset>
                </wp:positionV>
                <wp:extent cx="0" cy="133985"/>
                <wp:effectExtent l="0" t="0" r="0" b="0"/>
                <wp:wrapNone/>
                <wp:docPr id="25622" name="Straight Connector 25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33D21" id="Straight Connector 2562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5pt,.1pt" to="147.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3296" behindDoc="0" locked="0" layoutInCell="1" allowOverlap="1" wp14:anchorId="6E1C70C7" wp14:editId="541F7FCC">
                <wp:simplePos x="0" y="0"/>
                <wp:positionH relativeFrom="column">
                  <wp:posOffset>1417955</wp:posOffset>
                </wp:positionH>
                <wp:positionV relativeFrom="paragraph">
                  <wp:posOffset>17780</wp:posOffset>
                </wp:positionV>
                <wp:extent cx="0" cy="142875"/>
                <wp:effectExtent l="0" t="0" r="0" b="0"/>
                <wp:wrapNone/>
                <wp:docPr id="25621" name="Straight Connector 25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400A" id="Straight Connector 2562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5pt,1.4pt" to="111.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01248" behindDoc="0" locked="0" layoutInCell="1" allowOverlap="1" wp14:anchorId="5776988A" wp14:editId="7BC6C164">
                <wp:simplePos x="0" y="0"/>
                <wp:positionH relativeFrom="column">
                  <wp:posOffset>503555</wp:posOffset>
                </wp:positionH>
                <wp:positionV relativeFrom="paragraph">
                  <wp:posOffset>9525</wp:posOffset>
                </wp:positionV>
                <wp:extent cx="0" cy="175895"/>
                <wp:effectExtent l="0" t="0" r="0" b="0"/>
                <wp:wrapNone/>
                <wp:docPr id="25620" name="Straight Connector 25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C21AB" id="Straight Connector 2562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75pt" to="39.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"/>
            </w:pict>
          </mc:Fallback>
        </mc:AlternateContent>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r w:rsidRPr="001548C2">
        <w:rPr>
          <w:rFonts w:ascii="Arial" w:eastAsia="Times New Roman" w:hAnsi="Arial" w:cs="Times New Roman"/>
          <w:sz w:val="24"/>
          <w:szCs w:val="20"/>
        </w:rPr>
        <w:tab/>
      </w:r>
    </w:p>
    <w:p w14:paraId="40F8D22B" w14:textId="77777777" w:rsidR="001548C2" w:rsidRPr="001548C2" w:rsidRDefault="008467F4" w:rsidP="001548C2">
      <w:pPr>
        <w:widowControl w:val="0"/>
        <w:ind w:left="6480" w:hanging="6480"/>
        <w:jc w:val="both"/>
        <w:rPr>
          <w:rFonts w:ascii="Arial" w:eastAsia="Times New Roman" w:hAnsi="Arial" w:cs="Times New Roman"/>
          <w:sz w:val="24"/>
          <w:szCs w:val="20"/>
        </w:rPr>
      </w:pP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627BD7">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1548C2" w:rsidRPr="001548C2">
        <w:rPr>
          <w:rFonts w:ascii="Arial" w:eastAsia="Times New Roman" w:hAnsi="Arial" w:cs="Times New Roman"/>
          <w:sz w:val="24"/>
          <w:szCs w:val="20"/>
        </w:rPr>
        <w:t>H</w:t>
      </w:r>
      <w:r>
        <w:rPr>
          <w:rFonts w:ascii="Arial" w:eastAsia="Times New Roman" w:hAnsi="Arial" w:cs="Times New Roman"/>
          <w:sz w:val="24"/>
          <w:szCs w:val="20"/>
        </w:rPr>
        <w:t xml:space="preserve">   </w:t>
      </w:r>
      <w:r w:rsidR="00627BD7">
        <w:rPr>
          <w:rFonts w:ascii="Arial" w:eastAsia="Times New Roman" w:hAnsi="Arial" w:cs="Times New Roman"/>
          <w:sz w:val="24"/>
          <w:szCs w:val="20"/>
        </w:rPr>
        <w:t xml:space="preserve"> </w:t>
      </w:r>
      <w:r w:rsidR="00D94DD3">
        <w:rPr>
          <w:rFonts w:ascii="Arial" w:eastAsia="Times New Roman" w:hAnsi="Arial" w:cs="Times New Roman"/>
          <w:sz w:val="24"/>
          <w:szCs w:val="20"/>
        </w:rPr>
        <w:t>H</w:t>
      </w:r>
      <w:r w:rsidR="001548C2" w:rsidRPr="001548C2">
        <w:rPr>
          <w:rFonts w:ascii="Arial" w:eastAsia="Times New Roman" w:hAnsi="Arial" w:cs="Times New Roman"/>
          <w:sz w:val="24"/>
          <w:szCs w:val="20"/>
        </w:rPr>
        <w:tab/>
        <w:t>H</w:t>
      </w:r>
    </w:p>
    <w:p w14:paraId="24A382E1" w14:textId="77777777" w:rsidR="001548C2" w:rsidRPr="001548C2" w:rsidRDefault="001548C2" w:rsidP="001548C2">
      <w:pPr>
        <w:widowControl w:val="0"/>
        <w:jc w:val="both"/>
        <w:rPr>
          <w:rFonts w:ascii="Arial" w:eastAsia="Times New Roman" w:hAnsi="Arial" w:cs="Times New Roman"/>
          <w:sz w:val="20"/>
          <w:szCs w:val="20"/>
        </w:rPr>
      </w:pPr>
    </w:p>
    <w:p w14:paraId="2FE0C19D" w14:textId="77777777" w:rsidR="001548C2" w:rsidRPr="001548C2" w:rsidRDefault="008467F4" w:rsidP="001548C2">
      <w:pPr>
        <w:widowControl w:val="0"/>
        <w:ind w:left="4320" w:hanging="4320"/>
        <w:jc w:val="both"/>
        <w:rPr>
          <w:rFonts w:ascii="Arial" w:eastAsia="Times New Roman" w:hAnsi="Arial" w:cs="Times New Roman"/>
          <w:sz w:val="20"/>
          <w:szCs w:val="20"/>
        </w:rPr>
      </w:pPr>
      <w:r>
        <w:rPr>
          <w:rFonts w:ascii="Arial" w:eastAsia="Times New Roman" w:hAnsi="Arial" w:cs="Times New Roman"/>
          <w:sz w:val="20"/>
          <w:szCs w:val="20"/>
        </w:rPr>
        <w:t xml:space="preserve">            </w:t>
      </w:r>
      <w:r w:rsidR="001548C2" w:rsidRPr="001548C2">
        <w:rPr>
          <w:rFonts w:ascii="Arial" w:eastAsia="Times New Roman" w:hAnsi="Arial" w:cs="Times New Roman"/>
          <w:sz w:val="20"/>
          <w:szCs w:val="20"/>
        </w:rPr>
        <w:t>Saturated</w:t>
      </w:r>
      <w:r w:rsidR="001548C2" w:rsidRPr="001548C2">
        <w:rPr>
          <w:rFonts w:ascii="Arial" w:eastAsia="Times New Roman" w:hAnsi="Arial" w:cs="Times New Roman"/>
          <w:sz w:val="20"/>
          <w:szCs w:val="20"/>
        </w:rPr>
        <w:tab/>
      </w:r>
      <w:r w:rsidR="001548C2" w:rsidRPr="001548C2">
        <w:rPr>
          <w:rFonts w:ascii="Arial" w:eastAsia="Times New Roman" w:hAnsi="Arial" w:cs="Times New Roman"/>
          <w:sz w:val="20"/>
          <w:szCs w:val="20"/>
        </w:rPr>
        <w:tab/>
      </w:r>
      <w:r w:rsidR="001548C2" w:rsidRPr="001548C2">
        <w:rPr>
          <w:rFonts w:ascii="Arial" w:eastAsia="Times New Roman" w:hAnsi="Arial" w:cs="Times New Roman"/>
          <w:sz w:val="20"/>
          <w:szCs w:val="20"/>
        </w:rPr>
        <w:tab/>
      </w:r>
      <w:r w:rsidR="001548C2" w:rsidRPr="001548C2">
        <w:rPr>
          <w:rFonts w:ascii="Arial" w:eastAsia="Times New Roman" w:hAnsi="Arial" w:cs="Times New Roman"/>
          <w:sz w:val="20"/>
          <w:szCs w:val="20"/>
        </w:rPr>
        <w:tab/>
        <w:t>Monounsaturated</w:t>
      </w:r>
    </w:p>
    <w:p w14:paraId="5C706FA3" w14:textId="77777777" w:rsidR="001548C2" w:rsidRPr="001548C2" w:rsidRDefault="001548C2" w:rsidP="001548C2">
      <w:pPr>
        <w:widowControl w:val="0"/>
        <w:ind w:left="4320" w:hanging="4320"/>
        <w:jc w:val="both"/>
        <w:rPr>
          <w:rFonts w:ascii="Arial" w:eastAsia="Times New Roman" w:hAnsi="Arial" w:cs="Times New Roman"/>
          <w:sz w:val="20"/>
          <w:szCs w:val="20"/>
        </w:rPr>
      </w:pPr>
    </w:p>
    <w:p w14:paraId="6077A49E" w14:textId="77777777" w:rsidR="001548C2" w:rsidRPr="001548C2" w:rsidRDefault="001548C2" w:rsidP="001548C2">
      <w:pPr>
        <w:widowControl w:val="0"/>
        <w:ind w:left="4320" w:hanging="4320"/>
        <w:jc w:val="both"/>
        <w:rPr>
          <w:rFonts w:ascii="Arial" w:eastAsia="Times New Roman" w:hAnsi="Arial" w:cs="Times New Roman"/>
          <w:sz w:val="20"/>
          <w:szCs w:val="20"/>
        </w:rPr>
      </w:pPr>
    </w:p>
    <w:p w14:paraId="68F32A85" w14:textId="77777777" w:rsidR="001548C2" w:rsidRPr="001548C2" w:rsidRDefault="008467F4" w:rsidP="001548C2">
      <w:pPr>
        <w:widowControl w:val="0"/>
        <w:ind w:left="5760" w:hanging="5760"/>
        <w:jc w:val="both"/>
        <w:rPr>
          <w:rFonts w:ascii="Arial" w:eastAsia="Times New Roman" w:hAnsi="Arial" w:cs="Times New Roman"/>
          <w:szCs w:val="20"/>
        </w:rPr>
      </w:pPr>
      <w:r>
        <w:rPr>
          <w:rFonts w:ascii="Arial" w:eastAsia="Times New Roman" w:hAnsi="Arial" w:cs="Times New Roman"/>
          <w:szCs w:val="20"/>
        </w:rPr>
        <w:t xml:space="preserve">                       </w:t>
      </w:r>
      <w:r w:rsidR="0085670F">
        <w:rPr>
          <w:rFonts w:ascii="Arial" w:eastAsia="Times New Roman" w:hAnsi="Arial" w:cs="Times New Roman"/>
          <w:szCs w:val="20"/>
        </w:rPr>
        <w:t xml:space="preserve"> </w:t>
      </w:r>
      <w:r w:rsidR="001548C2" w:rsidRPr="001548C2">
        <w:rPr>
          <w:rFonts w:ascii="Arial" w:eastAsia="Times New Roman" w:hAnsi="Arial" w:cs="Times New Roman"/>
          <w:szCs w:val="20"/>
        </w:rPr>
        <w:t>H</w:t>
      </w:r>
      <w:r>
        <w:rPr>
          <w:rFonts w:ascii="Arial" w:eastAsia="Times New Roman" w:hAnsi="Arial" w:cs="Times New Roman"/>
          <w:szCs w:val="20"/>
        </w:rPr>
        <w:t xml:space="preserve">    </w:t>
      </w:r>
      <w:r w:rsidR="0085670F">
        <w:rPr>
          <w:rFonts w:ascii="Arial" w:eastAsia="Times New Roman" w:hAnsi="Arial" w:cs="Times New Roman"/>
          <w:szCs w:val="20"/>
        </w:rPr>
        <w:t xml:space="preserve"> H</w:t>
      </w:r>
      <w:r>
        <w:rPr>
          <w:rFonts w:ascii="Arial" w:eastAsia="Times New Roman" w:hAnsi="Arial" w:cs="Times New Roman"/>
          <w:szCs w:val="20"/>
        </w:rPr>
        <w:t xml:space="preserve">    </w:t>
      </w:r>
      <w:r w:rsidR="0085670F">
        <w:rPr>
          <w:rFonts w:ascii="Arial" w:eastAsia="Times New Roman" w:hAnsi="Arial" w:cs="Times New Roman"/>
          <w:szCs w:val="20"/>
        </w:rPr>
        <w:t xml:space="preserve"> H</w:t>
      </w:r>
      <w:r>
        <w:rPr>
          <w:rFonts w:ascii="Arial" w:eastAsia="Times New Roman" w:hAnsi="Arial" w:cs="Times New Roman"/>
          <w:szCs w:val="20"/>
        </w:rPr>
        <w:t xml:space="preserve">    </w:t>
      </w:r>
      <w:r w:rsidR="0085670F">
        <w:rPr>
          <w:rFonts w:ascii="Arial" w:eastAsia="Times New Roman" w:hAnsi="Arial" w:cs="Times New Roman"/>
          <w:szCs w:val="20"/>
        </w:rPr>
        <w:t xml:space="preserve"> H</w:t>
      </w:r>
      <w:r>
        <w:rPr>
          <w:rFonts w:ascii="Arial" w:eastAsia="Times New Roman" w:hAnsi="Arial" w:cs="Times New Roman"/>
          <w:szCs w:val="20"/>
        </w:rPr>
        <w:t xml:space="preserve">     </w:t>
      </w:r>
      <w:r w:rsidR="0085670F">
        <w:rPr>
          <w:rFonts w:ascii="Arial" w:eastAsia="Times New Roman" w:hAnsi="Arial" w:cs="Times New Roman"/>
          <w:szCs w:val="20"/>
        </w:rPr>
        <w:t>H</w:t>
      </w:r>
    </w:p>
    <w:p w14:paraId="53B32A73" w14:textId="77777777" w:rsidR="001548C2" w:rsidRPr="001548C2" w:rsidRDefault="001548C2" w:rsidP="001548C2">
      <w:pPr>
        <w:widowControl w:val="0"/>
        <w:jc w:val="both"/>
        <w:rPr>
          <w:rFonts w:ascii="Arial" w:eastAsia="Times New Roman" w:hAnsi="Arial" w:cs="Times New Roman"/>
          <w:szCs w:val="20"/>
        </w:rPr>
      </w:pPr>
      <w:r>
        <w:rPr>
          <w:rFonts w:ascii="Arial" w:eastAsia="Times New Roman" w:hAnsi="Arial" w:cs="Times New Roman"/>
          <w:noProof/>
          <w:sz w:val="20"/>
          <w:szCs w:val="20"/>
        </w:rPr>
        <mc:AlternateContent>
          <mc:Choice Requires="wps">
            <w:drawing>
              <wp:anchor distT="0" distB="0" distL="114300" distR="114300" simplePos="0" relativeHeight="251683840" behindDoc="0" locked="0" layoutInCell="1" allowOverlap="1" wp14:anchorId="12F622AD" wp14:editId="079CF861">
                <wp:simplePos x="0" y="0"/>
                <wp:positionH relativeFrom="column">
                  <wp:posOffset>1871980</wp:posOffset>
                </wp:positionH>
                <wp:positionV relativeFrom="paragraph">
                  <wp:posOffset>83185</wp:posOffset>
                </wp:positionV>
                <wp:extent cx="0" cy="184150"/>
                <wp:effectExtent l="0" t="0" r="0" b="0"/>
                <wp:wrapNone/>
                <wp:docPr id="25619" name="Straight Connector 25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E8B7B" id="Straight Connector 256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pt,6.55pt" to="147.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82816" behindDoc="0" locked="0" layoutInCell="1" allowOverlap="1" wp14:anchorId="2BF15730" wp14:editId="64AA9DE2">
                <wp:simplePos x="0" y="0"/>
                <wp:positionH relativeFrom="column">
                  <wp:posOffset>2341880</wp:posOffset>
                </wp:positionH>
                <wp:positionV relativeFrom="paragraph">
                  <wp:posOffset>66675</wp:posOffset>
                </wp:positionV>
                <wp:extent cx="0" cy="184150"/>
                <wp:effectExtent l="0" t="0" r="0" b="0"/>
                <wp:wrapNone/>
                <wp:docPr id="25618" name="Straight Connector 25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0F3F9" id="Straight Connector 256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4pt,5.25pt" to="184.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80768" behindDoc="0" locked="0" layoutInCell="1" allowOverlap="1" wp14:anchorId="0077D1F4" wp14:editId="0FBE31DE">
                <wp:simplePos x="0" y="0"/>
                <wp:positionH relativeFrom="column">
                  <wp:posOffset>3248025</wp:posOffset>
                </wp:positionH>
                <wp:positionV relativeFrom="paragraph">
                  <wp:posOffset>67310</wp:posOffset>
                </wp:positionV>
                <wp:extent cx="0" cy="184150"/>
                <wp:effectExtent l="0" t="0" r="0" b="0"/>
                <wp:wrapNone/>
                <wp:docPr id="25617" name="Straight Connector 25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82AAC" id="Straight Connector 256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75pt,5.3pt" to="255.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81792" behindDoc="0" locked="0" layoutInCell="1" allowOverlap="1" wp14:anchorId="0E8BDC48" wp14:editId="268E71D7">
                <wp:simplePos x="0" y="0"/>
                <wp:positionH relativeFrom="column">
                  <wp:posOffset>3700780</wp:posOffset>
                </wp:positionH>
                <wp:positionV relativeFrom="paragraph">
                  <wp:posOffset>58420</wp:posOffset>
                </wp:positionV>
                <wp:extent cx="0" cy="184150"/>
                <wp:effectExtent l="0" t="0" r="0" b="0"/>
                <wp:wrapNone/>
                <wp:docPr id="25616" name="Straight Connector 25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F5031" id="Straight Connector 256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4pt,4.6pt" to="291.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679744" behindDoc="0" locked="0" layoutInCell="1" allowOverlap="1" wp14:anchorId="41B1FF5D" wp14:editId="649E6218">
                <wp:simplePos x="0" y="0"/>
                <wp:positionH relativeFrom="column">
                  <wp:posOffset>2785110</wp:posOffset>
                </wp:positionH>
                <wp:positionV relativeFrom="paragraph">
                  <wp:posOffset>31750</wp:posOffset>
                </wp:positionV>
                <wp:extent cx="0" cy="184150"/>
                <wp:effectExtent l="0" t="0" r="0" b="0"/>
                <wp:wrapNone/>
                <wp:docPr id="25615" name="Straight Connector 25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7B2E0" id="Straight Connector 256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pt,2.5pt" to="219.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"/>
            </w:pict>
          </mc:Fallback>
        </mc:AlternateContent>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p>
    <w:p w14:paraId="1B705A77" w14:textId="77777777" w:rsidR="001548C2" w:rsidRPr="001548C2" w:rsidRDefault="001548C2" w:rsidP="001548C2">
      <w:pPr>
        <w:widowControl w:val="0"/>
        <w:jc w:val="both"/>
        <w:rPr>
          <w:rFonts w:ascii="Arial" w:eastAsia="Times New Roman" w:hAnsi="Arial" w:cs="Times New Roman"/>
          <w:szCs w:val="20"/>
        </w:rPr>
      </w:pP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p>
    <w:p w14:paraId="404B5528" w14:textId="77777777" w:rsidR="001548C2" w:rsidRPr="001548C2" w:rsidRDefault="001548C2" w:rsidP="001548C2">
      <w:pPr>
        <w:widowControl w:val="0"/>
        <w:ind w:left="5760" w:hanging="5760"/>
        <w:jc w:val="both"/>
        <w:rPr>
          <w:rFonts w:ascii="Arial" w:eastAsia="Times New Roman" w:hAnsi="Arial" w:cs="Times New Roman"/>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65408" behindDoc="0" locked="0" layoutInCell="1" allowOverlap="1" wp14:anchorId="2B262A02" wp14:editId="722648CB">
                <wp:simplePos x="0" y="0"/>
                <wp:positionH relativeFrom="margin">
                  <wp:posOffset>4754880</wp:posOffset>
                </wp:positionH>
                <wp:positionV relativeFrom="margin">
                  <wp:posOffset>427990</wp:posOffset>
                </wp:positionV>
                <wp:extent cx="288925" cy="53975"/>
                <wp:effectExtent l="0" t="0" r="0" b="0"/>
                <wp:wrapNone/>
                <wp:docPr id="25614" name="Text Box 25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00938" w14:textId="77777777" w:rsidR="001950B3" w:rsidRDefault="001950B3">
                            <w:pPr>
                              <w:widowControl w:val="0"/>
                            </w:pPr>
                            <w:r>
                              <w:rPr>
                                <w:noProof/>
                              </w:rPr>
                              <w:drawing>
                                <wp:inline distT="0" distB="0" distL="0" distR="0" wp14:anchorId="103DBC23" wp14:editId="2B6742C3">
                                  <wp:extent cx="289560" cy="53340"/>
                                  <wp:effectExtent l="0" t="0" r="0" b="3810"/>
                                  <wp:docPr id="25613" name="Picture 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62A02" id="Text Box 25614" o:spid="_x0000_s1030" type="#_x0000_t202" style="position:absolute;left:0;text-align:left;margin-left:374.4pt;margin-top:33.7pt;width:22.75pt;height:4.2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" stroked="f">
                <v:textbox inset="0,0,0,0">
                  <w:txbxContent>
                    <w:p w14:paraId="0EF00938" w14:textId="77777777" w:rsidR="001950B3" w:rsidRDefault="001950B3">
                      <w:pPr>
                        <w:widowControl w:val="0"/>
                      </w:pPr>
                      <w:r>
                        <w:rPr>
                          <w:noProof/>
                        </w:rPr>
                        <w:drawing>
                          <wp:inline distT="0" distB="0" distL="0" distR="0" wp14:anchorId="103DBC23" wp14:editId="2B6742C3">
                            <wp:extent cx="289560" cy="53340"/>
                            <wp:effectExtent l="0" t="0" r="0" b="3810"/>
                            <wp:docPr id="25613" name="Picture 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41C38B2F" wp14:editId="05BF523C">
                <wp:simplePos x="0" y="0"/>
                <wp:positionH relativeFrom="column">
                  <wp:posOffset>3330575</wp:posOffset>
                </wp:positionH>
                <wp:positionV relativeFrom="paragraph">
                  <wp:posOffset>84455</wp:posOffset>
                </wp:positionV>
                <wp:extent cx="293370" cy="0"/>
                <wp:effectExtent l="0" t="0" r="0" b="0"/>
                <wp:wrapNone/>
                <wp:docPr id="25612" name="Straight Connector 25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12276" id="Straight Connector 2561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6.65pt" to="285.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17C27834" wp14:editId="1A8A2368">
                <wp:simplePos x="0" y="0"/>
                <wp:positionH relativeFrom="column">
                  <wp:posOffset>3330575</wp:posOffset>
                </wp:positionH>
                <wp:positionV relativeFrom="paragraph">
                  <wp:posOffset>33655</wp:posOffset>
                </wp:positionV>
                <wp:extent cx="285115" cy="0"/>
                <wp:effectExtent l="0" t="0" r="0" b="0"/>
                <wp:wrapNone/>
                <wp:docPr id="25611" name="Straight Connector 25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91D82" id="Straight Connector 256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2.65pt" to="284.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407D0F51" wp14:editId="18C17BA8">
                <wp:simplePos x="0" y="0"/>
                <wp:positionH relativeFrom="column">
                  <wp:posOffset>2860675</wp:posOffset>
                </wp:positionH>
                <wp:positionV relativeFrom="paragraph">
                  <wp:posOffset>67310</wp:posOffset>
                </wp:positionV>
                <wp:extent cx="285115" cy="0"/>
                <wp:effectExtent l="0" t="0" r="0" b="0"/>
                <wp:wrapNone/>
                <wp:docPr id="25610" name="Straight Connector 25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59857" id="Straight Connector 2561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5pt,5.3pt" to="247.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51B19EB7" wp14:editId="2622C5A6">
                <wp:simplePos x="0" y="0"/>
                <wp:positionH relativeFrom="column">
                  <wp:posOffset>2432685</wp:posOffset>
                </wp:positionH>
                <wp:positionV relativeFrom="paragraph">
                  <wp:posOffset>75565</wp:posOffset>
                </wp:positionV>
                <wp:extent cx="260350" cy="0"/>
                <wp:effectExtent l="0" t="0" r="0" b="0"/>
                <wp:wrapNone/>
                <wp:docPr id="25609" name="Straight Connector 25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D5015" id="Straight Connector 2560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5pt,5.95pt" to="212.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1F052BC0" wp14:editId="246C324E">
                <wp:simplePos x="0" y="0"/>
                <wp:positionH relativeFrom="column">
                  <wp:posOffset>1954530</wp:posOffset>
                </wp:positionH>
                <wp:positionV relativeFrom="paragraph">
                  <wp:posOffset>84455</wp:posOffset>
                </wp:positionV>
                <wp:extent cx="294005" cy="0"/>
                <wp:effectExtent l="0" t="0" r="0" b="0"/>
                <wp:wrapNone/>
                <wp:docPr id="25608" name="Straight Connector 25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B9BDF" id="Straight Connector 2560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pt,6.65pt" to="177.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YxIAIAAD0EAAAOAAAAZHJzL2Uyb0RvYy54bWysU8GO2jAQvVfqP1i+QxIa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65D28DBC" wp14:editId="5994565D">
                <wp:simplePos x="0" y="0"/>
                <wp:positionH relativeFrom="column">
                  <wp:posOffset>1962785</wp:posOffset>
                </wp:positionH>
                <wp:positionV relativeFrom="paragraph">
                  <wp:posOffset>42545</wp:posOffset>
                </wp:positionV>
                <wp:extent cx="285750" cy="0"/>
                <wp:effectExtent l="0" t="0" r="0" b="0"/>
                <wp:wrapNone/>
                <wp:docPr id="25607" name="Straight Connector 25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5BB66" id="Straight Connector 2560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3.35pt" to="17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2AC20B4C" wp14:editId="71383075">
                <wp:simplePos x="0" y="0"/>
                <wp:positionH relativeFrom="column">
                  <wp:posOffset>2776855</wp:posOffset>
                </wp:positionH>
                <wp:positionV relativeFrom="paragraph">
                  <wp:posOffset>146685</wp:posOffset>
                </wp:positionV>
                <wp:extent cx="0" cy="159385"/>
                <wp:effectExtent l="0" t="0" r="0" b="0"/>
                <wp:wrapNone/>
                <wp:docPr id="25606" name="Straight Connector 25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004F3" id="Straight Connector 2560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5pt,11.55pt" to="218.6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"/>
            </w:pict>
          </mc:Fallback>
        </mc:AlternateContent>
      </w:r>
      <w:r w:rsidR="008467F4">
        <w:rPr>
          <w:rFonts w:ascii="Arial" w:eastAsia="Times New Roman" w:hAnsi="Arial" w:cs="Times New Roman"/>
          <w:szCs w:val="20"/>
        </w:rPr>
        <w:t xml:space="preserve">                       </w:t>
      </w:r>
      <w:r w:rsidR="0085670F">
        <w:rPr>
          <w:rFonts w:ascii="Arial" w:eastAsia="Times New Roman" w:hAnsi="Arial" w:cs="Times New Roman"/>
          <w:szCs w:val="20"/>
        </w:rPr>
        <w:t xml:space="preserve"> </w:t>
      </w:r>
      <w:r w:rsidRPr="001548C2">
        <w:rPr>
          <w:rFonts w:ascii="Arial" w:eastAsia="Times New Roman" w:hAnsi="Arial" w:cs="Times New Roman"/>
          <w:szCs w:val="20"/>
        </w:rPr>
        <w:t>C</w:t>
      </w:r>
      <w:r w:rsidR="008467F4">
        <w:rPr>
          <w:rFonts w:ascii="Arial" w:eastAsia="Times New Roman" w:hAnsi="Arial" w:cs="Times New Roman"/>
          <w:szCs w:val="20"/>
        </w:rPr>
        <w:t xml:space="preserve">     </w:t>
      </w:r>
      <w:r w:rsidRPr="001548C2">
        <w:rPr>
          <w:rFonts w:ascii="Arial" w:eastAsia="Times New Roman" w:hAnsi="Arial" w:cs="Times New Roman"/>
          <w:szCs w:val="20"/>
        </w:rPr>
        <w:t>C</w:t>
      </w:r>
      <w:r w:rsidR="008467F4">
        <w:rPr>
          <w:rFonts w:ascii="Arial" w:eastAsia="Times New Roman" w:hAnsi="Arial" w:cs="Times New Roman"/>
          <w:szCs w:val="20"/>
        </w:rPr>
        <w:t xml:space="preserve">    </w:t>
      </w:r>
      <w:r w:rsidRPr="001548C2">
        <w:rPr>
          <w:rFonts w:ascii="Arial" w:eastAsia="Times New Roman" w:hAnsi="Arial" w:cs="Times New Roman"/>
          <w:szCs w:val="20"/>
        </w:rPr>
        <w:t>C</w:t>
      </w:r>
      <w:r w:rsidR="008467F4">
        <w:rPr>
          <w:rFonts w:ascii="Arial" w:eastAsia="Times New Roman" w:hAnsi="Arial" w:cs="Times New Roman"/>
          <w:szCs w:val="20"/>
        </w:rPr>
        <w:t xml:space="preserve">    </w:t>
      </w:r>
      <w:r w:rsidR="00D94DD3">
        <w:rPr>
          <w:rFonts w:ascii="Arial" w:eastAsia="Times New Roman" w:hAnsi="Arial" w:cs="Times New Roman"/>
          <w:szCs w:val="20"/>
        </w:rPr>
        <w:t xml:space="preserve"> </w:t>
      </w:r>
      <w:r w:rsidRPr="001548C2">
        <w:rPr>
          <w:rFonts w:ascii="Arial" w:eastAsia="Times New Roman" w:hAnsi="Arial" w:cs="Times New Roman"/>
          <w:szCs w:val="20"/>
        </w:rPr>
        <w:t>C</w:t>
      </w:r>
      <w:r w:rsidRPr="001548C2">
        <w:rPr>
          <w:rFonts w:ascii="Arial" w:eastAsia="Times New Roman" w:hAnsi="Arial" w:cs="Times New Roman"/>
          <w:szCs w:val="20"/>
        </w:rPr>
        <w:tab/>
        <w:t>C</w:t>
      </w:r>
    </w:p>
    <w:p w14:paraId="250EB5C7" w14:textId="77777777" w:rsidR="001548C2" w:rsidRPr="001548C2" w:rsidRDefault="001548C2" w:rsidP="001548C2">
      <w:pPr>
        <w:widowControl w:val="0"/>
        <w:jc w:val="both"/>
        <w:rPr>
          <w:rFonts w:ascii="Arial" w:eastAsia="Times New Roman" w:hAnsi="Arial" w:cs="Times New Roman"/>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64384" behindDoc="0" locked="0" layoutInCell="1" allowOverlap="1" wp14:anchorId="13A7EE25" wp14:editId="2C67BBD0">
                <wp:simplePos x="0" y="0"/>
                <wp:positionH relativeFrom="margin">
                  <wp:posOffset>4544695</wp:posOffset>
                </wp:positionH>
                <wp:positionV relativeFrom="margin">
                  <wp:posOffset>654685</wp:posOffset>
                </wp:positionV>
                <wp:extent cx="288925" cy="53975"/>
                <wp:effectExtent l="0" t="0" r="0" b="0"/>
                <wp:wrapNone/>
                <wp:docPr id="25605" name="Text Box 25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C57B3" w14:textId="77777777" w:rsidR="001950B3" w:rsidRDefault="001950B3">
                            <w:pPr>
                              <w:widowControl w:val="0"/>
                            </w:pPr>
                            <w:r>
                              <w:rPr>
                                <w:noProof/>
                              </w:rPr>
                              <w:drawing>
                                <wp:inline distT="0" distB="0" distL="0" distR="0" wp14:anchorId="33790796" wp14:editId="4524C9AD">
                                  <wp:extent cx="289560" cy="53340"/>
                                  <wp:effectExtent l="0" t="0" r="0" b="3810"/>
                                  <wp:docPr id="25603" name="Picture 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7EE25" id="Text Box 25605" o:spid="_x0000_s1031" type="#_x0000_t202" style="position:absolute;left:0;text-align:left;margin-left:357.85pt;margin-top:51.55pt;width:22.75pt;height:4.25pt;z-index:25166438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" stroked="f">
                <v:textbox inset="0,0,0,0">
                  <w:txbxContent>
                    <w:p w14:paraId="3DFC57B3" w14:textId="77777777" w:rsidR="001950B3" w:rsidRDefault="001950B3">
                      <w:pPr>
                        <w:widowControl w:val="0"/>
                      </w:pPr>
                      <w:r>
                        <w:rPr>
                          <w:noProof/>
                        </w:rPr>
                        <w:drawing>
                          <wp:inline distT="0" distB="0" distL="0" distR="0" wp14:anchorId="33790796" wp14:editId="4524C9AD">
                            <wp:extent cx="289560" cy="53340"/>
                            <wp:effectExtent l="0" t="0" r="0" b="3810"/>
                            <wp:docPr id="25603" name="Picture 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p>
    <w:p w14:paraId="40604964" w14:textId="77777777" w:rsidR="001548C2" w:rsidRPr="001548C2" w:rsidRDefault="001548C2" w:rsidP="001548C2">
      <w:pPr>
        <w:widowControl w:val="0"/>
        <w:jc w:val="both"/>
        <w:rPr>
          <w:rFonts w:ascii="Arial" w:eastAsia="Times New Roman" w:hAnsi="Arial" w:cs="Times New Roman"/>
          <w:szCs w:val="20"/>
        </w:rPr>
      </w:pP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t>H</w:t>
      </w:r>
    </w:p>
    <w:p w14:paraId="48EC60B6" w14:textId="77777777" w:rsidR="001548C2" w:rsidRPr="001548C2" w:rsidRDefault="001548C2" w:rsidP="001548C2">
      <w:pPr>
        <w:widowControl w:val="0"/>
        <w:jc w:val="both"/>
        <w:rPr>
          <w:rFonts w:ascii="Arial" w:eastAsia="Times New Roman" w:hAnsi="Arial" w:cs="Times New Roman"/>
          <w:szCs w:val="20"/>
        </w:rPr>
      </w:pP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008467F4">
        <w:rPr>
          <w:rFonts w:ascii="Arial" w:eastAsia="Times New Roman" w:hAnsi="Arial" w:cs="Times New Roman"/>
          <w:szCs w:val="20"/>
        </w:rPr>
        <w:t xml:space="preserve">   </w:t>
      </w:r>
      <w:r w:rsidRPr="001548C2">
        <w:rPr>
          <w:rFonts w:ascii="Arial" w:eastAsia="Times New Roman" w:hAnsi="Arial" w:cs="Times New Roman"/>
          <w:szCs w:val="20"/>
        </w:rPr>
        <w:t xml:space="preserve"> Polyunsaturated</w:t>
      </w:r>
    </w:p>
    <w:p w14:paraId="2F4708B9" w14:textId="77777777" w:rsidR="001548C2" w:rsidRPr="001548C2" w:rsidRDefault="001548C2" w:rsidP="001548C2">
      <w:pPr>
        <w:widowControl w:val="0"/>
        <w:jc w:val="both"/>
        <w:rPr>
          <w:rFonts w:ascii="Arial" w:eastAsia="Times New Roman" w:hAnsi="Arial" w:cs="Times New Roman"/>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66432" behindDoc="0" locked="0" layoutInCell="1" allowOverlap="1" wp14:anchorId="229CE126" wp14:editId="77762653">
                <wp:simplePos x="0" y="0"/>
                <wp:positionH relativeFrom="margin">
                  <wp:posOffset>4185285</wp:posOffset>
                </wp:positionH>
                <wp:positionV relativeFrom="margin">
                  <wp:posOffset>1132205</wp:posOffset>
                </wp:positionV>
                <wp:extent cx="288925" cy="53975"/>
                <wp:effectExtent l="0" t="0" r="0" b="0"/>
                <wp:wrapNone/>
                <wp:docPr id="25602" name="Text Box 25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06B26" w14:textId="77777777" w:rsidR="001950B3" w:rsidRDefault="001950B3">
                            <w:pPr>
                              <w:widowControl w:val="0"/>
                            </w:pPr>
                            <w:r>
                              <w:rPr>
                                <w:noProof/>
                              </w:rPr>
                              <w:drawing>
                                <wp:inline distT="0" distB="0" distL="0" distR="0" wp14:anchorId="2F59D6ED" wp14:editId="24971D36">
                                  <wp:extent cx="289560" cy="53340"/>
                                  <wp:effectExtent l="0" t="0" r="0" b="3810"/>
                                  <wp:docPr id="25601" name="Picture 2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CE126" id="Text Box 25602" o:spid="_x0000_s1032" type="#_x0000_t202" style="position:absolute;left:0;text-align:left;margin-left:329.55pt;margin-top:89.15pt;width:22.75pt;height:4.2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" stroked="f">
                <v:textbox inset="0,0,0,0">
                  <w:txbxContent>
                    <w:p w14:paraId="3BA06B26" w14:textId="77777777" w:rsidR="001950B3" w:rsidRDefault="001950B3">
                      <w:pPr>
                        <w:widowControl w:val="0"/>
                      </w:pPr>
                      <w:r>
                        <w:rPr>
                          <w:noProof/>
                        </w:rPr>
                        <w:drawing>
                          <wp:inline distT="0" distB="0" distL="0" distR="0" wp14:anchorId="2F59D6ED" wp14:editId="24971D36">
                            <wp:extent cx="289560" cy="53340"/>
                            <wp:effectExtent l="0" t="0" r="0" b="3810"/>
                            <wp:docPr id="25601" name="Picture 2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p>
    <w:p w14:paraId="53267C8B" w14:textId="77777777" w:rsidR="001548C2" w:rsidRPr="001548C2" w:rsidRDefault="008467F4" w:rsidP="001548C2">
      <w:pPr>
        <w:widowControl w:val="0"/>
        <w:ind w:left="2880" w:hanging="2880"/>
        <w:jc w:val="both"/>
        <w:rPr>
          <w:rFonts w:ascii="Arial" w:eastAsia="Times New Roman" w:hAnsi="Arial" w:cs="Times New Roman"/>
          <w:szCs w:val="20"/>
        </w:rPr>
      </w:pPr>
      <w:r>
        <w:rPr>
          <w:rFonts w:ascii="Arial" w:eastAsia="Times New Roman" w:hAnsi="Arial" w:cs="Times New Roman"/>
          <w:szCs w:val="20"/>
        </w:rPr>
        <w:t xml:space="preserve">      </w:t>
      </w:r>
      <w:r w:rsidR="001548C2" w:rsidRPr="001548C2">
        <w:rPr>
          <w:rFonts w:ascii="Arial" w:eastAsia="Times New Roman" w:hAnsi="Arial" w:cs="Times New Roman"/>
          <w:szCs w:val="20"/>
        </w:rPr>
        <w:t>H</w:t>
      </w:r>
      <w:r>
        <w:rPr>
          <w:rFonts w:ascii="Arial" w:eastAsia="Times New Roman" w:hAnsi="Arial" w:cs="Times New Roman"/>
          <w:szCs w:val="20"/>
        </w:rPr>
        <w:t xml:space="preserve">    </w:t>
      </w:r>
      <w:r w:rsidR="00627BD7">
        <w:rPr>
          <w:rFonts w:ascii="Arial" w:eastAsia="Times New Roman" w:hAnsi="Arial" w:cs="Times New Roman"/>
          <w:szCs w:val="20"/>
        </w:rPr>
        <w:t xml:space="preserve"> </w:t>
      </w:r>
      <w:r w:rsidR="001548C2" w:rsidRPr="001548C2">
        <w:rPr>
          <w:rFonts w:ascii="Arial" w:eastAsia="Times New Roman" w:hAnsi="Arial" w:cs="Times New Roman"/>
          <w:szCs w:val="20"/>
        </w:rPr>
        <w:t>H</w:t>
      </w:r>
      <w:r w:rsidR="001548C2" w:rsidRPr="001548C2">
        <w:rPr>
          <w:rFonts w:ascii="Arial" w:eastAsia="Times New Roman" w:hAnsi="Arial" w:cs="Times New Roman"/>
          <w:szCs w:val="20"/>
        </w:rPr>
        <w:tab/>
        <w:t>H</w:t>
      </w:r>
    </w:p>
    <w:p w14:paraId="0684CA73" w14:textId="77777777" w:rsidR="001548C2" w:rsidRPr="001548C2" w:rsidRDefault="001548C2" w:rsidP="001548C2">
      <w:pPr>
        <w:widowControl w:val="0"/>
        <w:jc w:val="both"/>
        <w:rPr>
          <w:rFonts w:ascii="Arial" w:eastAsia="Times New Roman" w:hAnsi="Arial" w:cs="Times New Roman"/>
          <w:szCs w:val="20"/>
        </w:rPr>
      </w:pPr>
      <w:r>
        <w:rPr>
          <w:rFonts w:ascii="Arial" w:eastAsia="Times New Roman" w:hAnsi="Arial" w:cs="Times New Roman"/>
          <w:noProof/>
          <w:sz w:val="20"/>
          <w:szCs w:val="20"/>
        </w:rPr>
        <mc:AlternateContent>
          <mc:Choice Requires="wps">
            <w:drawing>
              <wp:anchor distT="0" distB="0" distL="114300" distR="114300" simplePos="0" relativeHeight="251716608" behindDoc="0" locked="0" layoutInCell="1" allowOverlap="1" wp14:anchorId="0AA92ED9" wp14:editId="1776F581">
                <wp:simplePos x="0" y="0"/>
                <wp:positionH relativeFrom="column">
                  <wp:posOffset>1870710</wp:posOffset>
                </wp:positionH>
                <wp:positionV relativeFrom="paragraph">
                  <wp:posOffset>-3175</wp:posOffset>
                </wp:positionV>
                <wp:extent cx="0" cy="15113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4A0DB"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pt,-.25pt" to="147.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KWHAIAADc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15584" behindDoc="0" locked="0" layoutInCell="1" allowOverlap="1" wp14:anchorId="49B511F5" wp14:editId="427EB168">
                <wp:simplePos x="0" y="0"/>
                <wp:positionH relativeFrom="column">
                  <wp:posOffset>956310</wp:posOffset>
                </wp:positionH>
                <wp:positionV relativeFrom="paragraph">
                  <wp:posOffset>5080</wp:posOffset>
                </wp:positionV>
                <wp:extent cx="0" cy="133985"/>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4493A" id="Straight Connector 2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3pt,.4pt" to="75.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"/>
            </w:pict>
          </mc:Fallback>
        </mc:AlternateContent>
      </w:r>
      <w:r>
        <w:rPr>
          <w:rFonts w:ascii="Arial" w:eastAsia="Times New Roman" w:hAnsi="Arial" w:cs="Times New Roman"/>
          <w:noProof/>
          <w:sz w:val="20"/>
          <w:szCs w:val="20"/>
        </w:rPr>
        <mc:AlternateContent>
          <mc:Choice Requires="wps">
            <w:drawing>
              <wp:anchor distT="0" distB="0" distL="114300" distR="114300" simplePos="0" relativeHeight="251714560" behindDoc="0" locked="0" layoutInCell="1" allowOverlap="1" wp14:anchorId="1168AE9D" wp14:editId="77FF699D">
                <wp:simplePos x="0" y="0"/>
                <wp:positionH relativeFrom="column">
                  <wp:posOffset>503555</wp:posOffset>
                </wp:positionH>
                <wp:positionV relativeFrom="paragraph">
                  <wp:posOffset>5080</wp:posOffset>
                </wp:positionV>
                <wp:extent cx="0" cy="10922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DD6EF" id="Straight Connector 2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4pt" to="3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76T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"/>
            </w:pict>
          </mc:Fallback>
        </mc:AlternateContent>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p>
    <w:p w14:paraId="2F574B1C" w14:textId="77777777" w:rsidR="001548C2" w:rsidRPr="001548C2" w:rsidRDefault="001548C2" w:rsidP="001548C2">
      <w:pPr>
        <w:widowControl w:val="0"/>
        <w:ind w:left="3600" w:hanging="3600"/>
        <w:jc w:val="both"/>
        <w:rPr>
          <w:rFonts w:ascii="Arial" w:eastAsia="Times New Roman" w:hAnsi="Arial" w:cs="Times New Roman"/>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1C83AF2A" wp14:editId="02E38CF1">
                <wp:simplePos x="0" y="0"/>
                <wp:positionH relativeFrom="column">
                  <wp:posOffset>2340610</wp:posOffset>
                </wp:positionH>
                <wp:positionV relativeFrom="paragraph">
                  <wp:posOffset>154940</wp:posOffset>
                </wp:positionV>
                <wp:extent cx="0" cy="175895"/>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51D2E" id="Straight Connector 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pt,12.2pt" to="184.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ZPGwIAADcEAAAOAAAAZHJzL2Uyb0RvYy54bWysU8GO2jAQvVfqP1i+QxIaW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6EA2B33E" wp14:editId="72C34C7B">
                <wp:simplePos x="0" y="0"/>
                <wp:positionH relativeFrom="column">
                  <wp:posOffset>1962785</wp:posOffset>
                </wp:positionH>
                <wp:positionV relativeFrom="paragraph">
                  <wp:posOffset>102870</wp:posOffset>
                </wp:positionV>
                <wp:extent cx="276860"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9FCE0"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1pt" to="176.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yeHQIAADc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4959FE4C" wp14:editId="1C7D8DF1">
                <wp:simplePos x="0" y="0"/>
                <wp:positionH relativeFrom="column">
                  <wp:posOffset>1962785</wp:posOffset>
                </wp:positionH>
                <wp:positionV relativeFrom="paragraph">
                  <wp:posOffset>43815</wp:posOffset>
                </wp:positionV>
                <wp:extent cx="2768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23ECA"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3.45pt" to="176.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DvGw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17BB1259" wp14:editId="7EBB91DB">
                <wp:simplePos x="0" y="0"/>
                <wp:positionH relativeFrom="column">
                  <wp:posOffset>579120</wp:posOffset>
                </wp:positionH>
                <wp:positionV relativeFrom="paragraph">
                  <wp:posOffset>111125</wp:posOffset>
                </wp:positionV>
                <wp:extent cx="259715"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4955F" id="Straight Connector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8.75pt" to="66.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8g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"/>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7CD7813B" wp14:editId="7285AC3E">
                <wp:simplePos x="0" y="0"/>
                <wp:positionH relativeFrom="column">
                  <wp:posOffset>579120</wp:posOffset>
                </wp:positionH>
                <wp:positionV relativeFrom="paragraph">
                  <wp:posOffset>52705</wp:posOffset>
                </wp:positionV>
                <wp:extent cx="276860"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5A79C"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4.15pt" to="67.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kMHgIAADc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"/>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70528" behindDoc="0" locked="0" layoutInCell="0" allowOverlap="1" wp14:anchorId="0D2DB173" wp14:editId="2CFD440C">
                <wp:simplePos x="0" y="0"/>
                <wp:positionH relativeFrom="margin">
                  <wp:posOffset>591820</wp:posOffset>
                </wp:positionH>
                <wp:positionV relativeFrom="margin">
                  <wp:posOffset>4018280</wp:posOffset>
                </wp:positionV>
                <wp:extent cx="288925" cy="539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74387" w14:textId="77777777" w:rsidR="001950B3" w:rsidRDefault="001950B3">
                            <w:pPr>
                              <w:widowControl w:val="0"/>
                            </w:pPr>
                            <w:r>
                              <w:rPr>
                                <w:noProof/>
                              </w:rPr>
                              <w:drawing>
                                <wp:inline distT="0" distB="0" distL="0" distR="0" wp14:anchorId="544875A9" wp14:editId="7AD6B473">
                                  <wp:extent cx="289560" cy="53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DB173" id="Text Box 22" o:spid="_x0000_s1033" type="#_x0000_t202" style="position:absolute;left:0;text-align:left;margin-left:46.6pt;margin-top:316.4pt;width:22.75pt;height:4.25pt;z-index:25167052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" o:allowincell="f" stroked="f">
                <v:textbox inset="0,0,0,0">
                  <w:txbxContent>
                    <w:p w14:paraId="47574387" w14:textId="77777777" w:rsidR="001950B3" w:rsidRDefault="001950B3">
                      <w:pPr>
                        <w:widowControl w:val="0"/>
                      </w:pPr>
                      <w:r>
                        <w:rPr>
                          <w:noProof/>
                        </w:rPr>
                        <w:drawing>
                          <wp:inline distT="0" distB="0" distL="0" distR="0" wp14:anchorId="544875A9" wp14:editId="7AD6B473">
                            <wp:extent cx="289560" cy="53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71552" behindDoc="0" locked="0" layoutInCell="0" allowOverlap="1" wp14:anchorId="0B284DD7" wp14:editId="243EDD8A">
                <wp:simplePos x="0" y="0"/>
                <wp:positionH relativeFrom="margin">
                  <wp:posOffset>1963420</wp:posOffset>
                </wp:positionH>
                <wp:positionV relativeFrom="margin">
                  <wp:posOffset>4026535</wp:posOffset>
                </wp:positionV>
                <wp:extent cx="288925" cy="5397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6A8A3" w14:textId="77777777" w:rsidR="001950B3" w:rsidRDefault="001950B3">
                            <w:pPr>
                              <w:widowControl w:val="0"/>
                            </w:pPr>
                            <w:r>
                              <w:rPr>
                                <w:noProof/>
                              </w:rPr>
                              <w:drawing>
                                <wp:inline distT="0" distB="0" distL="0" distR="0" wp14:anchorId="19D59ABD" wp14:editId="329DFAFC">
                                  <wp:extent cx="289560" cy="53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84DD7" id="Text Box 20" o:spid="_x0000_s1034" type="#_x0000_t202" style="position:absolute;left:0;text-align:left;margin-left:154.6pt;margin-top:317.05pt;width:22.75pt;height:4.25pt;z-index:25167155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" o:allowincell="f" stroked="f">
                <v:textbox inset="0,0,0,0">
                  <w:txbxContent>
                    <w:p w14:paraId="49E6A8A3" w14:textId="77777777" w:rsidR="001950B3" w:rsidRDefault="001950B3">
                      <w:pPr>
                        <w:widowControl w:val="0"/>
                      </w:pPr>
                      <w:r>
                        <w:rPr>
                          <w:noProof/>
                        </w:rPr>
                        <w:drawing>
                          <wp:inline distT="0" distB="0" distL="0" distR="0" wp14:anchorId="19D59ABD" wp14:editId="329DFAFC">
                            <wp:extent cx="289560" cy="53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72576" behindDoc="0" locked="0" layoutInCell="0" allowOverlap="1" wp14:anchorId="1AC5C5F6" wp14:editId="30482524">
                <wp:simplePos x="0" y="0"/>
                <wp:positionH relativeFrom="margin">
                  <wp:posOffset>591820</wp:posOffset>
                </wp:positionH>
                <wp:positionV relativeFrom="margin">
                  <wp:posOffset>3976370</wp:posOffset>
                </wp:positionV>
                <wp:extent cx="288925" cy="539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2FE34" w14:textId="77777777" w:rsidR="001950B3" w:rsidRDefault="001950B3">
                            <w:pPr>
                              <w:widowControl w:val="0"/>
                            </w:pPr>
                            <w:r>
                              <w:rPr>
                                <w:noProof/>
                              </w:rPr>
                              <w:drawing>
                                <wp:inline distT="0" distB="0" distL="0" distR="0" wp14:anchorId="71B26378" wp14:editId="639EEF33">
                                  <wp:extent cx="289560" cy="53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5C5F6" id="Text Box 18" o:spid="_x0000_s1035" type="#_x0000_t202" style="position:absolute;left:0;text-align:left;margin-left:46.6pt;margin-top:313.1pt;width:22.75pt;height:4.25pt;z-index:251672576;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" o:allowincell="f" stroked="f">
                <v:textbox inset="0,0,0,0">
                  <w:txbxContent>
                    <w:p w14:paraId="2B02FE34" w14:textId="77777777" w:rsidR="001950B3" w:rsidRDefault="001950B3">
                      <w:pPr>
                        <w:widowControl w:val="0"/>
                      </w:pPr>
                      <w:r>
                        <w:rPr>
                          <w:noProof/>
                        </w:rPr>
                        <w:drawing>
                          <wp:inline distT="0" distB="0" distL="0" distR="0" wp14:anchorId="71B26378" wp14:editId="639EEF33">
                            <wp:extent cx="289560" cy="53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008467F4">
        <w:rPr>
          <w:rFonts w:ascii="Arial" w:eastAsia="Times New Roman" w:hAnsi="Arial" w:cs="Times New Roman"/>
          <w:szCs w:val="20"/>
        </w:rPr>
        <w:t xml:space="preserve">      </w:t>
      </w:r>
      <w:r w:rsidRPr="001548C2">
        <w:rPr>
          <w:rFonts w:ascii="Arial" w:eastAsia="Times New Roman" w:hAnsi="Arial" w:cs="Times New Roman"/>
          <w:szCs w:val="20"/>
        </w:rPr>
        <w:t>C</w:t>
      </w:r>
      <w:r w:rsidR="008467F4">
        <w:rPr>
          <w:rFonts w:ascii="Arial" w:eastAsia="Times New Roman" w:hAnsi="Arial" w:cs="Times New Roman"/>
          <w:szCs w:val="20"/>
        </w:rPr>
        <w:t xml:space="preserve">    </w:t>
      </w:r>
      <w:r w:rsidR="0085670F">
        <w:rPr>
          <w:rFonts w:ascii="Arial" w:eastAsia="Times New Roman" w:hAnsi="Arial" w:cs="Times New Roman"/>
          <w:szCs w:val="20"/>
        </w:rPr>
        <w:t xml:space="preserve"> </w:t>
      </w:r>
      <w:r w:rsidRPr="001548C2">
        <w:rPr>
          <w:rFonts w:ascii="Arial" w:eastAsia="Times New Roman" w:hAnsi="Arial" w:cs="Times New Roman"/>
          <w:szCs w:val="20"/>
        </w:rPr>
        <w:t>C</w:t>
      </w:r>
      <w:r w:rsidR="008467F4">
        <w:rPr>
          <w:rFonts w:ascii="Arial" w:eastAsia="Times New Roman" w:hAnsi="Arial" w:cs="Times New Roman"/>
          <w:szCs w:val="20"/>
        </w:rPr>
        <w:t xml:space="preserve">          </w:t>
      </w:r>
      <w:r w:rsidR="0085670F">
        <w:rPr>
          <w:rFonts w:ascii="Arial" w:eastAsia="Times New Roman" w:hAnsi="Arial" w:cs="Times New Roman"/>
          <w:szCs w:val="20"/>
        </w:rPr>
        <w:t xml:space="preserve"> </w:t>
      </w:r>
      <w:r w:rsidRPr="001548C2">
        <w:rPr>
          <w:rFonts w:ascii="Arial" w:eastAsia="Times New Roman" w:hAnsi="Arial" w:cs="Times New Roman"/>
          <w:szCs w:val="20"/>
        </w:rPr>
        <w:t>C</w:t>
      </w:r>
      <w:r w:rsidRPr="001548C2">
        <w:rPr>
          <w:rFonts w:ascii="Arial" w:eastAsia="Times New Roman" w:hAnsi="Arial" w:cs="Times New Roman"/>
          <w:szCs w:val="20"/>
        </w:rPr>
        <w:tab/>
        <w:t>C</w:t>
      </w:r>
    </w:p>
    <w:p w14:paraId="42E946E4" w14:textId="77777777" w:rsidR="001548C2" w:rsidRPr="001548C2" w:rsidRDefault="001548C2" w:rsidP="001548C2">
      <w:pPr>
        <w:widowControl w:val="0"/>
        <w:jc w:val="both"/>
        <w:rPr>
          <w:rFonts w:ascii="Arial" w:eastAsia="Times New Roman" w:hAnsi="Arial" w:cs="Times New Roman"/>
          <w:szCs w:val="20"/>
        </w:rPr>
      </w:pPr>
      <w:r>
        <w:rPr>
          <w:rFonts w:ascii="Times New Roman" w:eastAsia="Times New Roman" w:hAnsi="Times New Roman" w:cs="Times New Roman"/>
          <w:noProof/>
          <w:sz w:val="24"/>
          <w:szCs w:val="20"/>
        </w:rPr>
        <mc:AlternateContent>
          <mc:Choice Requires="wps">
            <w:drawing>
              <wp:anchor distT="57150" distB="57150" distL="57150" distR="57150" simplePos="0" relativeHeight="251667456" behindDoc="0" locked="0" layoutInCell="1" allowOverlap="1" wp14:anchorId="5AC5A773" wp14:editId="6BB5CAA8">
                <wp:simplePos x="0" y="0"/>
                <wp:positionH relativeFrom="margin">
                  <wp:posOffset>3547745</wp:posOffset>
                </wp:positionH>
                <wp:positionV relativeFrom="margin">
                  <wp:posOffset>1874520</wp:posOffset>
                </wp:positionV>
                <wp:extent cx="288925" cy="539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82858" w14:textId="77777777" w:rsidR="001950B3" w:rsidRDefault="001950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5A773" id="Text Box 16" o:spid="_x0000_s1036" type="#_x0000_t202" style="position:absolute;left:0;text-align:left;margin-left:279.35pt;margin-top:147.6pt;width:22.75pt;height:4.25pt;z-index:251667456;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fkfQIAAAc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" stroked="f">
                <v:textbox inset="0,0,0,0">
                  <w:txbxContent>
                    <w:p w14:paraId="7D982858" w14:textId="77777777" w:rsidR="001950B3" w:rsidRDefault="001950B3"/>
                  </w:txbxContent>
                </v:textbox>
                <w10:wrap anchorx="margin" anchory="margin"/>
              </v:shape>
            </w:pict>
          </mc:Fallback>
        </mc:AlternateContent>
      </w:r>
      <w:r>
        <w:rPr>
          <w:rFonts w:ascii="Times New Roman" w:eastAsia="Times New Roman" w:hAnsi="Times New Roman" w:cs="Times New Roman"/>
          <w:noProof/>
          <w:sz w:val="24"/>
          <w:szCs w:val="20"/>
        </w:rPr>
        <mc:AlternateContent>
          <mc:Choice Requires="wps">
            <w:drawing>
              <wp:anchor distT="57150" distB="57150" distL="57150" distR="57150" simplePos="0" relativeHeight="251668480" behindDoc="0" locked="0" layoutInCell="1" allowOverlap="1" wp14:anchorId="382C6DBE" wp14:editId="1B7ADC48">
                <wp:simplePos x="0" y="0"/>
                <wp:positionH relativeFrom="margin">
                  <wp:posOffset>2901950</wp:posOffset>
                </wp:positionH>
                <wp:positionV relativeFrom="margin">
                  <wp:posOffset>1992630</wp:posOffset>
                </wp:positionV>
                <wp:extent cx="288925" cy="539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F3237" w14:textId="77777777" w:rsidR="001950B3" w:rsidRDefault="001950B3">
                            <w:pPr>
                              <w:widowControl w:val="0"/>
                            </w:pPr>
                            <w:r>
                              <w:rPr>
                                <w:noProof/>
                              </w:rPr>
                              <w:drawing>
                                <wp:inline distT="0" distB="0" distL="0" distR="0" wp14:anchorId="634B5410" wp14:editId="5BE4D02A">
                                  <wp:extent cx="289560" cy="53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C6DBE" id="Text Box 14" o:spid="_x0000_s1037" type="#_x0000_t202" style="position:absolute;left:0;text-align:left;margin-left:228.5pt;margin-top:156.9pt;width:22.75pt;height:4.25pt;z-index:25166848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" stroked="f">
                <v:textbox inset="0,0,0,0">
                  <w:txbxContent>
                    <w:p w14:paraId="220F3237" w14:textId="77777777" w:rsidR="001950B3" w:rsidRDefault="001950B3">
                      <w:pPr>
                        <w:widowControl w:val="0"/>
                      </w:pPr>
                      <w:r>
                        <w:rPr>
                          <w:noProof/>
                        </w:rPr>
                        <w:drawing>
                          <wp:inline distT="0" distB="0" distL="0" distR="0" wp14:anchorId="634B5410" wp14:editId="5BE4D02A">
                            <wp:extent cx="289560" cy="53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p>
    <w:p w14:paraId="0A516AE1" w14:textId="77777777" w:rsidR="001548C2" w:rsidRPr="001548C2" w:rsidRDefault="001548C2" w:rsidP="001548C2">
      <w:pPr>
        <w:widowControl w:val="0"/>
        <w:jc w:val="both"/>
        <w:rPr>
          <w:rFonts w:ascii="Arial" w:eastAsia="Times New Roman" w:hAnsi="Arial" w:cs="Times New Roman"/>
          <w:szCs w:val="20"/>
        </w:rPr>
      </w:pP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r>
      <w:r w:rsidRPr="001548C2">
        <w:rPr>
          <w:rFonts w:ascii="Arial" w:eastAsia="Times New Roman" w:hAnsi="Arial" w:cs="Times New Roman"/>
          <w:szCs w:val="20"/>
        </w:rPr>
        <w:tab/>
        <w:t>H</w:t>
      </w:r>
    </w:p>
    <w:p w14:paraId="707DE93D" w14:textId="77777777" w:rsidR="001548C2" w:rsidRPr="001548C2" w:rsidRDefault="008467F4" w:rsidP="001548C2">
      <w:pPr>
        <w:widowControl w:val="0"/>
        <w:ind w:left="3600" w:hanging="3600"/>
        <w:jc w:val="both"/>
        <w:rPr>
          <w:rFonts w:ascii="Arial" w:eastAsia="Times New Roman" w:hAnsi="Arial" w:cs="Times New Roman"/>
          <w:szCs w:val="20"/>
        </w:rPr>
      </w:pPr>
      <w:r>
        <w:rPr>
          <w:rFonts w:ascii="Arial" w:eastAsia="Times New Roman" w:hAnsi="Arial" w:cs="Times New Roman"/>
          <w:szCs w:val="20"/>
        </w:rPr>
        <w:t xml:space="preserve">        </w:t>
      </w:r>
      <w:r w:rsidR="0085670F">
        <w:rPr>
          <w:rFonts w:ascii="Arial" w:eastAsia="Times New Roman" w:hAnsi="Arial" w:cs="Times New Roman"/>
          <w:szCs w:val="20"/>
        </w:rPr>
        <w:t>cis</w:t>
      </w:r>
      <w:r>
        <w:rPr>
          <w:rFonts w:ascii="Arial" w:eastAsia="Times New Roman" w:hAnsi="Arial" w:cs="Times New Roman"/>
          <w:szCs w:val="20"/>
        </w:rPr>
        <w:t xml:space="preserve">              </w:t>
      </w:r>
      <w:r w:rsidR="0085670F">
        <w:rPr>
          <w:rFonts w:ascii="Arial" w:eastAsia="Times New Roman" w:hAnsi="Arial" w:cs="Times New Roman"/>
          <w:szCs w:val="20"/>
        </w:rPr>
        <w:t xml:space="preserve"> </w:t>
      </w:r>
      <w:r w:rsidR="001548C2" w:rsidRPr="001548C2">
        <w:rPr>
          <w:rFonts w:ascii="Arial" w:eastAsia="Times New Roman" w:hAnsi="Arial" w:cs="Times New Roman"/>
          <w:szCs w:val="20"/>
        </w:rPr>
        <w:t>trans</w:t>
      </w:r>
    </w:p>
    <w:p w14:paraId="2969CF82" w14:textId="77777777" w:rsidR="001548C2" w:rsidRPr="001548C2" w:rsidRDefault="001548C2" w:rsidP="001548C2">
      <w:pPr>
        <w:widowControl w:val="0"/>
        <w:jc w:val="both"/>
        <w:rPr>
          <w:rFonts w:ascii="Times New Roman" w:eastAsia="Times New Roman" w:hAnsi="Times New Roman" w:cs="Times New Roman"/>
          <w:sz w:val="24"/>
          <w:szCs w:val="20"/>
        </w:rPr>
      </w:pPr>
    </w:p>
    <w:p w14:paraId="5B4A7BED" w14:textId="77777777" w:rsidR="001548C2" w:rsidRPr="001548C2" w:rsidRDefault="001548C2" w:rsidP="001548C2">
      <w:pPr>
        <w:widowControl w:val="0"/>
        <w:jc w:val="both"/>
        <w:rPr>
          <w:rFonts w:ascii="Times New Roman" w:eastAsia="Times New Roman" w:hAnsi="Times New Roman" w:cs="Times New Roman"/>
          <w:sz w:val="24"/>
          <w:szCs w:val="20"/>
        </w:rPr>
      </w:pPr>
      <w:r w:rsidRPr="001548C2">
        <w:rPr>
          <w:rFonts w:ascii="Times New Roman" w:eastAsia="Times New Roman" w:hAnsi="Times New Roman" w:cs="Times New Roman"/>
          <w:sz w:val="24"/>
          <w:szCs w:val="20"/>
        </w:rPr>
        <w:t>The human diet requires fats, but the body can manufacture fats from a variety of sources</w:t>
      </w:r>
      <w:r w:rsidR="00BD4908">
        <w:rPr>
          <w:rFonts w:ascii="Times New Roman" w:eastAsia="Times New Roman" w:hAnsi="Times New Roman" w:cs="Times New Roman"/>
          <w:sz w:val="24"/>
          <w:szCs w:val="20"/>
        </w:rPr>
        <w:t>.</w:t>
      </w:r>
      <w:r w:rsidR="00BD4908" w:rsidRPr="001548C2">
        <w:rPr>
          <w:rFonts w:ascii="Times New Roman" w:eastAsia="Times New Roman" w:hAnsi="Times New Roman" w:cs="Times New Roman"/>
          <w:sz w:val="24"/>
          <w:szCs w:val="20"/>
        </w:rPr>
        <w:t xml:space="preserve"> </w:t>
      </w:r>
      <w:r w:rsidR="00BD4908">
        <w:rPr>
          <w:rFonts w:ascii="Times New Roman" w:eastAsia="Times New Roman" w:hAnsi="Times New Roman" w:cs="Times New Roman"/>
          <w:sz w:val="24"/>
          <w:szCs w:val="20"/>
        </w:rPr>
        <w:t>F</w:t>
      </w:r>
      <w:r w:rsidR="00BD4908" w:rsidRPr="001548C2">
        <w:rPr>
          <w:rFonts w:ascii="Times New Roman" w:eastAsia="Times New Roman" w:hAnsi="Times New Roman" w:cs="Times New Roman"/>
          <w:sz w:val="24"/>
          <w:szCs w:val="20"/>
        </w:rPr>
        <w:t xml:space="preserve">ats </w:t>
      </w:r>
      <w:r w:rsidR="00BD4908">
        <w:rPr>
          <w:rFonts w:ascii="Times New Roman" w:eastAsia="Times New Roman" w:hAnsi="Times New Roman" w:cs="Times New Roman"/>
          <w:sz w:val="24"/>
          <w:szCs w:val="20"/>
        </w:rPr>
        <w:t xml:space="preserve">are </w:t>
      </w:r>
      <w:r w:rsidRPr="001548C2">
        <w:rPr>
          <w:rFonts w:ascii="Times New Roman" w:eastAsia="Times New Roman" w:hAnsi="Times New Roman" w:cs="Times New Roman"/>
          <w:sz w:val="24"/>
          <w:szCs w:val="20"/>
        </w:rPr>
        <w:t xml:space="preserve">generally </w:t>
      </w:r>
      <w:r w:rsidR="00BD4908" w:rsidRPr="001548C2">
        <w:rPr>
          <w:rFonts w:ascii="Times New Roman" w:eastAsia="Times New Roman" w:hAnsi="Times New Roman" w:cs="Times New Roman"/>
          <w:sz w:val="24"/>
          <w:szCs w:val="20"/>
        </w:rPr>
        <w:t>stor</w:t>
      </w:r>
      <w:r w:rsidR="00BD4908">
        <w:rPr>
          <w:rFonts w:ascii="Times New Roman" w:eastAsia="Times New Roman" w:hAnsi="Times New Roman" w:cs="Times New Roman"/>
          <w:sz w:val="24"/>
          <w:szCs w:val="20"/>
        </w:rPr>
        <w:t>ed</w:t>
      </w:r>
      <w:r w:rsidR="00BD4908" w:rsidRPr="001548C2">
        <w:rPr>
          <w:rFonts w:ascii="Times New Roman" w:eastAsia="Times New Roman" w:hAnsi="Times New Roman" w:cs="Times New Roman"/>
          <w:sz w:val="24"/>
          <w:szCs w:val="20"/>
        </w:rPr>
        <w:t xml:space="preserve"> </w:t>
      </w:r>
      <w:r w:rsidRPr="001548C2">
        <w:rPr>
          <w:rFonts w:ascii="Times New Roman" w:eastAsia="Times New Roman" w:hAnsi="Times New Roman" w:cs="Times New Roman"/>
          <w:sz w:val="24"/>
          <w:szCs w:val="20"/>
        </w:rPr>
        <w:t>as glycogen</w:t>
      </w:r>
      <w:r w:rsidR="00BD4908">
        <w:rPr>
          <w:rFonts w:ascii="Times New Roman" w:eastAsia="Times New Roman" w:hAnsi="Times New Roman" w:cs="Times New Roman"/>
          <w:sz w:val="24"/>
          <w:szCs w:val="20"/>
        </w:rPr>
        <w:t>—</w:t>
      </w:r>
      <w:r w:rsidRPr="001548C2">
        <w:rPr>
          <w:rFonts w:ascii="Times New Roman" w:eastAsia="Times New Roman" w:hAnsi="Times New Roman" w:cs="Times New Roman"/>
          <w:sz w:val="24"/>
          <w:szCs w:val="20"/>
        </w:rPr>
        <w:t>the energy source for the liver</w:t>
      </w:r>
      <w:r w:rsidR="00BD4908">
        <w:rPr>
          <w:rFonts w:ascii="Times New Roman" w:eastAsia="Times New Roman" w:hAnsi="Times New Roman" w:cs="Times New Roman"/>
          <w:sz w:val="24"/>
          <w:szCs w:val="20"/>
        </w:rPr>
        <w:t>—</w:t>
      </w:r>
      <w:r w:rsidRPr="001548C2">
        <w:rPr>
          <w:rFonts w:ascii="Times New Roman" w:eastAsia="Times New Roman" w:hAnsi="Times New Roman" w:cs="Times New Roman"/>
          <w:sz w:val="24"/>
          <w:szCs w:val="20"/>
        </w:rPr>
        <w:t>where glycogen is converted to glucose.</w:t>
      </w:r>
    </w:p>
    <w:p w14:paraId="53811ACC" w14:textId="77777777" w:rsidR="001548C2" w:rsidRPr="001548C2" w:rsidRDefault="001548C2" w:rsidP="001548C2">
      <w:pPr>
        <w:widowControl w:val="0"/>
        <w:jc w:val="both"/>
        <w:rPr>
          <w:rFonts w:ascii="Times New Roman" w:eastAsia="Times New Roman" w:hAnsi="Times New Roman" w:cs="Times New Roman"/>
          <w:sz w:val="24"/>
          <w:szCs w:val="20"/>
        </w:rPr>
      </w:pPr>
    </w:p>
    <w:p w14:paraId="1AEDECF0" w14:textId="77777777" w:rsidR="00D94DD3" w:rsidRDefault="00D94DD3" w:rsidP="001548C2">
      <w:pPr>
        <w:rPr>
          <w:rFonts w:ascii="Times New Roman" w:eastAsia="Times New Roman" w:hAnsi="Times New Roman" w:cs="Arial"/>
          <w:sz w:val="20"/>
          <w:szCs w:val="24"/>
          <w:lang w:val="en-CA"/>
        </w:rPr>
      </w:pPr>
    </w:p>
    <w:p w14:paraId="34A76B16" w14:textId="77777777" w:rsidR="00D94DD3" w:rsidRDefault="00D94DD3" w:rsidP="001548C2">
      <w:pPr>
        <w:rPr>
          <w:rFonts w:ascii="Times New Roman" w:eastAsia="Times New Roman" w:hAnsi="Times New Roman" w:cs="Arial"/>
          <w:sz w:val="20"/>
          <w:szCs w:val="24"/>
          <w:lang w:val="en-CA"/>
        </w:rPr>
      </w:pPr>
    </w:p>
    <w:p w14:paraId="15C3F1CD" w14:textId="77777777" w:rsidR="00D94DD3" w:rsidRDefault="00D94DD3" w:rsidP="001548C2">
      <w:pPr>
        <w:rPr>
          <w:rFonts w:ascii="Times New Roman" w:eastAsia="Times New Roman" w:hAnsi="Times New Roman" w:cs="Arial"/>
          <w:sz w:val="20"/>
          <w:szCs w:val="24"/>
          <w:lang w:val="en-CA"/>
        </w:rPr>
      </w:pPr>
    </w:p>
    <w:p w14:paraId="192011E7" w14:textId="77777777" w:rsidR="00D94DD3" w:rsidRDefault="00D94DD3" w:rsidP="001548C2">
      <w:pPr>
        <w:rPr>
          <w:rFonts w:ascii="Times New Roman" w:eastAsia="Times New Roman" w:hAnsi="Times New Roman" w:cs="Arial"/>
          <w:sz w:val="20"/>
          <w:szCs w:val="24"/>
          <w:lang w:val="en-CA"/>
        </w:rPr>
      </w:pPr>
    </w:p>
    <w:p w14:paraId="7E5B88E1" w14:textId="77777777" w:rsidR="00D94DD3" w:rsidRDefault="00D94DD3" w:rsidP="001548C2">
      <w:pPr>
        <w:rPr>
          <w:rFonts w:ascii="Times New Roman" w:eastAsia="Times New Roman" w:hAnsi="Times New Roman" w:cs="Arial"/>
          <w:sz w:val="20"/>
          <w:szCs w:val="24"/>
          <w:lang w:val="en-CA"/>
        </w:rPr>
      </w:pPr>
    </w:p>
    <w:p w14:paraId="189F2843" w14:textId="77777777" w:rsidR="00D94DD3" w:rsidRDefault="00D94DD3" w:rsidP="001548C2">
      <w:pPr>
        <w:rPr>
          <w:rFonts w:ascii="Times New Roman" w:eastAsia="Times New Roman" w:hAnsi="Times New Roman" w:cs="Arial"/>
          <w:sz w:val="20"/>
          <w:szCs w:val="24"/>
          <w:lang w:val="en-CA"/>
        </w:rPr>
      </w:pPr>
    </w:p>
    <w:p w14:paraId="2CD84405" w14:textId="77777777" w:rsidR="00D94DD3" w:rsidRDefault="00D94DD3" w:rsidP="001548C2">
      <w:pPr>
        <w:rPr>
          <w:rFonts w:ascii="Times New Roman" w:eastAsia="Times New Roman" w:hAnsi="Times New Roman" w:cs="Arial"/>
          <w:sz w:val="20"/>
          <w:szCs w:val="24"/>
          <w:lang w:val="en-CA"/>
        </w:rPr>
      </w:pPr>
    </w:p>
    <w:p w14:paraId="7FB637B3" w14:textId="77777777" w:rsidR="00D94DD3" w:rsidRDefault="00D94DD3" w:rsidP="001548C2">
      <w:pPr>
        <w:rPr>
          <w:rFonts w:ascii="Times New Roman" w:eastAsia="Times New Roman" w:hAnsi="Times New Roman" w:cs="Arial"/>
          <w:sz w:val="20"/>
          <w:szCs w:val="24"/>
          <w:lang w:val="en-CA"/>
        </w:rPr>
      </w:pPr>
    </w:p>
    <w:p w14:paraId="0C83BD99" w14:textId="77777777" w:rsidR="00D94DD3" w:rsidRDefault="00D94DD3" w:rsidP="001548C2">
      <w:pPr>
        <w:rPr>
          <w:rFonts w:ascii="Times New Roman" w:eastAsia="Times New Roman" w:hAnsi="Times New Roman" w:cs="Arial"/>
          <w:sz w:val="20"/>
          <w:szCs w:val="24"/>
          <w:lang w:val="en-CA"/>
        </w:rPr>
      </w:pPr>
    </w:p>
    <w:p w14:paraId="350D5BE4" w14:textId="77777777" w:rsidR="00D94DD3" w:rsidRDefault="00D94DD3" w:rsidP="001548C2">
      <w:pPr>
        <w:rPr>
          <w:rFonts w:ascii="Times New Roman" w:eastAsia="Times New Roman" w:hAnsi="Times New Roman" w:cs="Arial"/>
          <w:sz w:val="20"/>
          <w:szCs w:val="24"/>
          <w:lang w:val="en-CA"/>
        </w:rPr>
      </w:pPr>
    </w:p>
    <w:p w14:paraId="5C8B1457" w14:textId="77777777" w:rsidR="00D94DD3" w:rsidRDefault="00D94DD3" w:rsidP="001548C2">
      <w:pPr>
        <w:rPr>
          <w:rFonts w:ascii="Times New Roman" w:eastAsia="Times New Roman" w:hAnsi="Times New Roman" w:cs="Arial"/>
          <w:sz w:val="20"/>
          <w:szCs w:val="24"/>
          <w:lang w:val="en-CA"/>
        </w:rPr>
      </w:pPr>
    </w:p>
    <w:p w14:paraId="5E9837A1" w14:textId="77777777" w:rsidR="00D94DD3" w:rsidRDefault="00D94DD3" w:rsidP="001548C2">
      <w:pPr>
        <w:rPr>
          <w:rFonts w:ascii="Times New Roman" w:eastAsia="Times New Roman" w:hAnsi="Times New Roman" w:cs="Arial"/>
          <w:sz w:val="20"/>
          <w:szCs w:val="24"/>
          <w:lang w:val="en-CA"/>
        </w:rPr>
      </w:pPr>
    </w:p>
    <w:p w14:paraId="109AF628" w14:textId="77777777" w:rsidR="00D94DD3" w:rsidRDefault="00D94DD3" w:rsidP="001548C2">
      <w:pPr>
        <w:rPr>
          <w:rFonts w:ascii="Times New Roman" w:eastAsia="Times New Roman" w:hAnsi="Times New Roman" w:cs="Arial"/>
          <w:sz w:val="20"/>
          <w:szCs w:val="24"/>
          <w:lang w:val="en-CA"/>
        </w:rPr>
      </w:pPr>
    </w:p>
    <w:p w14:paraId="23E207C4" w14:textId="77777777" w:rsidR="00D94DD3" w:rsidRDefault="00D94DD3" w:rsidP="001548C2">
      <w:pPr>
        <w:rPr>
          <w:rFonts w:ascii="Times New Roman" w:eastAsia="Times New Roman" w:hAnsi="Times New Roman" w:cs="Arial"/>
          <w:sz w:val="20"/>
          <w:szCs w:val="24"/>
          <w:lang w:val="en-CA"/>
        </w:rPr>
      </w:pPr>
    </w:p>
    <w:p w14:paraId="3150BCA0" w14:textId="77777777" w:rsidR="00D94DD3" w:rsidRDefault="00D94DD3" w:rsidP="001548C2">
      <w:pPr>
        <w:rPr>
          <w:rFonts w:ascii="Times New Roman" w:eastAsia="Times New Roman" w:hAnsi="Times New Roman" w:cs="Arial"/>
          <w:sz w:val="20"/>
          <w:szCs w:val="24"/>
          <w:lang w:val="en-CA"/>
        </w:rPr>
      </w:pPr>
    </w:p>
    <w:p w14:paraId="0161187A" w14:textId="77777777" w:rsidR="00D94DD3" w:rsidRDefault="00D94DD3" w:rsidP="001548C2">
      <w:pPr>
        <w:rPr>
          <w:rFonts w:ascii="Times New Roman" w:eastAsia="Times New Roman" w:hAnsi="Times New Roman" w:cs="Arial"/>
          <w:sz w:val="20"/>
          <w:szCs w:val="24"/>
          <w:lang w:val="en-CA"/>
        </w:rPr>
      </w:pPr>
    </w:p>
    <w:p w14:paraId="04F4A557" w14:textId="77777777" w:rsidR="00D94DD3" w:rsidRDefault="00D94DD3" w:rsidP="001548C2">
      <w:pPr>
        <w:rPr>
          <w:rFonts w:ascii="Times New Roman" w:eastAsia="Times New Roman" w:hAnsi="Times New Roman" w:cs="Arial"/>
          <w:sz w:val="20"/>
          <w:szCs w:val="24"/>
          <w:lang w:val="en-CA"/>
        </w:rPr>
      </w:pPr>
    </w:p>
    <w:p w14:paraId="3877A3BE" w14:textId="77777777" w:rsidR="00D94DD3" w:rsidRDefault="00D94DD3" w:rsidP="001548C2">
      <w:pPr>
        <w:rPr>
          <w:rFonts w:ascii="Times New Roman" w:eastAsia="Times New Roman" w:hAnsi="Times New Roman" w:cs="Arial"/>
          <w:sz w:val="20"/>
          <w:szCs w:val="24"/>
          <w:lang w:val="en-CA"/>
        </w:rPr>
      </w:pPr>
    </w:p>
    <w:p w14:paraId="60D18AA5" w14:textId="77777777" w:rsidR="001548C2" w:rsidRDefault="001548C2" w:rsidP="001548C2">
      <w:pPr>
        <w:rPr>
          <w:rFonts w:ascii="Times New Roman" w:eastAsia="Times New Roman" w:hAnsi="Times New Roman" w:cs="Times New Roman"/>
          <w:sz w:val="20"/>
          <w:szCs w:val="24"/>
        </w:rPr>
      </w:pPr>
      <w:r w:rsidRPr="001548C2">
        <w:rPr>
          <w:rFonts w:ascii="Times New Roman" w:eastAsia="Times New Roman" w:hAnsi="Times New Roman" w:cs="Arial"/>
          <w:sz w:val="20"/>
          <w:szCs w:val="24"/>
          <w:lang w:val="en-CA"/>
        </w:rPr>
        <w:t>Fig</w:t>
      </w:r>
      <w:r w:rsidR="002B4787">
        <w:rPr>
          <w:rFonts w:ascii="Times New Roman" w:eastAsia="Times New Roman" w:hAnsi="Times New Roman" w:cs="Arial"/>
          <w:sz w:val="20"/>
          <w:szCs w:val="24"/>
          <w:lang w:val="en-CA"/>
        </w:rPr>
        <w:t>ue</w:t>
      </w:r>
      <w:r w:rsidRPr="001548C2">
        <w:rPr>
          <w:rFonts w:ascii="Times New Roman" w:eastAsia="Times New Roman" w:hAnsi="Times New Roman" w:cs="Arial"/>
          <w:sz w:val="20"/>
          <w:szCs w:val="24"/>
          <w:lang w:val="en-CA"/>
        </w:rPr>
        <w:t xml:space="preserve"> </w:t>
      </w:r>
      <w:r w:rsidR="002B4787">
        <w:rPr>
          <w:rFonts w:ascii="Times New Roman" w:eastAsia="Times New Roman" w:hAnsi="Times New Roman" w:cs="Arial"/>
          <w:sz w:val="20"/>
          <w:szCs w:val="24"/>
          <w:lang w:val="en-CA"/>
        </w:rPr>
        <w:t>7-3</w:t>
      </w:r>
      <w:r w:rsidRPr="001548C2">
        <w:rPr>
          <w:rFonts w:ascii="Times New Roman" w:eastAsia="Times New Roman" w:hAnsi="Times New Roman" w:cs="Arial"/>
          <w:sz w:val="20"/>
          <w:szCs w:val="24"/>
          <w:lang w:val="en-CA"/>
        </w:rPr>
        <w:t xml:space="preserve">. </w:t>
      </w:r>
      <w:r w:rsidRPr="001548C2">
        <w:rPr>
          <w:rFonts w:ascii="Times New Roman" w:eastAsia="Times New Roman" w:hAnsi="Times New Roman" w:cs="Arial"/>
          <w:sz w:val="20"/>
          <w:szCs w:val="24"/>
          <w:lang w:val="en-CA"/>
        </w:rPr>
        <w:fldChar w:fldCharType="begin"/>
      </w:r>
      <w:r w:rsidRPr="001548C2">
        <w:rPr>
          <w:rFonts w:ascii="Times New Roman" w:eastAsia="Times New Roman" w:hAnsi="Times New Roman" w:cs="Arial"/>
          <w:sz w:val="20"/>
          <w:szCs w:val="24"/>
          <w:lang w:val="en-CA"/>
        </w:rPr>
        <w:instrText xml:space="preserve"> SEQ CHAPTER \h \r 1</w:instrText>
      </w:r>
      <w:del w:id="20" w:author="Youdan Zhang" w:date="2013-11-07T17:37:00Z">
        <w:r w:rsidRPr="001548C2">
          <w:rPr>
            <w:rFonts w:ascii="Times New Roman" w:eastAsia="Times New Roman" w:hAnsi="Times New Roman" w:cs="Arial"/>
            <w:sz w:val="20"/>
            <w:szCs w:val="24"/>
            <w:lang w:val="en-CA"/>
          </w:rPr>
          <w:fldChar w:fldCharType="end"/>
        </w:r>
      </w:del>
      <w:r w:rsidRPr="001548C2">
        <w:rPr>
          <w:rFonts w:ascii="Times New Roman" w:eastAsia="Times New Roman" w:hAnsi="Times New Roman" w:cs="Times New Roman"/>
          <w:sz w:val="20"/>
          <w:szCs w:val="24"/>
        </w:rPr>
        <w:t xml:space="preserve">Omega 6 and Omega 3 fatty acid </w:t>
      </w:r>
      <w:commentRangeStart w:id="21"/>
      <w:r w:rsidRPr="001548C2">
        <w:rPr>
          <w:rFonts w:ascii="Times New Roman" w:eastAsia="Times New Roman" w:hAnsi="Times New Roman" w:cs="Times New Roman"/>
          <w:sz w:val="20"/>
          <w:szCs w:val="24"/>
        </w:rPr>
        <w:t>utilization</w:t>
      </w:r>
      <w:commentRangeEnd w:id="21"/>
      <w:r w:rsidR="005D4211">
        <w:rPr>
          <w:rStyle w:val="CommentReference"/>
          <w:rFonts w:eastAsiaTheme="minorEastAsia"/>
        </w:rPr>
        <w:commentReference w:id="21"/>
      </w:r>
    </w:p>
    <w:p w14:paraId="61C0B5A1" w14:textId="77777777" w:rsidR="00D94DD3" w:rsidRPr="001548C2" w:rsidRDefault="00D94DD3" w:rsidP="001548C2">
      <w:pPr>
        <w:rPr>
          <w:rFonts w:ascii="Times New Roman" w:eastAsia="Times New Roman" w:hAnsi="Times New Roman" w:cs="Times New Roman"/>
          <w:sz w:val="20"/>
          <w:szCs w:val="24"/>
        </w:rPr>
      </w:pPr>
    </w:p>
    <w:p w14:paraId="3904CB96" w14:textId="77777777" w:rsidR="001548C2" w:rsidRPr="001548C2" w:rsidRDefault="001548C2" w:rsidP="001548C2">
      <w:pPr>
        <w:rPr>
          <w:rFonts w:ascii="Times New Roman" w:eastAsia="Times New Roman" w:hAnsi="Times New Roman" w:cs="Times New Roman"/>
          <w:sz w:val="20"/>
          <w:szCs w:val="24"/>
        </w:rPr>
      </w:pPr>
      <w:r w:rsidRPr="001548C2">
        <w:rPr>
          <w:rFonts w:ascii="Times New Roman" w:eastAsia="Times New Roman" w:hAnsi="Times New Roman" w:cs="Times New Roman"/>
          <w:sz w:val="24"/>
          <w:szCs w:val="20"/>
        </w:rPr>
        <w:object w:dxaOrig="8985" w:dyaOrig="4125" w14:anchorId="53616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06.15pt" o:ole="">
            <v:imagedata r:id="rId32" o:title=""/>
          </v:shape>
          <o:OLEObject Type="Embed" ProgID="WP10Doc" ShapeID="_x0000_i1025" DrawAspect="Content" ObjectID="_1554813861" r:id="rId33"/>
        </w:object>
      </w:r>
    </w:p>
    <w:p w14:paraId="08031B21" w14:textId="77777777" w:rsidR="001548C2" w:rsidRPr="006F7F57" w:rsidRDefault="001548C2" w:rsidP="001548C2">
      <w:pPr>
        <w:widowControl w:val="0"/>
        <w:jc w:val="both"/>
        <w:rPr>
          <w:rFonts w:ascii="Times New Roman" w:eastAsia="Times New Roman" w:hAnsi="Times New Roman" w:cs="Times New Roman"/>
          <w:color w:val="FF0000"/>
          <w:sz w:val="24"/>
          <w:szCs w:val="20"/>
        </w:rPr>
      </w:pPr>
      <w:r w:rsidRPr="006F7F57">
        <w:rPr>
          <w:rFonts w:ascii="Times New Roman" w:eastAsia="Times New Roman" w:hAnsi="Times New Roman" w:cs="Times New Roman"/>
          <w:noProof/>
          <w:color w:val="FF0000"/>
          <w:sz w:val="24"/>
          <w:szCs w:val="20"/>
        </w:rPr>
        <mc:AlternateContent>
          <mc:Choice Requires="wps">
            <w:drawing>
              <wp:anchor distT="57150" distB="57150" distL="57150" distR="57150" simplePos="0" relativeHeight="251673600" behindDoc="0" locked="0" layoutInCell="1" allowOverlap="1" wp14:anchorId="5B26DD22" wp14:editId="7CFE54BD">
                <wp:simplePos x="0" y="0"/>
                <wp:positionH relativeFrom="margin">
                  <wp:posOffset>4572635</wp:posOffset>
                </wp:positionH>
                <wp:positionV relativeFrom="margin">
                  <wp:posOffset>3699510</wp:posOffset>
                </wp:positionV>
                <wp:extent cx="288925" cy="539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336AE" w14:textId="77777777" w:rsidR="001950B3" w:rsidRDefault="001950B3">
                            <w:pPr>
                              <w:widowControl w:val="0"/>
                            </w:pPr>
                            <w:r>
                              <w:rPr>
                                <w:noProof/>
                              </w:rPr>
                              <w:drawing>
                                <wp:inline distT="0" distB="0" distL="0" distR="0" wp14:anchorId="7412B9BD" wp14:editId="0D6C89BD">
                                  <wp:extent cx="289560" cy="5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6DD22" id="Text Box 12" o:spid="_x0000_s1038" type="#_x0000_t202" style="position:absolute;left:0;text-align:left;margin-left:360.05pt;margin-top:291.3pt;width:22.75pt;height:4.25pt;z-index:25167360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" stroked="f">
                <v:textbox inset="0,0,0,0">
                  <w:txbxContent>
                    <w:p w14:paraId="52F336AE" w14:textId="77777777" w:rsidR="001950B3" w:rsidRDefault="001950B3">
                      <w:pPr>
                        <w:widowControl w:val="0"/>
                      </w:pPr>
                      <w:r>
                        <w:rPr>
                          <w:noProof/>
                        </w:rPr>
                        <w:drawing>
                          <wp:inline distT="0" distB="0" distL="0" distR="0" wp14:anchorId="7412B9BD" wp14:editId="0D6C89BD">
                            <wp:extent cx="289560" cy="5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53340"/>
                                    </a:xfrm>
                                    <a:prstGeom prst="rect">
                                      <a:avLst/>
                                    </a:prstGeom>
                                    <a:noFill/>
                                    <a:ln>
                                      <a:noFill/>
                                    </a:ln>
                                  </pic:spPr>
                                </pic:pic>
                              </a:graphicData>
                            </a:graphic>
                          </wp:inline>
                        </w:drawing>
                      </w:r>
                    </w:p>
                  </w:txbxContent>
                </v:textbox>
                <w10:wrap anchorx="margin" anchory="margin"/>
              </v:shape>
            </w:pict>
          </mc:Fallback>
        </mc:AlternateContent>
      </w:r>
      <w:r w:rsidR="002B4787">
        <w:rPr>
          <w:rFonts w:ascii="Times New Roman" w:eastAsia="Times New Roman" w:hAnsi="Times New Roman" w:cs="Times New Roman"/>
          <w:noProof/>
          <w:color w:val="FF0000"/>
          <w:sz w:val="24"/>
          <w:szCs w:val="20"/>
          <w:lang w:eastAsia="zh-CN"/>
        </w:rPr>
        <w:t xml:space="preserve"> </w:t>
      </w:r>
    </w:p>
    <w:p w14:paraId="7A346819" w14:textId="77777777" w:rsidR="001548C2" w:rsidRPr="001548C2" w:rsidRDefault="001548C2" w:rsidP="001548C2">
      <w:pPr>
        <w:widowControl w:val="0"/>
        <w:jc w:val="both"/>
        <w:rPr>
          <w:rFonts w:ascii="Times New Roman" w:eastAsia="Times New Roman" w:hAnsi="Times New Roman" w:cs="Times New Roman"/>
          <w:szCs w:val="20"/>
        </w:rPr>
      </w:pPr>
    </w:p>
    <w:p w14:paraId="478A803E" w14:textId="77777777" w:rsidR="003035D4"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There are two types of essential oils (those that cannot be manufactured by the body)</w:t>
      </w:r>
      <w:r w:rsidR="003035D4">
        <w:rPr>
          <w:rFonts w:ascii="Times New Roman" w:eastAsia="Times New Roman" w:hAnsi="Times New Roman" w:cs="Times New Roman"/>
          <w:szCs w:val="20"/>
        </w:rPr>
        <w:t xml:space="preserve"> in </w:t>
      </w:r>
      <w:r w:rsidR="003035D4" w:rsidRPr="003035D4">
        <w:rPr>
          <w:rFonts w:ascii="Times New Roman" w:eastAsia="Times New Roman" w:hAnsi="Times New Roman" w:cs="Times New Roman"/>
          <w:szCs w:val="20"/>
        </w:rPr>
        <w:t>humans: alpha-linolenic acid (an omega-3 fatty acid) and linoleic acid (an omega-6 fatty acid).[</w:t>
      </w:r>
    </w:p>
    <w:p w14:paraId="2766996D" w14:textId="77777777" w:rsidR="0085670F" w:rsidRPr="001548C2" w:rsidRDefault="0085670F" w:rsidP="001548C2">
      <w:pPr>
        <w:widowControl w:val="0"/>
        <w:jc w:val="both"/>
        <w:rPr>
          <w:rFonts w:ascii="Times New Roman" w:eastAsia="Times New Roman" w:hAnsi="Times New Roman" w:cs="Times New Roman"/>
          <w:szCs w:val="20"/>
        </w:rPr>
      </w:pPr>
    </w:p>
    <w:p w14:paraId="2618A857"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 xml:space="preserve">Common sources of </w:t>
      </w:r>
      <w:r w:rsidR="00B776B7">
        <w:rPr>
          <w:rFonts w:ascii="Times New Roman" w:eastAsia="Times New Roman" w:hAnsi="Times New Roman" w:cs="Times New Roman"/>
          <w:szCs w:val="20"/>
        </w:rPr>
        <w:t>o</w:t>
      </w:r>
      <w:r w:rsidR="00B776B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3 fatty acids include: </w:t>
      </w:r>
      <w:r w:rsidR="00B776B7">
        <w:rPr>
          <w:rFonts w:ascii="Times New Roman" w:eastAsia="Times New Roman" w:hAnsi="Times New Roman" w:cs="Times New Roman"/>
          <w:szCs w:val="20"/>
        </w:rPr>
        <w:t>f</w:t>
      </w:r>
      <w:r w:rsidR="00B776B7" w:rsidRPr="001548C2">
        <w:rPr>
          <w:rFonts w:ascii="Times New Roman" w:eastAsia="Times New Roman" w:hAnsi="Times New Roman" w:cs="Times New Roman"/>
          <w:szCs w:val="20"/>
        </w:rPr>
        <w:t>lax</w:t>
      </w:r>
      <w:r w:rsidRPr="001548C2">
        <w:rPr>
          <w:rFonts w:ascii="Times New Roman" w:eastAsia="Times New Roman" w:hAnsi="Times New Roman" w:cs="Times New Roman"/>
          <w:szCs w:val="20"/>
        </w:rPr>
        <w:t xml:space="preserve">, </w:t>
      </w:r>
      <w:r w:rsidR="00B776B7">
        <w:rPr>
          <w:rFonts w:ascii="Times New Roman" w:eastAsia="Times New Roman" w:hAnsi="Times New Roman" w:cs="Times New Roman"/>
          <w:szCs w:val="20"/>
        </w:rPr>
        <w:t>s</w:t>
      </w:r>
      <w:r w:rsidR="00B776B7" w:rsidRPr="001548C2">
        <w:rPr>
          <w:rFonts w:ascii="Times New Roman" w:eastAsia="Times New Roman" w:hAnsi="Times New Roman" w:cs="Times New Roman"/>
          <w:szCs w:val="20"/>
        </w:rPr>
        <w:t>almon</w:t>
      </w:r>
      <w:r w:rsidR="00B776B7">
        <w:rPr>
          <w:rFonts w:ascii="Times New Roman" w:eastAsia="Times New Roman" w:hAnsi="Times New Roman" w:cs="Times New Roman"/>
          <w:szCs w:val="20"/>
        </w:rPr>
        <w:t>,</w:t>
      </w:r>
      <w:r w:rsidR="00B776B7" w:rsidRPr="001548C2">
        <w:rPr>
          <w:rFonts w:ascii="Times New Roman" w:eastAsia="Times New Roman" w:hAnsi="Times New Roman" w:cs="Times New Roman"/>
          <w:szCs w:val="20"/>
        </w:rPr>
        <w:t xml:space="preserve"> </w:t>
      </w:r>
      <w:r w:rsidRPr="001548C2">
        <w:rPr>
          <w:rFonts w:ascii="Times New Roman" w:eastAsia="Times New Roman" w:hAnsi="Times New Roman" w:cs="Times New Roman"/>
          <w:szCs w:val="20"/>
        </w:rPr>
        <w:t xml:space="preserve">and </w:t>
      </w:r>
      <w:r w:rsidR="00B776B7">
        <w:rPr>
          <w:rFonts w:ascii="Times New Roman" w:eastAsia="Times New Roman" w:hAnsi="Times New Roman" w:cs="Times New Roman"/>
          <w:szCs w:val="20"/>
        </w:rPr>
        <w:t>h</w:t>
      </w:r>
      <w:r w:rsidR="00B776B7" w:rsidRPr="001548C2">
        <w:rPr>
          <w:rFonts w:ascii="Times New Roman" w:eastAsia="Times New Roman" w:hAnsi="Times New Roman" w:cs="Times New Roman"/>
          <w:szCs w:val="20"/>
        </w:rPr>
        <w:t>emp</w:t>
      </w:r>
      <w:r w:rsidR="00B776B7">
        <w:rPr>
          <w:rFonts w:ascii="Times New Roman" w:eastAsia="Times New Roman" w:hAnsi="Times New Roman" w:cs="Times New Roman"/>
          <w:szCs w:val="20"/>
        </w:rPr>
        <w:t>.</w:t>
      </w:r>
    </w:p>
    <w:p w14:paraId="1AFEDEDC" w14:textId="77777777" w:rsidR="0085670F" w:rsidRDefault="0085670F" w:rsidP="001548C2">
      <w:pPr>
        <w:widowControl w:val="0"/>
        <w:jc w:val="both"/>
        <w:rPr>
          <w:rFonts w:ascii="Times New Roman" w:eastAsia="Times New Roman" w:hAnsi="Times New Roman" w:cs="Times New Roman"/>
          <w:szCs w:val="20"/>
        </w:rPr>
      </w:pPr>
    </w:p>
    <w:p w14:paraId="3EB85BD0"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 xml:space="preserve">Common </w:t>
      </w:r>
      <w:r w:rsidR="00B776B7">
        <w:rPr>
          <w:rFonts w:ascii="Times New Roman" w:eastAsia="Times New Roman" w:hAnsi="Times New Roman" w:cs="Times New Roman"/>
          <w:szCs w:val="20"/>
        </w:rPr>
        <w:t>s</w:t>
      </w:r>
      <w:r w:rsidR="00B776B7" w:rsidRPr="001548C2">
        <w:rPr>
          <w:rFonts w:ascii="Times New Roman" w:eastAsia="Times New Roman" w:hAnsi="Times New Roman" w:cs="Times New Roman"/>
          <w:szCs w:val="20"/>
        </w:rPr>
        <w:t xml:space="preserve">ources </w:t>
      </w:r>
      <w:r w:rsidRPr="001548C2">
        <w:rPr>
          <w:rFonts w:ascii="Times New Roman" w:eastAsia="Times New Roman" w:hAnsi="Times New Roman" w:cs="Times New Roman"/>
          <w:szCs w:val="20"/>
        </w:rPr>
        <w:t xml:space="preserve">of </w:t>
      </w:r>
      <w:r w:rsidR="00B776B7">
        <w:rPr>
          <w:rFonts w:ascii="Times New Roman" w:eastAsia="Times New Roman" w:hAnsi="Times New Roman" w:cs="Times New Roman"/>
          <w:szCs w:val="20"/>
        </w:rPr>
        <w:t>o</w:t>
      </w:r>
      <w:r w:rsidR="00B776B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6 fatty acids include: </w:t>
      </w:r>
      <w:r w:rsidR="00B776B7">
        <w:rPr>
          <w:rFonts w:ascii="Times New Roman" w:eastAsia="Times New Roman" w:hAnsi="Times New Roman" w:cs="Times New Roman"/>
          <w:szCs w:val="20"/>
        </w:rPr>
        <w:t>s</w:t>
      </w:r>
      <w:r w:rsidR="00B776B7" w:rsidRPr="001548C2">
        <w:rPr>
          <w:rFonts w:ascii="Times New Roman" w:eastAsia="Times New Roman" w:hAnsi="Times New Roman" w:cs="Times New Roman"/>
          <w:szCs w:val="20"/>
        </w:rPr>
        <w:t>unflower</w:t>
      </w:r>
      <w:r w:rsidRPr="001548C2">
        <w:rPr>
          <w:rFonts w:ascii="Times New Roman" w:eastAsia="Times New Roman" w:hAnsi="Times New Roman" w:cs="Times New Roman"/>
          <w:szCs w:val="20"/>
        </w:rPr>
        <w:t xml:space="preserve">, </w:t>
      </w:r>
      <w:r w:rsidR="00B776B7">
        <w:rPr>
          <w:rFonts w:ascii="Times New Roman" w:eastAsia="Times New Roman" w:hAnsi="Times New Roman" w:cs="Times New Roman"/>
          <w:szCs w:val="20"/>
        </w:rPr>
        <w:t>s</w:t>
      </w:r>
      <w:r w:rsidR="00B776B7" w:rsidRPr="001548C2">
        <w:rPr>
          <w:rFonts w:ascii="Times New Roman" w:eastAsia="Times New Roman" w:hAnsi="Times New Roman" w:cs="Times New Roman"/>
          <w:szCs w:val="20"/>
        </w:rPr>
        <w:t>afflower</w:t>
      </w:r>
      <w:r w:rsidR="00B776B7">
        <w:rPr>
          <w:rFonts w:ascii="Times New Roman" w:eastAsia="Times New Roman" w:hAnsi="Times New Roman" w:cs="Times New Roman"/>
          <w:szCs w:val="20"/>
        </w:rPr>
        <w:t>,</w:t>
      </w:r>
      <w:r w:rsidR="00B776B7" w:rsidRPr="001548C2">
        <w:rPr>
          <w:rFonts w:ascii="Times New Roman" w:eastAsia="Times New Roman" w:hAnsi="Times New Roman" w:cs="Times New Roman"/>
          <w:szCs w:val="20"/>
        </w:rPr>
        <w:t xml:space="preserve"> </w:t>
      </w:r>
      <w:r w:rsidRPr="001548C2">
        <w:rPr>
          <w:rFonts w:ascii="Times New Roman" w:eastAsia="Times New Roman" w:hAnsi="Times New Roman" w:cs="Times New Roman"/>
          <w:szCs w:val="20"/>
        </w:rPr>
        <w:t xml:space="preserve">and </w:t>
      </w:r>
      <w:r w:rsidR="00B776B7">
        <w:rPr>
          <w:rFonts w:ascii="Times New Roman" w:eastAsia="Times New Roman" w:hAnsi="Times New Roman" w:cs="Times New Roman"/>
          <w:szCs w:val="20"/>
        </w:rPr>
        <w:t>c</w:t>
      </w:r>
      <w:r w:rsidR="00B776B7" w:rsidRPr="001548C2">
        <w:rPr>
          <w:rFonts w:ascii="Times New Roman" w:eastAsia="Times New Roman" w:hAnsi="Times New Roman" w:cs="Times New Roman"/>
          <w:szCs w:val="20"/>
        </w:rPr>
        <w:t>anola</w:t>
      </w:r>
      <w:r w:rsidRPr="001548C2">
        <w:rPr>
          <w:rFonts w:ascii="Times New Roman" w:eastAsia="Times New Roman" w:hAnsi="Times New Roman" w:cs="Times New Roman"/>
          <w:szCs w:val="20"/>
        </w:rPr>
        <w:t>.</w:t>
      </w:r>
    </w:p>
    <w:p w14:paraId="41A715C0" w14:textId="77777777" w:rsidR="001548C2" w:rsidRPr="001548C2" w:rsidRDefault="001548C2" w:rsidP="001548C2">
      <w:pPr>
        <w:widowControl w:val="0"/>
        <w:jc w:val="both"/>
        <w:rPr>
          <w:rFonts w:ascii="Times New Roman" w:eastAsia="Times New Roman" w:hAnsi="Times New Roman" w:cs="Times New Roman"/>
          <w:szCs w:val="20"/>
        </w:rPr>
      </w:pPr>
    </w:p>
    <w:p w14:paraId="41FA42C3" w14:textId="77777777" w:rsidR="001D58F7"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 xml:space="preserve">Unsaturated fatty acids are more susceptible to oxidative rancidity, particularly those high in the </w:t>
      </w:r>
      <w:r w:rsidR="001D58F7">
        <w:rPr>
          <w:rFonts w:ascii="Times New Roman" w:eastAsia="Times New Roman" w:hAnsi="Times New Roman" w:cs="Times New Roman"/>
          <w:szCs w:val="20"/>
        </w:rPr>
        <w:t>o</w:t>
      </w:r>
      <w:r w:rsidR="001D58F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3 and </w:t>
      </w:r>
      <w:r w:rsidR="001D58F7">
        <w:rPr>
          <w:rFonts w:ascii="Times New Roman" w:eastAsia="Times New Roman" w:hAnsi="Times New Roman" w:cs="Times New Roman"/>
          <w:szCs w:val="20"/>
        </w:rPr>
        <w:t>o</w:t>
      </w:r>
      <w:r w:rsidR="001D58F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6 fatty acids. Oxidative rancidity occurs more rapidly when fats are exposed to heat. As a result, these oils must be treated with special care when they are used in foods. Because the conversion of one form of fatty acid to another does not occur with 100% efficiency, </w:t>
      </w:r>
      <w:r w:rsidR="001D58F7">
        <w:rPr>
          <w:rFonts w:ascii="Times New Roman" w:eastAsia="Times New Roman" w:hAnsi="Times New Roman" w:cs="Times New Roman"/>
          <w:szCs w:val="20"/>
        </w:rPr>
        <w:t>o</w:t>
      </w:r>
      <w:r w:rsidR="001D58F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3 and </w:t>
      </w:r>
      <w:r w:rsidR="001D58F7">
        <w:rPr>
          <w:rFonts w:ascii="Times New Roman" w:eastAsia="Times New Roman" w:hAnsi="Times New Roman" w:cs="Times New Roman"/>
          <w:szCs w:val="20"/>
        </w:rPr>
        <w:t>o</w:t>
      </w:r>
      <w:r w:rsidR="001D58F7" w:rsidRPr="001548C2">
        <w:rPr>
          <w:rFonts w:ascii="Times New Roman" w:eastAsia="Times New Roman" w:hAnsi="Times New Roman" w:cs="Times New Roman"/>
          <w:szCs w:val="20"/>
        </w:rPr>
        <w:t>mega</w:t>
      </w:r>
      <w:r w:rsidR="001D58F7">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6 fatty acids may be supplemented in a variety of forms. </w:t>
      </w:r>
    </w:p>
    <w:p w14:paraId="38E00EC7" w14:textId="77777777" w:rsidR="001D58F7" w:rsidRDefault="001D58F7" w:rsidP="001548C2">
      <w:pPr>
        <w:widowControl w:val="0"/>
        <w:jc w:val="both"/>
        <w:rPr>
          <w:rFonts w:ascii="Times New Roman" w:eastAsia="Times New Roman" w:hAnsi="Times New Roman" w:cs="Times New Roman"/>
          <w:szCs w:val="20"/>
        </w:rPr>
      </w:pPr>
    </w:p>
    <w:p w14:paraId="06A3BD44" w14:textId="77777777" w:rsidR="001D58F7"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The various forms include:</w:t>
      </w:r>
    </w:p>
    <w:p w14:paraId="52A08C6E" w14:textId="77777777" w:rsidR="001D58F7" w:rsidRPr="001D58F7" w:rsidRDefault="001548C2" w:rsidP="001D58F7">
      <w:pPr>
        <w:pStyle w:val="ListParagraph"/>
        <w:widowControl w:val="0"/>
        <w:numPr>
          <w:ilvl w:val="0"/>
          <w:numId w:val="18"/>
        </w:numPr>
        <w:jc w:val="both"/>
        <w:rPr>
          <w:rFonts w:ascii="Times New Roman" w:eastAsia="Times New Roman" w:hAnsi="Times New Roman" w:cs="Times New Roman"/>
          <w:szCs w:val="20"/>
        </w:rPr>
      </w:pPr>
      <w:r w:rsidRPr="001D58F7">
        <w:rPr>
          <w:rFonts w:ascii="Times New Roman" w:eastAsia="Times New Roman" w:hAnsi="Times New Roman" w:cs="Times New Roman"/>
          <w:szCs w:val="20"/>
        </w:rPr>
        <w:t>n-6 : Linoleic (LA), Dihomo gamma linolenic</w:t>
      </w:r>
      <w:r w:rsidR="005E10F5">
        <w:rPr>
          <w:rFonts w:ascii="Times New Roman" w:eastAsia="Times New Roman" w:hAnsi="Times New Roman" w:cs="Times New Roman"/>
          <w:szCs w:val="20"/>
        </w:rPr>
        <w:t xml:space="preserve"> </w:t>
      </w:r>
      <w:r w:rsidRPr="001D58F7">
        <w:rPr>
          <w:rFonts w:ascii="Times New Roman" w:eastAsia="Times New Roman" w:hAnsi="Times New Roman" w:cs="Times New Roman"/>
          <w:szCs w:val="20"/>
        </w:rPr>
        <w:t>(DHA) and arachadonic</w:t>
      </w:r>
    </w:p>
    <w:p w14:paraId="743830AC" w14:textId="77777777" w:rsidR="001548C2" w:rsidRPr="001D58F7" w:rsidRDefault="001D58F7" w:rsidP="001D58F7">
      <w:pPr>
        <w:pStyle w:val="ListParagraph"/>
        <w:widowControl w:val="0"/>
        <w:numPr>
          <w:ilvl w:val="0"/>
          <w:numId w:val="18"/>
        </w:numPr>
        <w:jc w:val="both"/>
        <w:rPr>
          <w:rFonts w:ascii="Times New Roman" w:eastAsia="Times New Roman" w:hAnsi="Times New Roman" w:cs="Times New Roman"/>
          <w:szCs w:val="20"/>
        </w:rPr>
      </w:pPr>
      <w:r w:rsidRPr="001D58F7">
        <w:rPr>
          <w:rFonts w:ascii="Times New Roman" w:eastAsia="Times New Roman" w:hAnsi="Times New Roman" w:cs="Times New Roman"/>
          <w:szCs w:val="20"/>
        </w:rPr>
        <w:t>n-3: Linolenic ; EPA and DHA</w:t>
      </w:r>
    </w:p>
    <w:p w14:paraId="2AB03916" w14:textId="77777777" w:rsidR="001548C2" w:rsidRPr="001548C2" w:rsidRDefault="001548C2" w:rsidP="001548C2">
      <w:pPr>
        <w:widowControl w:val="0"/>
        <w:jc w:val="both"/>
        <w:rPr>
          <w:rFonts w:ascii="Times New Roman" w:eastAsia="Times New Roman" w:hAnsi="Times New Roman" w:cs="Times New Roman"/>
          <w:szCs w:val="20"/>
        </w:rPr>
      </w:pPr>
    </w:p>
    <w:p w14:paraId="458ACB8C"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Fats serve a wide range of functions:</w:t>
      </w:r>
    </w:p>
    <w:p w14:paraId="78AF896E"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n</w:t>
      </w:r>
      <w:r w:rsidR="001548C2" w:rsidRPr="001D58F7">
        <w:rPr>
          <w:rFonts w:ascii="Times New Roman" w:eastAsia="Times New Roman" w:hAnsi="Times New Roman" w:cs="Times New Roman"/>
          <w:szCs w:val="20"/>
        </w:rPr>
        <w:t>utritive</w:t>
      </w:r>
    </w:p>
    <w:p w14:paraId="01383D6C"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s</w:t>
      </w:r>
      <w:r w:rsidR="001548C2" w:rsidRPr="001D58F7">
        <w:rPr>
          <w:rFonts w:ascii="Times New Roman" w:eastAsia="Times New Roman" w:hAnsi="Times New Roman" w:cs="Times New Roman"/>
          <w:szCs w:val="20"/>
        </w:rPr>
        <w:t>tructura</w:t>
      </w:r>
      <w:r>
        <w:rPr>
          <w:rFonts w:ascii="Times New Roman" w:eastAsia="Times New Roman" w:hAnsi="Times New Roman" w:cs="Times New Roman"/>
          <w:szCs w:val="20"/>
        </w:rPr>
        <w:t>l/t</w:t>
      </w:r>
      <w:r w:rsidR="001548C2" w:rsidRPr="001D58F7">
        <w:rPr>
          <w:rFonts w:ascii="Times New Roman" w:eastAsia="Times New Roman" w:hAnsi="Times New Roman" w:cs="Times New Roman"/>
          <w:szCs w:val="20"/>
        </w:rPr>
        <w:t>extural</w:t>
      </w:r>
    </w:p>
    <w:p w14:paraId="65990078"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p</w:t>
      </w:r>
      <w:r w:rsidR="001548C2" w:rsidRPr="001D58F7">
        <w:rPr>
          <w:rFonts w:ascii="Times New Roman" w:eastAsia="Times New Roman" w:hAnsi="Times New Roman" w:cs="Times New Roman"/>
          <w:szCs w:val="20"/>
        </w:rPr>
        <w:t>rocessing (</w:t>
      </w:r>
      <w:r>
        <w:rPr>
          <w:rFonts w:ascii="Times New Roman" w:eastAsia="Times New Roman" w:hAnsi="Times New Roman" w:cs="Times New Roman"/>
          <w:szCs w:val="20"/>
        </w:rPr>
        <w:t>f</w:t>
      </w:r>
      <w:r w:rsidR="001548C2" w:rsidRPr="001D58F7">
        <w:rPr>
          <w:rFonts w:ascii="Times New Roman" w:eastAsia="Times New Roman" w:hAnsi="Times New Roman" w:cs="Times New Roman"/>
          <w:szCs w:val="20"/>
        </w:rPr>
        <w:t>rying, dehydration)</w:t>
      </w:r>
    </w:p>
    <w:p w14:paraId="39B3EA31"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l</w:t>
      </w:r>
      <w:r w:rsidR="001548C2" w:rsidRPr="001D58F7">
        <w:rPr>
          <w:rFonts w:ascii="Times New Roman" w:eastAsia="Times New Roman" w:hAnsi="Times New Roman" w:cs="Times New Roman"/>
          <w:szCs w:val="20"/>
        </w:rPr>
        <w:t>ubrication</w:t>
      </w:r>
    </w:p>
    <w:p w14:paraId="462C1CA3"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r</w:t>
      </w:r>
      <w:r w:rsidR="001548C2" w:rsidRPr="001D58F7">
        <w:rPr>
          <w:rFonts w:ascii="Times New Roman" w:eastAsia="Times New Roman" w:hAnsi="Times New Roman" w:cs="Times New Roman"/>
          <w:szCs w:val="20"/>
        </w:rPr>
        <w:t>elease agents</w:t>
      </w:r>
    </w:p>
    <w:p w14:paraId="255373F4" w14:textId="77777777" w:rsidR="001548C2" w:rsidRPr="001D58F7" w:rsidRDefault="001D58F7" w:rsidP="001D58F7">
      <w:pPr>
        <w:pStyle w:val="ListParagraph"/>
        <w:widowControl w:val="0"/>
        <w:numPr>
          <w:ilvl w:val="0"/>
          <w:numId w:val="20"/>
        </w:numPr>
        <w:jc w:val="both"/>
        <w:rPr>
          <w:rFonts w:ascii="Times New Roman" w:eastAsia="Times New Roman" w:hAnsi="Times New Roman" w:cs="Times New Roman"/>
          <w:szCs w:val="20"/>
        </w:rPr>
      </w:pPr>
      <w:r>
        <w:rPr>
          <w:rFonts w:ascii="Times New Roman" w:eastAsia="Times New Roman" w:hAnsi="Times New Roman" w:cs="Times New Roman"/>
          <w:szCs w:val="20"/>
        </w:rPr>
        <w:t>f</w:t>
      </w:r>
      <w:r w:rsidR="001548C2" w:rsidRPr="001D58F7">
        <w:rPr>
          <w:rFonts w:ascii="Times New Roman" w:eastAsia="Times New Roman" w:hAnsi="Times New Roman" w:cs="Times New Roman"/>
          <w:szCs w:val="20"/>
        </w:rPr>
        <w:t>lavor enhancement</w:t>
      </w:r>
    </w:p>
    <w:p w14:paraId="0D943036" w14:textId="77777777" w:rsidR="001548C2" w:rsidRPr="001548C2" w:rsidRDefault="001548C2" w:rsidP="001548C2">
      <w:pPr>
        <w:widowControl w:val="0"/>
        <w:jc w:val="both"/>
        <w:rPr>
          <w:rFonts w:ascii="Times New Roman" w:eastAsia="Times New Roman" w:hAnsi="Times New Roman" w:cs="Times New Roman"/>
          <w:szCs w:val="20"/>
        </w:rPr>
      </w:pPr>
    </w:p>
    <w:p w14:paraId="090A2F8F"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Fats are extracted from plant products using hydraulic presses or chemical (petroleum ether) extraction. They may be further purified by steam distillation and treatment with calcium hydroxide or calcium carbonate to precipitate any impurities. Finally, fats may be deodorized by filtration through activated filters. Animal fats are generally rendered, by means of boiling animal remains and allowing the fats to float. They may then be processed like vegetable fats</w:t>
      </w:r>
      <w:r w:rsidR="005B6402">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in order to purify them.</w:t>
      </w:r>
    </w:p>
    <w:p w14:paraId="66CF2D4E" w14:textId="77777777" w:rsidR="001548C2" w:rsidRPr="001548C2" w:rsidRDefault="001548C2" w:rsidP="001548C2">
      <w:pPr>
        <w:widowControl w:val="0"/>
        <w:jc w:val="both"/>
        <w:rPr>
          <w:rFonts w:ascii="Times New Roman" w:eastAsia="Times New Roman" w:hAnsi="Times New Roman" w:cs="Times New Roman"/>
          <w:szCs w:val="20"/>
        </w:rPr>
      </w:pPr>
    </w:p>
    <w:p w14:paraId="3509F78E"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For specific applications, certain unsaturated fats are treated with hydrogen in the presence of catalysts to increase the level or saturation (hydrogenation). This will result in oils that are more stable, particularly when fats will be exposed to elevated temperatures (such as in baking or during frying). It is also done to increase the melting point</w:t>
      </w:r>
      <w:r w:rsidR="005E10F5">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to produce fats that are ‘plastic’ or semi-solid at room temperatures (such as in margarine). Such chemical hydrogenation, however, does result in the production of ‘trans’ fatty acids. Saturated fats can occur in the ‘cis’ form, which the body can break down and digest. The ‘trans’ form is found in hydrogenated oils and the milk of ruminants. Excessive intake is thought to present a health hazard, and recently Health Canada has issued a maximum recommended daily intake for such trans fats. Manufacturers have responded by modifying their formulations to minimize the amount of trans fats their products contain.</w:t>
      </w:r>
    </w:p>
    <w:p w14:paraId="5A6AE3D7" w14:textId="77777777" w:rsidR="001548C2" w:rsidRPr="001548C2" w:rsidRDefault="001548C2" w:rsidP="001548C2">
      <w:pPr>
        <w:widowControl w:val="0"/>
        <w:jc w:val="both"/>
        <w:rPr>
          <w:rFonts w:ascii="Times New Roman" w:eastAsia="Times New Roman" w:hAnsi="Times New Roman" w:cs="Times New Roman"/>
          <w:szCs w:val="20"/>
        </w:rPr>
      </w:pPr>
    </w:p>
    <w:p w14:paraId="51B3A677"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Fats contribute and enhance flavor, mouth feel</w:t>
      </w:r>
      <w:r w:rsidR="005B6402">
        <w:rPr>
          <w:rFonts w:ascii="Times New Roman" w:eastAsia="Times New Roman" w:hAnsi="Times New Roman" w:cs="Times New Roman"/>
          <w:szCs w:val="20"/>
        </w:rPr>
        <w:t>,</w:t>
      </w:r>
      <w:r w:rsidRPr="001548C2">
        <w:rPr>
          <w:rFonts w:ascii="Times New Roman" w:eastAsia="Times New Roman" w:hAnsi="Times New Roman" w:cs="Times New Roman"/>
          <w:szCs w:val="20"/>
        </w:rPr>
        <w:t xml:space="preserve"> and texture to food products. These characteristics have been difficult to mimic using alternative sources, such as carbohydrates (gums, starches) and proteins. Despite a wide trend to produce low-fat food products to take advantage of the increasing trend of health conscious consumers, manufacturers have found that consumers still prefer products that taste good over those that are good for them, when those two issues compete.</w:t>
      </w:r>
    </w:p>
    <w:p w14:paraId="74060AA1" w14:textId="77777777" w:rsidR="0085670F" w:rsidRDefault="0085670F" w:rsidP="001548C2">
      <w:pPr>
        <w:widowControl w:val="0"/>
        <w:jc w:val="both"/>
        <w:rPr>
          <w:rFonts w:ascii="Times New Roman" w:eastAsia="Times New Roman" w:hAnsi="Times New Roman" w:cs="Times New Roman"/>
          <w:szCs w:val="20"/>
        </w:rPr>
      </w:pPr>
    </w:p>
    <w:p w14:paraId="26D2B5CE" w14:textId="77777777" w:rsidR="001548C2" w:rsidRPr="001548C2" w:rsidRDefault="001548C2" w:rsidP="001548C2">
      <w:pPr>
        <w:widowControl w:val="0"/>
        <w:jc w:val="both"/>
        <w:rPr>
          <w:rFonts w:ascii="Times New Roman" w:eastAsia="Times New Roman" w:hAnsi="Times New Roman" w:cs="Times New Roman"/>
          <w:szCs w:val="20"/>
        </w:rPr>
      </w:pPr>
      <w:r w:rsidRPr="001548C2">
        <w:rPr>
          <w:rFonts w:ascii="Times New Roman" w:eastAsia="Times New Roman" w:hAnsi="Times New Roman" w:cs="Times New Roman"/>
          <w:szCs w:val="20"/>
        </w:rPr>
        <w:t>Nevertheless, the level of fat in food products has dropped. Future product development will no doubt focus on fats that are ‘healthy’ as opposed to absent.</w:t>
      </w:r>
    </w:p>
    <w:p w14:paraId="7C95684A" w14:textId="77777777" w:rsidR="00481AFC" w:rsidRDefault="00481AFC" w:rsidP="001548C2">
      <w:pPr>
        <w:rPr>
          <w:rFonts w:ascii="Times New Roman" w:eastAsia="Times New Roman" w:hAnsi="Times New Roman" w:cs="Times New Roman"/>
          <w:b/>
          <w:sz w:val="26"/>
          <w:szCs w:val="20"/>
        </w:rPr>
      </w:pPr>
    </w:p>
    <w:p w14:paraId="0ACED187" w14:textId="77777777" w:rsidR="00C668FB" w:rsidRDefault="00C668FB" w:rsidP="00481AFC">
      <w:pPr>
        <w:rPr>
          <w:b/>
          <w:sz w:val="24"/>
          <w:szCs w:val="24"/>
        </w:rPr>
      </w:pPr>
    </w:p>
    <w:p w14:paraId="3B48D839" w14:textId="77777777" w:rsidR="00C668FB" w:rsidRDefault="00C668FB" w:rsidP="00481AFC">
      <w:pPr>
        <w:rPr>
          <w:b/>
          <w:sz w:val="24"/>
          <w:szCs w:val="24"/>
        </w:rPr>
      </w:pPr>
    </w:p>
    <w:p w14:paraId="749BD4AD" w14:textId="77777777" w:rsidR="00C668FB" w:rsidRDefault="00C668FB" w:rsidP="00481AFC">
      <w:pPr>
        <w:rPr>
          <w:b/>
          <w:sz w:val="24"/>
          <w:szCs w:val="24"/>
        </w:rPr>
      </w:pPr>
    </w:p>
    <w:p w14:paraId="193AE61D" w14:textId="77777777" w:rsidR="00C668FB" w:rsidRDefault="00C668FB" w:rsidP="00481AFC">
      <w:pPr>
        <w:rPr>
          <w:b/>
          <w:sz w:val="24"/>
          <w:szCs w:val="24"/>
        </w:rPr>
      </w:pPr>
    </w:p>
    <w:p w14:paraId="039AA45B" w14:textId="77777777" w:rsidR="00C668FB" w:rsidRDefault="00C668FB" w:rsidP="00481AFC">
      <w:pPr>
        <w:rPr>
          <w:b/>
          <w:sz w:val="24"/>
          <w:szCs w:val="24"/>
        </w:rPr>
      </w:pPr>
    </w:p>
    <w:p w14:paraId="5E9FE4EA" w14:textId="77777777" w:rsidR="00C668FB" w:rsidRDefault="00C668FB" w:rsidP="00481AFC">
      <w:pPr>
        <w:rPr>
          <w:b/>
          <w:sz w:val="24"/>
          <w:szCs w:val="24"/>
        </w:rPr>
      </w:pPr>
    </w:p>
    <w:p w14:paraId="371DC524" w14:textId="77777777" w:rsidR="00C668FB" w:rsidRDefault="00C668FB" w:rsidP="00481AFC">
      <w:pPr>
        <w:rPr>
          <w:b/>
          <w:sz w:val="24"/>
          <w:szCs w:val="24"/>
        </w:rPr>
      </w:pPr>
    </w:p>
    <w:p w14:paraId="0C20D1A5" w14:textId="77777777" w:rsidR="00C668FB" w:rsidRDefault="00C668FB" w:rsidP="00481AFC">
      <w:pPr>
        <w:rPr>
          <w:b/>
          <w:sz w:val="24"/>
          <w:szCs w:val="24"/>
        </w:rPr>
      </w:pPr>
    </w:p>
    <w:p w14:paraId="62175911" w14:textId="77777777" w:rsidR="00C668FB" w:rsidRDefault="00C668FB" w:rsidP="00481AFC">
      <w:pPr>
        <w:rPr>
          <w:b/>
          <w:sz w:val="24"/>
          <w:szCs w:val="24"/>
        </w:rPr>
      </w:pPr>
    </w:p>
    <w:p w14:paraId="34C0CEDF" w14:textId="77777777" w:rsidR="00C668FB" w:rsidRDefault="00C668FB" w:rsidP="00481AFC">
      <w:pPr>
        <w:rPr>
          <w:b/>
          <w:sz w:val="24"/>
          <w:szCs w:val="24"/>
        </w:rPr>
      </w:pPr>
    </w:p>
    <w:p w14:paraId="63CD17DA" w14:textId="77777777" w:rsidR="00C668FB" w:rsidRDefault="00C668FB" w:rsidP="00481AFC">
      <w:pPr>
        <w:rPr>
          <w:b/>
          <w:sz w:val="24"/>
          <w:szCs w:val="24"/>
        </w:rPr>
      </w:pPr>
    </w:p>
    <w:p w14:paraId="4E18F40A" w14:textId="77777777" w:rsidR="00C668FB" w:rsidRDefault="00C668FB" w:rsidP="00481AFC">
      <w:pPr>
        <w:rPr>
          <w:b/>
          <w:sz w:val="24"/>
          <w:szCs w:val="24"/>
        </w:rPr>
      </w:pPr>
    </w:p>
    <w:p w14:paraId="2E57086A" w14:textId="77777777" w:rsidR="00C668FB" w:rsidRDefault="00C668FB" w:rsidP="00481AFC">
      <w:pPr>
        <w:rPr>
          <w:b/>
          <w:sz w:val="24"/>
          <w:szCs w:val="24"/>
        </w:rPr>
      </w:pPr>
    </w:p>
    <w:p w14:paraId="5BEA89BF" w14:textId="77777777" w:rsidR="00C668FB" w:rsidRDefault="00C668FB" w:rsidP="00481AFC">
      <w:pPr>
        <w:rPr>
          <w:b/>
          <w:sz w:val="24"/>
          <w:szCs w:val="24"/>
        </w:rPr>
      </w:pPr>
    </w:p>
    <w:p w14:paraId="4FB349EA" w14:textId="77777777" w:rsidR="00C668FB" w:rsidRDefault="00C668FB" w:rsidP="00481AFC">
      <w:pPr>
        <w:rPr>
          <w:b/>
          <w:sz w:val="24"/>
          <w:szCs w:val="24"/>
        </w:rPr>
      </w:pPr>
    </w:p>
    <w:p w14:paraId="2C277492" w14:textId="77777777" w:rsidR="00C668FB" w:rsidRDefault="00C668FB" w:rsidP="00481AFC">
      <w:pPr>
        <w:rPr>
          <w:b/>
          <w:sz w:val="24"/>
          <w:szCs w:val="24"/>
        </w:rPr>
      </w:pPr>
    </w:p>
    <w:p w14:paraId="00AFC15C" w14:textId="77777777" w:rsidR="00C668FB" w:rsidRDefault="00C668FB" w:rsidP="00481AFC">
      <w:pPr>
        <w:rPr>
          <w:b/>
          <w:sz w:val="24"/>
          <w:szCs w:val="24"/>
        </w:rPr>
      </w:pPr>
    </w:p>
    <w:p w14:paraId="7199A25D" w14:textId="77777777" w:rsidR="00C668FB" w:rsidRDefault="00C668FB" w:rsidP="00481AFC">
      <w:pPr>
        <w:rPr>
          <w:b/>
          <w:sz w:val="24"/>
          <w:szCs w:val="24"/>
        </w:rPr>
      </w:pPr>
    </w:p>
    <w:p w14:paraId="2DF6AF9E" w14:textId="77777777" w:rsidR="00C668FB" w:rsidRDefault="00C668FB" w:rsidP="00481AFC">
      <w:pPr>
        <w:rPr>
          <w:b/>
          <w:sz w:val="24"/>
          <w:szCs w:val="24"/>
        </w:rPr>
      </w:pPr>
    </w:p>
    <w:p w14:paraId="6BBBF9B7" w14:textId="77777777" w:rsidR="00C668FB" w:rsidRDefault="00C668FB" w:rsidP="00481AFC">
      <w:pPr>
        <w:rPr>
          <w:b/>
          <w:sz w:val="24"/>
          <w:szCs w:val="24"/>
        </w:rPr>
      </w:pPr>
    </w:p>
    <w:p w14:paraId="2567DFF6" w14:textId="77777777" w:rsidR="00C668FB" w:rsidRDefault="00C668FB" w:rsidP="00481AFC">
      <w:pPr>
        <w:rPr>
          <w:b/>
          <w:sz w:val="24"/>
          <w:szCs w:val="24"/>
        </w:rPr>
      </w:pPr>
    </w:p>
    <w:p w14:paraId="1D07AB39" w14:textId="77777777" w:rsidR="00C668FB" w:rsidRDefault="00C668FB" w:rsidP="00481AFC">
      <w:pPr>
        <w:rPr>
          <w:b/>
          <w:sz w:val="24"/>
          <w:szCs w:val="24"/>
        </w:rPr>
      </w:pPr>
    </w:p>
    <w:p w14:paraId="4A406ECA" w14:textId="77777777" w:rsidR="00C668FB" w:rsidRDefault="00C668FB" w:rsidP="00481AFC">
      <w:pPr>
        <w:rPr>
          <w:b/>
          <w:sz w:val="24"/>
          <w:szCs w:val="24"/>
        </w:rPr>
      </w:pPr>
    </w:p>
    <w:p w14:paraId="24E7275B" w14:textId="77777777" w:rsidR="00C668FB" w:rsidRDefault="00C668FB" w:rsidP="00481AFC">
      <w:pPr>
        <w:rPr>
          <w:b/>
          <w:sz w:val="24"/>
          <w:szCs w:val="24"/>
        </w:rPr>
      </w:pPr>
    </w:p>
    <w:p w14:paraId="52DD9E15" w14:textId="77777777" w:rsidR="00C668FB" w:rsidRDefault="00C668FB" w:rsidP="00481AFC">
      <w:pPr>
        <w:rPr>
          <w:b/>
          <w:sz w:val="24"/>
          <w:szCs w:val="24"/>
        </w:rPr>
      </w:pPr>
    </w:p>
    <w:p w14:paraId="1B06652C" w14:textId="77777777" w:rsidR="00C668FB" w:rsidRDefault="00C668FB" w:rsidP="00481AFC">
      <w:pPr>
        <w:rPr>
          <w:b/>
          <w:sz w:val="24"/>
          <w:szCs w:val="24"/>
        </w:rPr>
      </w:pPr>
    </w:p>
    <w:p w14:paraId="5F63FEC8" w14:textId="77777777" w:rsidR="00C668FB" w:rsidRDefault="00C668FB" w:rsidP="00481AFC">
      <w:pPr>
        <w:rPr>
          <w:b/>
          <w:sz w:val="24"/>
          <w:szCs w:val="24"/>
        </w:rPr>
      </w:pPr>
    </w:p>
    <w:p w14:paraId="1A322888" w14:textId="77777777" w:rsidR="00481AFC" w:rsidRDefault="00C668FB" w:rsidP="00481AFC">
      <w:pPr>
        <w:rPr>
          <w:b/>
          <w:sz w:val="24"/>
          <w:szCs w:val="24"/>
        </w:rPr>
      </w:pPr>
      <w:r>
        <w:rPr>
          <w:b/>
          <w:sz w:val="24"/>
          <w:szCs w:val="24"/>
        </w:rPr>
        <w:t xml:space="preserve">Module </w:t>
      </w:r>
      <w:r w:rsidR="005E1D0A">
        <w:rPr>
          <w:b/>
          <w:sz w:val="24"/>
          <w:szCs w:val="24"/>
        </w:rPr>
        <w:t>8</w:t>
      </w:r>
      <w:r>
        <w:rPr>
          <w:b/>
          <w:sz w:val="24"/>
          <w:szCs w:val="24"/>
        </w:rPr>
        <w:t xml:space="preserve">: </w:t>
      </w:r>
      <w:r w:rsidR="00481AFC">
        <w:rPr>
          <w:b/>
          <w:sz w:val="24"/>
          <w:szCs w:val="24"/>
        </w:rPr>
        <w:t>Food Additives</w:t>
      </w:r>
    </w:p>
    <w:p w14:paraId="1149B623" w14:textId="77777777" w:rsidR="005E1D0A" w:rsidRDefault="005E1D0A" w:rsidP="00921ADC">
      <w:pPr>
        <w:jc w:val="right"/>
        <w:rPr>
          <w:rFonts w:ascii="Times New Roman" w:hAnsi="Times New Roman" w:cs="Times New Roman"/>
          <w:b/>
          <w:sz w:val="24"/>
          <w:szCs w:val="24"/>
        </w:rPr>
      </w:pPr>
    </w:p>
    <w:p w14:paraId="53DD1031" w14:textId="77777777" w:rsidR="00481AFC" w:rsidRPr="00921ADC" w:rsidRDefault="005E1D0A" w:rsidP="00921ADC">
      <w:pPr>
        <w:jc w:val="right"/>
        <w:rPr>
          <w:rFonts w:ascii="Times New Roman" w:hAnsi="Times New Roman" w:cs="Times New Roman"/>
          <w:b/>
          <w:sz w:val="24"/>
          <w:szCs w:val="24"/>
        </w:rPr>
      </w:pPr>
      <w:r>
        <w:rPr>
          <w:rFonts w:ascii="Times New Roman" w:hAnsi="Times New Roman" w:cs="Times New Roman"/>
          <w:b/>
          <w:sz w:val="24"/>
          <w:szCs w:val="24"/>
        </w:rPr>
        <w:t>M8-1: Colour</w:t>
      </w:r>
      <w:r w:rsidRPr="001800E7">
        <w:rPr>
          <w:rFonts w:ascii="Times New Roman" w:hAnsi="Times New Roman" w:cs="Times New Roman"/>
          <w:b/>
          <w:sz w:val="24"/>
          <w:szCs w:val="24"/>
        </w:rPr>
        <w:t>s</w:t>
      </w:r>
    </w:p>
    <w:p w14:paraId="62C2F979" w14:textId="77777777" w:rsidR="005E1D0A" w:rsidRDefault="005E1D0A" w:rsidP="00481AFC">
      <w:pPr>
        <w:rPr>
          <w:b/>
        </w:rPr>
      </w:pPr>
      <w:r>
        <w:rPr>
          <w:b/>
        </w:rPr>
        <w:t>H1&gt; Colours</w:t>
      </w:r>
    </w:p>
    <w:p w14:paraId="6CE97058" w14:textId="77777777" w:rsidR="005E1D0A" w:rsidRDefault="005E1D0A" w:rsidP="00481AFC">
      <w:pPr>
        <w:rPr>
          <w:b/>
        </w:rPr>
      </w:pPr>
    </w:p>
    <w:p w14:paraId="5287D48E" w14:textId="77777777" w:rsidR="00016D5C" w:rsidRPr="00016D5C" w:rsidRDefault="005E1D0A" w:rsidP="00481AFC">
      <w:pPr>
        <w:rPr>
          <w:b/>
        </w:rPr>
      </w:pPr>
      <w:r>
        <w:rPr>
          <w:b/>
        </w:rPr>
        <w:t xml:space="preserve">&lt;icon&gt; </w:t>
      </w:r>
      <w:r w:rsidR="00016D5C" w:rsidRPr="00016D5C">
        <w:rPr>
          <w:b/>
        </w:rPr>
        <w:t>Reference Reading:</w:t>
      </w:r>
    </w:p>
    <w:p w14:paraId="3FF23DB4" w14:textId="77777777" w:rsidR="00016D5C" w:rsidRDefault="00016D5C" w:rsidP="00481AFC">
      <w:pPr>
        <w:rPr>
          <w:b/>
          <w:sz w:val="24"/>
          <w:szCs w:val="24"/>
        </w:rPr>
      </w:pPr>
    </w:p>
    <w:p w14:paraId="4B35EE5E" w14:textId="77777777" w:rsidR="00016D5C" w:rsidRDefault="00016D5C" w:rsidP="00016D5C">
      <w:pPr>
        <w:rPr>
          <w:b/>
        </w:rPr>
      </w:pPr>
      <w:r>
        <w:rPr>
          <w:b/>
        </w:rPr>
        <w:t>Food Chemistry, Fennema, 4</w:t>
      </w:r>
      <w:r w:rsidRPr="0082600F">
        <w:rPr>
          <w:b/>
          <w:vertAlign w:val="superscript"/>
        </w:rPr>
        <w:t>th</w:t>
      </w:r>
      <w:r>
        <w:rPr>
          <w:b/>
        </w:rPr>
        <w:t xml:space="preserve"> ed., Chapter 4:</w:t>
      </w:r>
    </w:p>
    <w:p w14:paraId="6F066D07" w14:textId="77777777" w:rsidR="00016D5C" w:rsidRPr="00921ADC" w:rsidRDefault="00016D5C" w:rsidP="00921ADC">
      <w:pPr>
        <w:pStyle w:val="ListParagraph"/>
        <w:numPr>
          <w:ilvl w:val="0"/>
          <w:numId w:val="30"/>
        </w:numPr>
        <w:autoSpaceDE w:val="0"/>
        <w:autoSpaceDN w:val="0"/>
        <w:adjustRightInd w:val="0"/>
        <w:rPr>
          <w:rFonts w:cs="Times New Roman"/>
          <w:b/>
        </w:rPr>
      </w:pPr>
      <w:r w:rsidRPr="00921ADC">
        <w:rPr>
          <w:rFonts w:cs="Times New Roman"/>
          <w:b/>
        </w:rPr>
        <w:t>Acid-base buffering p. 698,</w:t>
      </w:r>
      <w:r w:rsidR="005B6402" w:rsidRPr="00921ADC">
        <w:rPr>
          <w:rFonts w:cs="Times New Roman"/>
          <w:b/>
        </w:rPr>
        <w:t xml:space="preserve"> </w:t>
      </w:r>
      <w:r w:rsidRPr="00921ADC">
        <w:rPr>
          <w:rFonts w:cs="Times New Roman"/>
          <w:b/>
        </w:rPr>
        <w:t>707,</w:t>
      </w:r>
      <w:r w:rsidR="005B6402" w:rsidRPr="00921ADC">
        <w:rPr>
          <w:rFonts w:cs="Times New Roman"/>
          <w:b/>
        </w:rPr>
        <w:t xml:space="preserve"> </w:t>
      </w:r>
      <w:r w:rsidRPr="00921ADC">
        <w:rPr>
          <w:rFonts w:cs="Times New Roman"/>
          <w:b/>
        </w:rPr>
        <w:t>711</w:t>
      </w:r>
    </w:p>
    <w:p w14:paraId="6491A06C" w14:textId="77777777" w:rsidR="00016D5C" w:rsidRPr="00921ADC" w:rsidRDefault="00016D5C" w:rsidP="00921ADC">
      <w:pPr>
        <w:pStyle w:val="ListParagraph"/>
        <w:numPr>
          <w:ilvl w:val="0"/>
          <w:numId w:val="30"/>
        </w:numPr>
        <w:autoSpaceDE w:val="0"/>
        <w:autoSpaceDN w:val="0"/>
        <w:adjustRightInd w:val="0"/>
        <w:rPr>
          <w:rFonts w:cs="Times New Roman"/>
          <w:b/>
        </w:rPr>
      </w:pPr>
      <w:r w:rsidRPr="00921ADC">
        <w:rPr>
          <w:rFonts w:cs="Times New Roman"/>
          <w:b/>
        </w:rPr>
        <w:t>Sequestering agents/phosphates p. 204,</w:t>
      </w:r>
      <w:r w:rsidR="005B6402" w:rsidRPr="00921ADC">
        <w:rPr>
          <w:rFonts w:cs="Times New Roman"/>
          <w:b/>
        </w:rPr>
        <w:t xml:space="preserve"> </w:t>
      </w:r>
      <w:r w:rsidRPr="00921ADC">
        <w:rPr>
          <w:rFonts w:cs="Times New Roman"/>
          <w:b/>
        </w:rPr>
        <w:t>527</w:t>
      </w:r>
      <w:r w:rsidR="005B6402" w:rsidRPr="00921ADC">
        <w:rPr>
          <w:rFonts w:cs="Times New Roman"/>
          <w:b/>
        </w:rPr>
        <w:t>–</w:t>
      </w:r>
      <w:r w:rsidRPr="00921ADC">
        <w:rPr>
          <w:rFonts w:cs="Times New Roman"/>
          <w:b/>
        </w:rPr>
        <w:t>529,</w:t>
      </w:r>
      <w:r w:rsidR="005B6402" w:rsidRPr="00921ADC">
        <w:rPr>
          <w:rFonts w:cs="Times New Roman"/>
          <w:b/>
        </w:rPr>
        <w:t xml:space="preserve"> </w:t>
      </w:r>
      <w:r w:rsidRPr="00921ADC">
        <w:rPr>
          <w:rFonts w:cs="Times New Roman"/>
          <w:b/>
        </w:rPr>
        <w:t>411</w:t>
      </w:r>
    </w:p>
    <w:p w14:paraId="41C44B3E" w14:textId="77777777" w:rsidR="00016D5C" w:rsidRPr="00921ADC" w:rsidRDefault="00016D5C" w:rsidP="00921ADC">
      <w:pPr>
        <w:pStyle w:val="ListParagraph"/>
        <w:numPr>
          <w:ilvl w:val="0"/>
          <w:numId w:val="30"/>
        </w:numPr>
        <w:autoSpaceDE w:val="0"/>
        <w:autoSpaceDN w:val="0"/>
        <w:adjustRightInd w:val="0"/>
        <w:rPr>
          <w:rFonts w:cs="Times New Roman"/>
          <w:b/>
        </w:rPr>
      </w:pPr>
      <w:r w:rsidRPr="00921ADC">
        <w:rPr>
          <w:rFonts w:cs="Times New Roman"/>
          <w:b/>
        </w:rPr>
        <w:t>Antioxidants p. 198</w:t>
      </w:r>
      <w:r w:rsidR="005B6402" w:rsidRPr="00921ADC">
        <w:rPr>
          <w:rFonts w:cs="Times New Roman"/>
          <w:b/>
        </w:rPr>
        <w:t>–</w:t>
      </w:r>
      <w:r w:rsidRPr="00921ADC">
        <w:rPr>
          <w:rFonts w:cs="Times New Roman"/>
          <w:b/>
        </w:rPr>
        <w:t>206,</w:t>
      </w:r>
      <w:r w:rsidR="005B6402" w:rsidRPr="00921ADC">
        <w:rPr>
          <w:rFonts w:cs="Times New Roman"/>
          <w:b/>
        </w:rPr>
        <w:t xml:space="preserve"> </w:t>
      </w:r>
      <w:r w:rsidRPr="00921ADC">
        <w:rPr>
          <w:rFonts w:cs="Times New Roman"/>
          <w:b/>
        </w:rPr>
        <w:t>463,</w:t>
      </w:r>
      <w:r w:rsidR="005B6402" w:rsidRPr="00921ADC">
        <w:rPr>
          <w:rFonts w:cs="Times New Roman"/>
          <w:b/>
        </w:rPr>
        <w:t xml:space="preserve"> </w:t>
      </w:r>
      <w:r w:rsidRPr="00921ADC">
        <w:rPr>
          <w:rFonts w:cs="Times New Roman"/>
          <w:b/>
        </w:rPr>
        <w:t>702</w:t>
      </w:r>
      <w:r w:rsidR="005B6402" w:rsidRPr="00921ADC">
        <w:rPr>
          <w:rFonts w:cs="Times New Roman"/>
          <w:b/>
        </w:rPr>
        <w:t>–70</w:t>
      </w:r>
      <w:r w:rsidRPr="00921ADC">
        <w:rPr>
          <w:rFonts w:cs="Times New Roman"/>
          <w:b/>
        </w:rPr>
        <w:t>4</w:t>
      </w:r>
    </w:p>
    <w:p w14:paraId="2287549B" w14:textId="77777777" w:rsidR="00016D5C" w:rsidRPr="00921ADC" w:rsidRDefault="00016D5C" w:rsidP="00921ADC">
      <w:pPr>
        <w:pStyle w:val="ListParagraph"/>
        <w:numPr>
          <w:ilvl w:val="0"/>
          <w:numId w:val="30"/>
        </w:numPr>
        <w:rPr>
          <w:b/>
        </w:rPr>
      </w:pPr>
      <w:r w:rsidRPr="00921ADC">
        <w:rPr>
          <w:rFonts w:cs="Times New Roman"/>
          <w:b/>
        </w:rPr>
        <w:t>Emulsifiers p. 270</w:t>
      </w:r>
      <w:r w:rsidR="005B6402" w:rsidRPr="00921ADC">
        <w:rPr>
          <w:rFonts w:cs="Times New Roman"/>
          <w:b/>
        </w:rPr>
        <w:t>–</w:t>
      </w:r>
      <w:r w:rsidRPr="00921ADC">
        <w:rPr>
          <w:rFonts w:cs="Times New Roman"/>
          <w:b/>
        </w:rPr>
        <w:t>275,</w:t>
      </w:r>
      <w:r w:rsidR="005B6402" w:rsidRPr="00921ADC">
        <w:rPr>
          <w:rFonts w:cs="Times New Roman"/>
          <w:b/>
        </w:rPr>
        <w:t xml:space="preserve"> </w:t>
      </w:r>
      <w:r w:rsidRPr="00921ADC">
        <w:rPr>
          <w:rFonts w:cs="Times New Roman"/>
          <w:b/>
        </w:rPr>
        <w:t>823</w:t>
      </w:r>
      <w:r w:rsidR="005B6402" w:rsidRPr="00921ADC">
        <w:rPr>
          <w:rFonts w:cs="Times New Roman"/>
          <w:b/>
        </w:rPr>
        <w:t>–82</w:t>
      </w:r>
      <w:r w:rsidRPr="00921ADC">
        <w:rPr>
          <w:rFonts w:cs="Times New Roman"/>
          <w:b/>
        </w:rPr>
        <w:t>5</w:t>
      </w:r>
    </w:p>
    <w:p w14:paraId="3CC571EF" w14:textId="77777777" w:rsidR="00016D5C" w:rsidRPr="00016D5C" w:rsidRDefault="00016D5C" w:rsidP="00481AFC">
      <w:pPr>
        <w:rPr>
          <w:b/>
        </w:rPr>
      </w:pPr>
    </w:p>
    <w:p w14:paraId="7DB0BD6E" w14:textId="77777777" w:rsidR="00016D5C" w:rsidRDefault="00016D5C" w:rsidP="00481AFC">
      <w:pPr>
        <w:rPr>
          <w:b/>
          <w:sz w:val="24"/>
          <w:szCs w:val="24"/>
        </w:rPr>
      </w:pPr>
    </w:p>
    <w:p w14:paraId="00601C7A" w14:textId="77777777" w:rsidR="00481AFC" w:rsidRPr="00481AFC" w:rsidRDefault="005B6402" w:rsidP="00481AFC">
      <w:pPr>
        <w:widowControl w:val="0"/>
        <w:jc w:val="both"/>
        <w:rPr>
          <w:rFonts w:ascii="Times New Roman" w:eastAsia="Times New Roman" w:hAnsi="Times New Roman" w:cs="Times New Roman"/>
          <w:b/>
          <w:szCs w:val="20"/>
        </w:rPr>
      </w:pPr>
      <w:r>
        <w:rPr>
          <w:rFonts w:ascii="Times New Roman" w:eastAsia="Times New Roman" w:hAnsi="Times New Roman" w:cs="Times New Roman"/>
          <w:b/>
          <w:sz w:val="26"/>
          <w:szCs w:val="20"/>
        </w:rPr>
        <w:t>Colour</w:t>
      </w:r>
      <w:r w:rsidR="00481AFC" w:rsidRPr="00481AFC">
        <w:rPr>
          <w:rFonts w:ascii="Times New Roman" w:eastAsia="Times New Roman" w:hAnsi="Times New Roman" w:cs="Times New Roman"/>
          <w:b/>
          <w:sz w:val="26"/>
          <w:szCs w:val="20"/>
        </w:rPr>
        <w:t>s</w:t>
      </w:r>
    </w:p>
    <w:p w14:paraId="02311D03" w14:textId="77777777" w:rsidR="00481AFC" w:rsidRPr="00481AFC" w:rsidRDefault="00481AFC" w:rsidP="00481AFC">
      <w:pPr>
        <w:widowControl w:val="0"/>
        <w:jc w:val="both"/>
        <w:rPr>
          <w:rFonts w:ascii="Times New Roman" w:eastAsia="Times New Roman" w:hAnsi="Times New Roman" w:cs="Times New Roman"/>
          <w:szCs w:val="20"/>
        </w:rPr>
      </w:pPr>
    </w:p>
    <w:p w14:paraId="3132A168" w14:textId="77777777" w:rsidR="00481AFC" w:rsidRDefault="005B6402" w:rsidP="00481AFC">
      <w:pPr>
        <w:widowControl w:val="0"/>
        <w:jc w:val="both"/>
        <w:rPr>
          <w:rFonts w:ascii="Times New Roman" w:eastAsia="Times New Roman" w:hAnsi="Times New Roman" w:cs="Times New Roman"/>
          <w:szCs w:val="20"/>
        </w:rPr>
      </w:pPr>
      <w:r>
        <w:rPr>
          <w:rFonts w:ascii="Times New Roman" w:eastAsia="Times New Roman" w:hAnsi="Times New Roman" w:cs="Times New Roman"/>
          <w:szCs w:val="20"/>
        </w:rPr>
        <w:t>Colour</w:t>
      </w:r>
      <w:r w:rsidR="00481AFC" w:rsidRPr="00481AFC">
        <w:rPr>
          <w:rFonts w:ascii="Times New Roman" w:eastAsia="Times New Roman" w:hAnsi="Times New Roman" w:cs="Times New Roman"/>
          <w:szCs w:val="20"/>
        </w:rPr>
        <w:t xml:space="preserve">s are found in a wide range of foods. The use of synthetic </w:t>
      </w:r>
      <w:r>
        <w:rPr>
          <w:rFonts w:ascii="Times New Roman" w:eastAsia="Times New Roman" w:hAnsi="Times New Roman" w:cs="Times New Roman"/>
          <w:szCs w:val="20"/>
        </w:rPr>
        <w:t>colour</w:t>
      </w:r>
      <w:r w:rsidR="00481AFC" w:rsidRPr="00481AFC">
        <w:rPr>
          <w:rFonts w:ascii="Times New Roman" w:eastAsia="Times New Roman" w:hAnsi="Times New Roman" w:cs="Times New Roman"/>
          <w:szCs w:val="20"/>
        </w:rPr>
        <w:t>s has decreased, however, and will continue to decrease, as alternatives are found.</w:t>
      </w:r>
    </w:p>
    <w:p w14:paraId="7E66E629" w14:textId="77777777" w:rsidR="005B6402" w:rsidRPr="00481AFC" w:rsidRDefault="005B6402" w:rsidP="00481AFC">
      <w:pPr>
        <w:widowControl w:val="0"/>
        <w:jc w:val="both"/>
        <w:rPr>
          <w:rFonts w:ascii="Times New Roman" w:eastAsia="Times New Roman" w:hAnsi="Times New Roman" w:cs="Times New Roman"/>
          <w:szCs w:val="20"/>
        </w:rPr>
      </w:pPr>
    </w:p>
    <w:p w14:paraId="4C98B994"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Currently, the following synthetic food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s are legal for use (with limitations as to the amount) in Canada:</w:t>
      </w:r>
    </w:p>
    <w:p w14:paraId="1A143C9B" w14:textId="77777777" w:rsidR="00481AFC" w:rsidRPr="00481AFC" w:rsidRDefault="00481AFC" w:rsidP="00481AFC">
      <w:pPr>
        <w:widowControl w:val="0"/>
        <w:jc w:val="both"/>
        <w:rPr>
          <w:rFonts w:ascii="Times New Roman" w:eastAsia="Times New Roman" w:hAnsi="Times New Roman" w:cs="Times New Roman"/>
          <w:szCs w:val="20"/>
        </w:rPr>
      </w:pPr>
    </w:p>
    <w:p w14:paraId="1565D7FC" w14:textId="77777777" w:rsidR="00481AFC" w:rsidRPr="00481AFC" w:rsidRDefault="00481AFC" w:rsidP="00481AFC">
      <w:pPr>
        <w:widowControl w:val="0"/>
        <w:jc w:val="both"/>
        <w:rPr>
          <w:rFonts w:ascii="Times New Roman" w:eastAsia="Times New Roman" w:hAnsi="Times New Roman" w:cs="Times New Roman"/>
          <w:szCs w:val="20"/>
        </w:rPr>
      </w:pPr>
    </w:p>
    <w:p w14:paraId="7F1B9192"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Amaranth (Not legal in US)</w:t>
      </w:r>
    </w:p>
    <w:p w14:paraId="5FAC82A0"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Allura Red (US: FD&amp;C Red #40)</w:t>
      </w:r>
    </w:p>
    <w:p w14:paraId="781C263D"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Tartrazine (US: FD&amp;C Yellow #5)</w:t>
      </w:r>
    </w:p>
    <w:p w14:paraId="6AF3E480"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Sunset Yellow (US: FD&amp;C Yellow #6)</w:t>
      </w:r>
    </w:p>
    <w:p w14:paraId="2991E389"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Erythrosine (US: FD&amp;C Red #3)</w:t>
      </w:r>
    </w:p>
    <w:p w14:paraId="5CD2BAEF"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Brilliant Blue (US: FD&amp;C Blue #1)</w:t>
      </w:r>
    </w:p>
    <w:p w14:paraId="1B5A5D8F" w14:textId="77777777" w:rsidR="00481AFC" w:rsidRPr="00481AFC" w:rsidRDefault="00481AFC" w:rsidP="00921ADC">
      <w:pPr>
        <w:widowControl w:val="0"/>
        <w:numPr>
          <w:ilvl w:val="6"/>
          <w:numId w:val="33"/>
        </w:numPr>
        <w:ind w:left="990" w:hanging="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b/>
        <w:t>Indigotine (US: FD&amp;C Blue #2)</w:t>
      </w:r>
    </w:p>
    <w:p w14:paraId="74C3FEA7" w14:textId="77777777" w:rsidR="00481AFC" w:rsidRPr="00481AFC" w:rsidRDefault="00481AFC" w:rsidP="00481AFC">
      <w:pPr>
        <w:widowControl w:val="0"/>
        <w:jc w:val="both"/>
        <w:rPr>
          <w:rFonts w:ascii="Times New Roman" w:eastAsia="Times New Roman" w:hAnsi="Times New Roman" w:cs="Times New Roman"/>
          <w:szCs w:val="20"/>
        </w:rPr>
      </w:pPr>
    </w:p>
    <w:p w14:paraId="1E0D465B"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All these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 xml:space="preserve">s are water soluble dyes. All are available as oil soluble products (known as lakes). </w:t>
      </w:r>
      <w:r w:rsidR="005B6402">
        <w:rPr>
          <w:rFonts w:ascii="Times New Roman" w:eastAsia="Times New Roman" w:hAnsi="Times New Roman" w:cs="Times New Roman"/>
          <w:szCs w:val="20"/>
        </w:rPr>
        <w:t>Lakes</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are manufactured by the treatment of the dyes with </w:t>
      </w:r>
      <w:r w:rsidR="005B6402">
        <w:rPr>
          <w:rFonts w:ascii="Times New Roman" w:eastAsia="Times New Roman" w:hAnsi="Times New Roman" w:cs="Times New Roman"/>
          <w:szCs w:val="20"/>
        </w:rPr>
        <w:t>a</w:t>
      </w:r>
      <w:r w:rsidR="005B6402" w:rsidRPr="00481AFC">
        <w:rPr>
          <w:rFonts w:ascii="Times New Roman" w:eastAsia="Times New Roman" w:hAnsi="Times New Roman" w:cs="Times New Roman"/>
          <w:szCs w:val="20"/>
        </w:rPr>
        <w:t xml:space="preserve">luminum </w:t>
      </w:r>
      <w:r w:rsidR="005B6402">
        <w:rPr>
          <w:rFonts w:ascii="Times New Roman" w:eastAsia="Times New Roman" w:hAnsi="Times New Roman" w:cs="Times New Roman"/>
          <w:szCs w:val="20"/>
        </w:rPr>
        <w:t>h</w:t>
      </w:r>
      <w:r w:rsidR="005B6402" w:rsidRPr="00481AFC">
        <w:rPr>
          <w:rFonts w:ascii="Times New Roman" w:eastAsia="Times New Roman" w:hAnsi="Times New Roman" w:cs="Times New Roman"/>
          <w:szCs w:val="20"/>
        </w:rPr>
        <w:t>ydroxide</w:t>
      </w:r>
      <w:r w:rsidRPr="00481AFC">
        <w:rPr>
          <w:rFonts w:ascii="Times New Roman" w:eastAsia="Times New Roman" w:hAnsi="Times New Roman" w:cs="Times New Roman"/>
          <w:szCs w:val="20"/>
        </w:rPr>
        <w:t xml:space="preserve">, resulting in aluminum salts of these dyes. Generally, they are found in food products </w:t>
      </w:r>
      <w:r w:rsidR="005B6402">
        <w:rPr>
          <w:rFonts w:ascii="Times New Roman" w:eastAsia="Times New Roman" w:hAnsi="Times New Roman" w:cs="Times New Roman"/>
          <w:szCs w:val="20"/>
        </w:rPr>
        <w:t>and are</w:t>
      </w:r>
      <w:r w:rsidR="00F53202">
        <w:rPr>
          <w:rFonts w:ascii="Times New Roman" w:eastAsia="Times New Roman" w:hAnsi="Times New Roman" w:cs="Times New Roman"/>
          <w:szCs w:val="20"/>
        </w:rPr>
        <w:t xml:space="preserve"> used at a levels</w:t>
      </w:r>
      <w:r w:rsidR="005B6402">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from 10</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400 ppm by eight.</w:t>
      </w:r>
    </w:p>
    <w:p w14:paraId="7E50C3EE" w14:textId="77777777" w:rsidR="00481AFC" w:rsidRPr="00481AFC" w:rsidRDefault="00481AFC" w:rsidP="00481AFC">
      <w:pPr>
        <w:widowControl w:val="0"/>
        <w:jc w:val="both"/>
        <w:rPr>
          <w:rFonts w:ascii="Times New Roman" w:eastAsia="Times New Roman" w:hAnsi="Times New Roman" w:cs="Times New Roman"/>
          <w:szCs w:val="20"/>
        </w:rPr>
      </w:pPr>
    </w:p>
    <w:p w14:paraId="7B798E79" w14:textId="77777777" w:rsid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Artificial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s are extremely concentrated and difficult to handle unless good clean-up and ventilation is available. Because of their extreme dustiness (particle sizes from 200</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400 Mesh), the powder readily becomes airborne and can contaminate everything in a processing plant. Because of this, dye manufacturers now produce agglomerated powdered, pastes</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liquids to allow for</w:t>
      </w:r>
      <w:r w:rsidR="008467F4">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cleaner handling.</w:t>
      </w:r>
    </w:p>
    <w:p w14:paraId="015BB278" w14:textId="77777777" w:rsidR="005E10F5" w:rsidRPr="00481AFC" w:rsidRDefault="005E10F5" w:rsidP="00481AFC">
      <w:pPr>
        <w:widowControl w:val="0"/>
        <w:jc w:val="both"/>
        <w:rPr>
          <w:rFonts w:ascii="Times New Roman" w:eastAsia="Times New Roman" w:hAnsi="Times New Roman" w:cs="Times New Roman"/>
          <w:szCs w:val="20"/>
        </w:rPr>
      </w:pPr>
    </w:p>
    <w:p w14:paraId="35DA5879"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Natural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 xml:space="preserve">s offer a great alternative to dyes, but with many shortcomings. Natural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 xml:space="preserve">s are as a rule not stable in air or light, change tint with pH, and are much more expensive to use. The notable exception to this rule is caramel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 which is derived from sugar, and is both light and oxygen stable, and can be obtained for a variety of pH applications.</w:t>
      </w:r>
    </w:p>
    <w:p w14:paraId="1480DA40" w14:textId="77777777" w:rsidR="00481AFC" w:rsidRPr="00481AFC" w:rsidRDefault="00481AFC" w:rsidP="00481AFC">
      <w:pPr>
        <w:widowControl w:val="0"/>
        <w:jc w:val="both"/>
        <w:rPr>
          <w:rFonts w:ascii="Times New Roman" w:eastAsia="Times New Roman" w:hAnsi="Times New Roman" w:cs="Times New Roman"/>
          <w:sz w:val="24"/>
          <w:szCs w:val="20"/>
        </w:rPr>
      </w:pPr>
    </w:p>
    <w:p w14:paraId="2E418259" w14:textId="77777777" w:rsidR="00481AFC" w:rsidRPr="00481AFC" w:rsidRDefault="00481AFC" w:rsidP="00481AFC">
      <w:pPr>
        <w:widowControl w:val="0"/>
        <w:jc w:val="both"/>
        <w:rPr>
          <w:rFonts w:ascii="Times New Roman" w:eastAsia="Times New Roman" w:hAnsi="Times New Roman" w:cs="Times New Roman"/>
          <w:i/>
          <w:sz w:val="24"/>
          <w:szCs w:val="20"/>
        </w:rPr>
      </w:pPr>
      <w:r w:rsidRPr="00481AFC">
        <w:rPr>
          <w:rFonts w:ascii="Times New Roman" w:eastAsia="Times New Roman" w:hAnsi="Times New Roman" w:cs="Times New Roman"/>
          <w:i/>
          <w:sz w:val="24"/>
          <w:szCs w:val="20"/>
        </w:rPr>
        <w:t xml:space="preserve">Common natural </w:t>
      </w:r>
      <w:r w:rsidR="005B6402">
        <w:rPr>
          <w:rFonts w:ascii="Times New Roman" w:eastAsia="Times New Roman" w:hAnsi="Times New Roman" w:cs="Times New Roman"/>
          <w:i/>
          <w:sz w:val="24"/>
          <w:szCs w:val="20"/>
        </w:rPr>
        <w:t>colour</w:t>
      </w:r>
      <w:r w:rsidRPr="00481AFC">
        <w:rPr>
          <w:rFonts w:ascii="Times New Roman" w:eastAsia="Times New Roman" w:hAnsi="Times New Roman" w:cs="Times New Roman"/>
          <w:i/>
          <w:sz w:val="24"/>
          <w:szCs w:val="20"/>
        </w:rPr>
        <w:t>s include:</w:t>
      </w:r>
    </w:p>
    <w:p w14:paraId="2232538B" w14:textId="77777777" w:rsidR="00481AFC" w:rsidRPr="00481AFC" w:rsidRDefault="00481AFC" w:rsidP="00481AFC">
      <w:pPr>
        <w:widowControl w:val="0"/>
        <w:jc w:val="both"/>
        <w:rPr>
          <w:rFonts w:ascii="Times New Roman" w:eastAsia="Times New Roman" w:hAnsi="Times New Roman" w:cs="Times New Roman"/>
          <w:sz w:val="24"/>
          <w:szCs w:val="20"/>
        </w:rPr>
      </w:pPr>
    </w:p>
    <w:p w14:paraId="7FBBD2B6"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Grape skin (purple - red)</w:t>
      </w:r>
    </w:p>
    <w:p w14:paraId="638F7A70"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Turmeric (yellow)</w:t>
      </w:r>
    </w:p>
    <w:p w14:paraId="1259114D"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Beet (purple - red)</w:t>
      </w:r>
    </w:p>
    <w:p w14:paraId="7DF97F0D"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Annato (orange-red) - found in most cheddar cheese</w:t>
      </w:r>
    </w:p>
    <w:p w14:paraId="678C0BE2"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Black Carrot extract (purple red)</w:t>
      </w:r>
    </w:p>
    <w:p w14:paraId="02B0C82E"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 xml:space="preserve">Titanium dioxide ( a mineral - used as white </w:t>
      </w:r>
      <w:r w:rsidR="005B6402">
        <w:rPr>
          <w:rFonts w:ascii="Times New Roman" w:eastAsia="Times New Roman" w:hAnsi="Times New Roman" w:cs="Times New Roman"/>
          <w:sz w:val="20"/>
          <w:szCs w:val="20"/>
        </w:rPr>
        <w:t>colour</w:t>
      </w:r>
      <w:r w:rsidRPr="00481AFC">
        <w:rPr>
          <w:rFonts w:ascii="Times New Roman" w:eastAsia="Times New Roman" w:hAnsi="Times New Roman" w:cs="Times New Roman"/>
          <w:sz w:val="20"/>
          <w:szCs w:val="20"/>
        </w:rPr>
        <w:t xml:space="preserve"> or clouding agent )</w:t>
      </w:r>
    </w:p>
    <w:p w14:paraId="52FC2F7A"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Elderberry extract (red-purple)</w:t>
      </w:r>
    </w:p>
    <w:p w14:paraId="2FB63FF4"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Spinach Extract (green)</w:t>
      </w:r>
    </w:p>
    <w:p w14:paraId="7DC03BF1"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Canthaxanthin (pink)</w:t>
      </w:r>
    </w:p>
    <w:p w14:paraId="52C8979E"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Astaxanthin (pink)</w:t>
      </w:r>
    </w:p>
    <w:p w14:paraId="746D6708"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Paprika (orange)</w:t>
      </w:r>
    </w:p>
    <w:p w14:paraId="2416878F"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Cochineal (ground beetle shell)</w:t>
      </w:r>
      <w:r w:rsidRPr="00481AFC">
        <w:rPr>
          <w:rFonts w:ascii="Times New Roman" w:eastAsia="Times New Roman" w:hAnsi="Times New Roman" w:cs="Times New Roman"/>
          <w:sz w:val="20"/>
          <w:szCs w:val="20"/>
        </w:rPr>
        <w:tab/>
      </w:r>
    </w:p>
    <w:p w14:paraId="0F5B30ED"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Tomato (orange red)</w:t>
      </w:r>
    </w:p>
    <w:p w14:paraId="38709B83" w14:textId="77777777" w:rsidR="00481AFC" w:rsidRPr="00481AFC" w:rsidRDefault="00481AFC" w:rsidP="00921ADC">
      <w:pPr>
        <w:widowControl w:val="0"/>
        <w:numPr>
          <w:ilvl w:val="1"/>
          <w:numId w:val="34"/>
        </w:numPr>
        <w:ind w:left="720" w:hanging="36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Pomegranate juice</w:t>
      </w:r>
    </w:p>
    <w:p w14:paraId="530AB8E5" w14:textId="77777777" w:rsidR="00481AFC" w:rsidRPr="00481AFC" w:rsidRDefault="00481AFC" w:rsidP="00481AFC">
      <w:pPr>
        <w:widowControl w:val="0"/>
        <w:jc w:val="both"/>
        <w:rPr>
          <w:rFonts w:ascii="Times New Roman" w:eastAsia="Times New Roman" w:hAnsi="Times New Roman" w:cs="Times New Roman"/>
          <w:szCs w:val="20"/>
        </w:rPr>
      </w:pPr>
    </w:p>
    <w:p w14:paraId="5D640DE5"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There is no natural blue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 xml:space="preserve"> commercially available at this point, making blue, some purple shades</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various green food </w:t>
      </w:r>
      <w:r w:rsidR="005B6402">
        <w:rPr>
          <w:rFonts w:ascii="Times New Roman" w:eastAsia="Times New Roman" w:hAnsi="Times New Roman" w:cs="Times New Roman"/>
          <w:szCs w:val="20"/>
        </w:rPr>
        <w:t>colour</w:t>
      </w:r>
      <w:r w:rsidRPr="00481AFC">
        <w:rPr>
          <w:rFonts w:ascii="Times New Roman" w:eastAsia="Times New Roman" w:hAnsi="Times New Roman" w:cs="Times New Roman"/>
          <w:szCs w:val="20"/>
        </w:rPr>
        <w:t>s impossible to manufacture naturally.</w:t>
      </w:r>
    </w:p>
    <w:p w14:paraId="6275E8D3" w14:textId="77777777" w:rsidR="00481AFC" w:rsidRPr="00481AFC" w:rsidRDefault="00481AFC" w:rsidP="00481AFC">
      <w:pPr>
        <w:widowControl w:val="0"/>
        <w:jc w:val="both"/>
        <w:rPr>
          <w:rFonts w:ascii="Times New Roman" w:eastAsia="Times New Roman" w:hAnsi="Times New Roman" w:cs="Times New Roman"/>
          <w:szCs w:val="20"/>
        </w:rPr>
      </w:pPr>
    </w:p>
    <w:p w14:paraId="6071D04D" w14:textId="77777777" w:rsidR="00481AFC" w:rsidRPr="00481AFC" w:rsidRDefault="00481AFC" w:rsidP="00481AFC">
      <w:pPr>
        <w:widowControl w:val="0"/>
        <w:jc w:val="both"/>
        <w:rPr>
          <w:rFonts w:ascii="Times New Roman" w:eastAsia="Times New Roman" w:hAnsi="Times New Roman" w:cs="Times New Roman"/>
          <w:szCs w:val="20"/>
        </w:rPr>
      </w:pPr>
    </w:p>
    <w:p w14:paraId="0950F829" w14:textId="77777777" w:rsidR="00676DF0" w:rsidRPr="001800E7" w:rsidRDefault="00676DF0" w:rsidP="00921ADC">
      <w:pPr>
        <w:jc w:val="right"/>
        <w:rPr>
          <w:rFonts w:ascii="Times New Roman" w:hAnsi="Times New Roman" w:cs="Times New Roman"/>
          <w:b/>
          <w:sz w:val="24"/>
          <w:szCs w:val="24"/>
        </w:rPr>
      </w:pPr>
      <w:r>
        <w:rPr>
          <w:rFonts w:ascii="Times New Roman" w:hAnsi="Times New Roman" w:cs="Times New Roman"/>
          <w:b/>
          <w:sz w:val="24"/>
          <w:szCs w:val="24"/>
        </w:rPr>
        <w:t xml:space="preserve">M8-2: </w:t>
      </w:r>
      <w:r w:rsidRPr="001800E7">
        <w:rPr>
          <w:rFonts w:ascii="Times New Roman" w:hAnsi="Times New Roman" w:cs="Times New Roman"/>
          <w:b/>
          <w:sz w:val="24"/>
          <w:szCs w:val="24"/>
        </w:rPr>
        <w:t>Vitamins &amp; Minerals in Foods</w:t>
      </w:r>
    </w:p>
    <w:p w14:paraId="024CFCBD" w14:textId="77777777" w:rsidR="00481AFC" w:rsidRPr="00481AFC" w:rsidRDefault="00676DF0" w:rsidP="00481AFC">
      <w:pPr>
        <w:widowControl w:val="0"/>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 xml:space="preserve">&lt;h1&gt; </w:t>
      </w:r>
      <w:r w:rsidR="00481AFC" w:rsidRPr="00481AFC">
        <w:rPr>
          <w:rFonts w:ascii="Times New Roman" w:eastAsia="Times New Roman" w:hAnsi="Times New Roman" w:cs="Times New Roman"/>
          <w:b/>
          <w:sz w:val="26"/>
          <w:szCs w:val="20"/>
        </w:rPr>
        <w:t xml:space="preserve">Vitamins </w:t>
      </w:r>
      <w:r w:rsidR="005B6402">
        <w:rPr>
          <w:rFonts w:ascii="Times New Roman" w:eastAsia="Times New Roman" w:hAnsi="Times New Roman" w:cs="Times New Roman"/>
          <w:b/>
          <w:sz w:val="26"/>
          <w:szCs w:val="20"/>
        </w:rPr>
        <w:t>and</w:t>
      </w:r>
      <w:r w:rsidR="005B6402" w:rsidRPr="00481AFC">
        <w:rPr>
          <w:rFonts w:ascii="Times New Roman" w:eastAsia="Times New Roman" w:hAnsi="Times New Roman" w:cs="Times New Roman"/>
          <w:b/>
          <w:sz w:val="26"/>
          <w:szCs w:val="20"/>
        </w:rPr>
        <w:t xml:space="preserve"> </w:t>
      </w:r>
      <w:r w:rsidR="00481AFC" w:rsidRPr="00481AFC">
        <w:rPr>
          <w:rFonts w:ascii="Times New Roman" w:eastAsia="Times New Roman" w:hAnsi="Times New Roman" w:cs="Times New Roman"/>
          <w:b/>
          <w:sz w:val="26"/>
          <w:szCs w:val="20"/>
        </w:rPr>
        <w:t>Minerals in Foods</w:t>
      </w:r>
    </w:p>
    <w:p w14:paraId="5E8888D8" w14:textId="77777777" w:rsidR="00481AFC" w:rsidRPr="00481AFC" w:rsidRDefault="00481AFC" w:rsidP="00481AFC">
      <w:pPr>
        <w:widowControl w:val="0"/>
        <w:jc w:val="both"/>
        <w:rPr>
          <w:rFonts w:ascii="Times New Roman" w:eastAsia="Times New Roman" w:hAnsi="Times New Roman" w:cs="Times New Roman"/>
          <w:sz w:val="24"/>
          <w:szCs w:val="20"/>
        </w:rPr>
      </w:pPr>
    </w:p>
    <w:p w14:paraId="36F6AA6D" w14:textId="77777777" w:rsid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Vitamins and minerals are regularly added to a variety of food products, although their use is heavily regulated by Health Canada. These essential nutrients occur naturally in many foods, but in certain instances fortification is required or desired. It is important to note, especially for those working in the health food product and fortification industry</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that vitamins and minerals frequently work synergistically and have interactions that must be addressed when formulating foods.</w:t>
      </w:r>
    </w:p>
    <w:p w14:paraId="2FF4EDEB" w14:textId="77777777" w:rsidR="005B6402" w:rsidRPr="00481AFC" w:rsidRDefault="005B6402" w:rsidP="00481AFC">
      <w:pPr>
        <w:widowControl w:val="0"/>
        <w:jc w:val="both"/>
        <w:rPr>
          <w:rFonts w:ascii="Times New Roman" w:eastAsia="Times New Roman" w:hAnsi="Times New Roman" w:cs="Times New Roman"/>
          <w:szCs w:val="20"/>
        </w:rPr>
      </w:pPr>
    </w:p>
    <w:p w14:paraId="62580D70"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Vitamins facilitate the absorption, regulation</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utilization of other vitamins, minerals</w:t>
      </w:r>
      <w:r w:rsidR="005B6402">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metabolic intermediates in rather complex and involved manners, which need to be understood and incorporated during the design of a food product. The Food </w:t>
      </w:r>
      <w:r w:rsidR="005B6402">
        <w:rPr>
          <w:rFonts w:ascii="Times New Roman" w:eastAsia="Times New Roman" w:hAnsi="Times New Roman" w:cs="Times New Roman"/>
          <w:szCs w:val="20"/>
        </w:rPr>
        <w:t>and</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Drug Act, which regulates </w:t>
      </w:r>
      <w:r w:rsidR="005B6402">
        <w:rPr>
          <w:rFonts w:ascii="Times New Roman" w:eastAsia="Times New Roman" w:hAnsi="Times New Roman" w:cs="Times New Roman"/>
          <w:szCs w:val="20"/>
        </w:rPr>
        <w:t>what</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vitamins and minerals should be incorporated into foods, and at what levels, takes part of this complexity into account.</w:t>
      </w:r>
    </w:p>
    <w:p w14:paraId="67085CF3" w14:textId="77777777" w:rsidR="00481AFC" w:rsidRPr="00481AFC" w:rsidRDefault="00481AFC" w:rsidP="00481AFC">
      <w:pPr>
        <w:widowControl w:val="0"/>
        <w:jc w:val="both"/>
        <w:rPr>
          <w:rFonts w:ascii="Times New Roman" w:eastAsia="Times New Roman" w:hAnsi="Times New Roman" w:cs="Times New Roman"/>
          <w:szCs w:val="20"/>
        </w:rPr>
      </w:pPr>
    </w:p>
    <w:p w14:paraId="46E2B942"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Foods that require fortification include: </w:t>
      </w:r>
      <w:r w:rsidR="005B6402">
        <w:rPr>
          <w:rFonts w:ascii="Times New Roman" w:eastAsia="Times New Roman" w:hAnsi="Times New Roman" w:cs="Times New Roman"/>
          <w:szCs w:val="20"/>
        </w:rPr>
        <w:t>b</w:t>
      </w:r>
      <w:r w:rsidR="005B6402" w:rsidRPr="00481AFC">
        <w:rPr>
          <w:rFonts w:ascii="Times New Roman" w:eastAsia="Times New Roman" w:hAnsi="Times New Roman" w:cs="Times New Roman"/>
          <w:szCs w:val="20"/>
        </w:rPr>
        <w:t xml:space="preserve">reakfast </w:t>
      </w:r>
      <w:r w:rsidRPr="00481AFC">
        <w:rPr>
          <w:rFonts w:ascii="Times New Roman" w:eastAsia="Times New Roman" w:hAnsi="Times New Roman" w:cs="Times New Roman"/>
          <w:szCs w:val="20"/>
        </w:rPr>
        <w:t>cereals, or food represented as breakfast foods</w:t>
      </w:r>
      <w:r w:rsidR="005B6402">
        <w:rPr>
          <w:rFonts w:ascii="Times New Roman" w:eastAsia="Times New Roman" w:hAnsi="Times New Roman" w:cs="Times New Roman"/>
          <w:szCs w:val="20"/>
        </w:rPr>
        <w:t>;</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meal replacements</w:t>
      </w:r>
      <w:r w:rsidR="005B6402">
        <w:rPr>
          <w:rFonts w:ascii="Times New Roman" w:eastAsia="Times New Roman" w:hAnsi="Times New Roman" w:cs="Times New Roman"/>
          <w:szCs w:val="20"/>
        </w:rPr>
        <w:t>;</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human milk replacements (infant formulae</w:t>
      </w:r>
      <w:r w:rsidR="005B6402" w:rsidRPr="00481AFC">
        <w:rPr>
          <w:rFonts w:ascii="Times New Roman" w:eastAsia="Times New Roman" w:hAnsi="Times New Roman" w:cs="Times New Roman"/>
          <w:szCs w:val="20"/>
        </w:rPr>
        <w:t>)</w:t>
      </w:r>
      <w:r w:rsidR="005B6402">
        <w:rPr>
          <w:rFonts w:ascii="Times New Roman" w:eastAsia="Times New Roman" w:hAnsi="Times New Roman" w:cs="Times New Roman"/>
          <w:szCs w:val="20"/>
        </w:rPr>
        <w:t>;</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milk </w:t>
      </w:r>
      <w:r w:rsidR="005B6402">
        <w:rPr>
          <w:rFonts w:ascii="Times New Roman" w:eastAsia="Times New Roman" w:hAnsi="Times New Roman" w:cs="Times New Roman"/>
          <w:szCs w:val="20"/>
        </w:rPr>
        <w:t>and</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milk products</w:t>
      </w:r>
      <w:r w:rsidR="005B6402">
        <w:rPr>
          <w:rFonts w:ascii="Times New Roman" w:eastAsia="Times New Roman" w:hAnsi="Times New Roman" w:cs="Times New Roman"/>
          <w:szCs w:val="20"/>
        </w:rPr>
        <w:t>;</w:t>
      </w:r>
      <w:r w:rsidR="005B6402" w:rsidRPr="00481AFC">
        <w:rPr>
          <w:rFonts w:ascii="Times New Roman" w:eastAsia="Times New Roman" w:hAnsi="Times New Roman" w:cs="Times New Roman"/>
          <w:szCs w:val="20"/>
        </w:rPr>
        <w:t xml:space="preserve"> </w:t>
      </w:r>
      <w:r w:rsidR="005E10F5" w:rsidRPr="00481AFC">
        <w:rPr>
          <w:rFonts w:ascii="Times New Roman" w:eastAsia="Times New Roman" w:hAnsi="Times New Roman" w:cs="Times New Roman"/>
          <w:szCs w:val="20"/>
        </w:rPr>
        <w:t>fruit</w:t>
      </w:r>
      <w:r w:rsidR="005E10F5">
        <w:rPr>
          <w:rFonts w:ascii="Times New Roman" w:eastAsia="Times New Roman" w:hAnsi="Times New Roman" w:cs="Times New Roman"/>
          <w:szCs w:val="20"/>
        </w:rPr>
        <w:t>-</w:t>
      </w:r>
      <w:r w:rsidRPr="00481AFC">
        <w:rPr>
          <w:rFonts w:ascii="Times New Roman" w:eastAsia="Times New Roman" w:hAnsi="Times New Roman" w:cs="Times New Roman"/>
          <w:szCs w:val="20"/>
        </w:rPr>
        <w:t>flavored juice</w:t>
      </w:r>
      <w:r w:rsidR="005B6402">
        <w:rPr>
          <w:rFonts w:ascii="Times New Roman" w:eastAsia="Times New Roman" w:hAnsi="Times New Roman" w:cs="Times New Roman"/>
          <w:szCs w:val="20"/>
        </w:rPr>
        <w:t>;</w:t>
      </w:r>
      <w:r w:rsidR="005B6402"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wheat flour, and by extension</w:t>
      </w:r>
      <w:r w:rsidR="00683CBD">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bread and pasta products.</w:t>
      </w:r>
    </w:p>
    <w:p w14:paraId="02E9F0CC" w14:textId="77777777" w:rsidR="00481AFC" w:rsidRPr="00481AFC" w:rsidRDefault="00481AFC" w:rsidP="00481AFC">
      <w:pPr>
        <w:widowControl w:val="0"/>
        <w:jc w:val="both"/>
        <w:rPr>
          <w:rFonts w:ascii="Times New Roman" w:eastAsia="Times New Roman" w:hAnsi="Times New Roman" w:cs="Times New Roman"/>
          <w:szCs w:val="20"/>
        </w:rPr>
      </w:pPr>
    </w:p>
    <w:p w14:paraId="63C77116"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Food </w:t>
      </w:r>
      <w:r w:rsidR="00E025F6">
        <w:rPr>
          <w:rFonts w:ascii="Times New Roman" w:eastAsia="Times New Roman" w:hAnsi="Times New Roman" w:cs="Times New Roman"/>
          <w:szCs w:val="20"/>
        </w:rPr>
        <w:t>p</w:t>
      </w:r>
      <w:r w:rsidR="00E025F6" w:rsidRPr="00481AFC">
        <w:rPr>
          <w:rFonts w:ascii="Times New Roman" w:eastAsia="Times New Roman" w:hAnsi="Times New Roman" w:cs="Times New Roman"/>
          <w:szCs w:val="20"/>
        </w:rPr>
        <w:t xml:space="preserve">rocessors </w:t>
      </w:r>
      <w:r w:rsidRPr="00481AFC">
        <w:rPr>
          <w:rFonts w:ascii="Times New Roman" w:eastAsia="Times New Roman" w:hAnsi="Times New Roman" w:cs="Times New Roman"/>
          <w:szCs w:val="20"/>
        </w:rPr>
        <w:t>are faced with several challenges when adding vitamins and minerals to foods and nutritional supplements</w:t>
      </w:r>
      <w:r w:rsidR="00E025F6">
        <w:rPr>
          <w:rFonts w:ascii="Times New Roman" w:eastAsia="Times New Roman" w:hAnsi="Times New Roman" w:cs="Times New Roman"/>
          <w:szCs w:val="20"/>
        </w:rPr>
        <w:t>:</w:t>
      </w:r>
      <w:r w:rsidR="00E025F6" w:rsidRPr="00481AFC">
        <w:rPr>
          <w:rFonts w:ascii="Times New Roman" w:eastAsia="Times New Roman" w:hAnsi="Times New Roman" w:cs="Times New Roman"/>
          <w:szCs w:val="20"/>
        </w:rPr>
        <w:t xml:space="preserve"> </w:t>
      </w:r>
    </w:p>
    <w:p w14:paraId="754A54EC" w14:textId="77777777" w:rsidR="00481AFC" w:rsidRPr="00481AFC" w:rsidRDefault="00481AFC" w:rsidP="00481AFC">
      <w:pPr>
        <w:widowControl w:val="0"/>
        <w:jc w:val="both"/>
        <w:rPr>
          <w:rFonts w:ascii="Times New Roman" w:eastAsia="Times New Roman" w:hAnsi="Times New Roman" w:cs="Times New Roman"/>
          <w:szCs w:val="20"/>
        </w:rPr>
      </w:pPr>
    </w:p>
    <w:p w14:paraId="3FA8E336" w14:textId="77777777" w:rsidR="00481AFC" w:rsidRPr="00481AFC" w:rsidRDefault="00481AFC" w:rsidP="00481AFC">
      <w:pPr>
        <w:widowControl w:val="0"/>
        <w:numPr>
          <w:ilvl w:val="0"/>
          <w:numId w:val="14"/>
        </w:numPr>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First, many vitamins are heat labile and will not tolerate the extreme temperature or processing conditions required to stabilize a food product. </w:t>
      </w:r>
    </w:p>
    <w:p w14:paraId="4D2163A9" w14:textId="77777777" w:rsidR="00481AFC" w:rsidRPr="00481AFC" w:rsidRDefault="00481AFC" w:rsidP="00481AFC">
      <w:pPr>
        <w:widowControl w:val="0"/>
        <w:numPr>
          <w:ilvl w:val="0"/>
          <w:numId w:val="14"/>
        </w:numPr>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Second, several oxidize readily and must be protected to conserve their activity in the food long enough for it to be consumed and provide a benefit to the consumer.</w:t>
      </w:r>
    </w:p>
    <w:p w14:paraId="14F92A75" w14:textId="77777777" w:rsidR="00481AFC" w:rsidRDefault="00481AFC" w:rsidP="00481AFC">
      <w:pPr>
        <w:widowControl w:val="0"/>
        <w:numPr>
          <w:ilvl w:val="0"/>
          <w:numId w:val="14"/>
        </w:numPr>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Additionally, the levels that are allowed by </w:t>
      </w:r>
      <w:r w:rsidR="00E025F6">
        <w:rPr>
          <w:rFonts w:ascii="Times New Roman" w:eastAsia="Times New Roman" w:hAnsi="Times New Roman" w:cs="Times New Roman"/>
          <w:szCs w:val="20"/>
        </w:rPr>
        <w:t>f</w:t>
      </w:r>
      <w:r w:rsidR="00E025F6" w:rsidRPr="00481AFC">
        <w:rPr>
          <w:rFonts w:ascii="Times New Roman" w:eastAsia="Times New Roman" w:hAnsi="Times New Roman" w:cs="Times New Roman"/>
          <w:szCs w:val="20"/>
        </w:rPr>
        <w:t xml:space="preserve">ood </w:t>
      </w:r>
      <w:r w:rsidR="00E025F6">
        <w:rPr>
          <w:rFonts w:ascii="Times New Roman" w:eastAsia="Times New Roman" w:hAnsi="Times New Roman" w:cs="Times New Roman"/>
          <w:szCs w:val="20"/>
        </w:rPr>
        <w:t>and</w:t>
      </w:r>
      <w:r w:rsidR="00E025F6" w:rsidRPr="00481AFC">
        <w:rPr>
          <w:rFonts w:ascii="Times New Roman" w:eastAsia="Times New Roman" w:hAnsi="Times New Roman" w:cs="Times New Roman"/>
          <w:szCs w:val="20"/>
        </w:rPr>
        <w:t xml:space="preserve"> </w:t>
      </w:r>
      <w:r w:rsidR="00E025F6">
        <w:rPr>
          <w:rFonts w:ascii="Times New Roman" w:eastAsia="Times New Roman" w:hAnsi="Times New Roman" w:cs="Times New Roman"/>
          <w:szCs w:val="20"/>
        </w:rPr>
        <w:t>d</w:t>
      </w:r>
      <w:r w:rsidR="00E025F6" w:rsidRPr="00481AFC">
        <w:rPr>
          <w:rFonts w:ascii="Times New Roman" w:eastAsia="Times New Roman" w:hAnsi="Times New Roman" w:cs="Times New Roman"/>
          <w:szCs w:val="20"/>
        </w:rPr>
        <w:t xml:space="preserve">rug </w:t>
      </w:r>
      <w:r w:rsidRPr="00481AFC">
        <w:rPr>
          <w:rFonts w:ascii="Times New Roman" w:eastAsia="Times New Roman" w:hAnsi="Times New Roman" w:cs="Times New Roman"/>
          <w:szCs w:val="20"/>
        </w:rPr>
        <w:t>regulations are closely controlled. The processor needs to have accurate data to ensure that only the required amount of fortification is added to ensure that the added nutrient does not exceed the tolerated level.</w:t>
      </w:r>
    </w:p>
    <w:p w14:paraId="35DE78BC" w14:textId="77777777" w:rsidR="00E025F6" w:rsidRPr="00481AFC" w:rsidRDefault="00E025F6" w:rsidP="00E025F6">
      <w:pPr>
        <w:widowControl w:val="0"/>
        <w:jc w:val="both"/>
        <w:rPr>
          <w:rFonts w:ascii="Times New Roman" w:eastAsia="Times New Roman" w:hAnsi="Times New Roman" w:cs="Times New Roman"/>
          <w:szCs w:val="20"/>
        </w:rPr>
      </w:pPr>
    </w:p>
    <w:p w14:paraId="32CAA0E9" w14:textId="77777777" w:rsid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Dispersion of </w:t>
      </w:r>
      <w:r w:rsidR="005E10F5" w:rsidRPr="00481AFC">
        <w:rPr>
          <w:rFonts w:ascii="Times New Roman" w:eastAsia="Times New Roman" w:hAnsi="Times New Roman" w:cs="Times New Roman"/>
          <w:szCs w:val="20"/>
        </w:rPr>
        <w:t>micro</w:t>
      </w:r>
      <w:r w:rsidR="005E10F5">
        <w:rPr>
          <w:rFonts w:ascii="Times New Roman" w:eastAsia="Times New Roman" w:hAnsi="Times New Roman" w:cs="Times New Roman"/>
          <w:szCs w:val="20"/>
        </w:rPr>
        <w:t>-</w:t>
      </w:r>
      <w:r w:rsidRPr="00481AFC">
        <w:rPr>
          <w:rFonts w:ascii="Times New Roman" w:eastAsia="Times New Roman" w:hAnsi="Times New Roman" w:cs="Times New Roman"/>
          <w:szCs w:val="20"/>
        </w:rPr>
        <w:t>nutrients in food products presents an additional challenge. Some additives are used at levels as low as</w:t>
      </w:r>
      <w:r w:rsidR="00E025F6">
        <w:rPr>
          <w:rFonts w:ascii="Times New Roman" w:eastAsia="Times New Roman" w:hAnsi="Times New Roman" w:cs="Times New Roman"/>
          <w:szCs w:val="20"/>
        </w:rPr>
        <w:t xml:space="preserve"> 1–</w:t>
      </w:r>
      <w:r w:rsidRPr="00481AFC">
        <w:rPr>
          <w:rFonts w:ascii="Times New Roman" w:eastAsia="Times New Roman" w:hAnsi="Times New Roman" w:cs="Times New Roman"/>
          <w:szCs w:val="20"/>
        </w:rPr>
        <w:t>2 ppm. To effectively disperse 1 or 2 grams of a nutrient in a 1000 kg batch of a food requires effective mixing methods.</w:t>
      </w:r>
    </w:p>
    <w:p w14:paraId="228BD19B" w14:textId="77777777" w:rsidR="00E025F6" w:rsidRPr="00481AFC" w:rsidRDefault="00E025F6" w:rsidP="002C628E">
      <w:pPr>
        <w:widowControl w:val="0"/>
        <w:jc w:val="both"/>
        <w:rPr>
          <w:rFonts w:ascii="Times New Roman" w:eastAsia="Times New Roman" w:hAnsi="Times New Roman" w:cs="Times New Roman"/>
          <w:szCs w:val="20"/>
        </w:rPr>
      </w:pPr>
    </w:p>
    <w:p w14:paraId="68F4DB4F" w14:textId="77777777" w:rsid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Some nutrients are water soluble, whereas others (</w:t>
      </w:r>
      <w:r w:rsidR="00E025F6">
        <w:rPr>
          <w:rFonts w:ascii="Times New Roman" w:eastAsia="Times New Roman" w:hAnsi="Times New Roman" w:cs="Times New Roman"/>
          <w:szCs w:val="20"/>
        </w:rPr>
        <w:t>v</w:t>
      </w:r>
      <w:r w:rsidRPr="00481AFC">
        <w:rPr>
          <w:rFonts w:ascii="Times New Roman" w:eastAsia="Times New Roman" w:hAnsi="Times New Roman" w:cs="Times New Roman"/>
          <w:szCs w:val="20"/>
        </w:rPr>
        <w:t xml:space="preserve">itamin A, </w:t>
      </w:r>
      <w:r w:rsidR="00E025F6">
        <w:rPr>
          <w:rFonts w:ascii="Times New Roman" w:eastAsia="Times New Roman" w:hAnsi="Times New Roman" w:cs="Times New Roman"/>
          <w:szCs w:val="20"/>
        </w:rPr>
        <w:t>v</w:t>
      </w:r>
      <w:r w:rsidRPr="00481AFC">
        <w:rPr>
          <w:rFonts w:ascii="Times New Roman" w:eastAsia="Times New Roman" w:hAnsi="Times New Roman" w:cs="Times New Roman"/>
          <w:szCs w:val="20"/>
        </w:rPr>
        <w:t xml:space="preserve">itamin D, </w:t>
      </w:r>
      <w:r w:rsidR="00E025F6">
        <w:rPr>
          <w:rFonts w:ascii="Times New Roman" w:eastAsia="Times New Roman" w:hAnsi="Times New Roman" w:cs="Times New Roman"/>
          <w:szCs w:val="20"/>
        </w:rPr>
        <w:t>v</w:t>
      </w:r>
      <w:r w:rsidRPr="00481AFC">
        <w:rPr>
          <w:rFonts w:ascii="Times New Roman" w:eastAsia="Times New Roman" w:hAnsi="Times New Roman" w:cs="Times New Roman"/>
          <w:szCs w:val="20"/>
        </w:rPr>
        <w:t>itamin E) require a fat phase to dissolve. This means that in some cases, both phases must be present in order to assure proper dispersion.</w:t>
      </w:r>
    </w:p>
    <w:p w14:paraId="148E41CA" w14:textId="77777777" w:rsidR="00E025F6" w:rsidRPr="00481AFC" w:rsidRDefault="00E025F6" w:rsidP="002C628E">
      <w:pPr>
        <w:widowControl w:val="0"/>
        <w:jc w:val="both"/>
        <w:rPr>
          <w:rFonts w:ascii="Times New Roman" w:eastAsia="Times New Roman" w:hAnsi="Times New Roman" w:cs="Times New Roman"/>
          <w:szCs w:val="20"/>
        </w:rPr>
      </w:pPr>
    </w:p>
    <w:p w14:paraId="307E9EED" w14:textId="77777777" w:rsid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Since micro-nutrients, specifically vitamins</w:t>
      </w:r>
      <w:r w:rsidR="00E025F6">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degrade over time, these micro-nutrients must also be added in sufficient quantity to ensure that the product will provide the minimum stated level of all nutrients over the entire shelf-life of the product. In order to achieve this, certain tolerances for ‘overage’ are regulated.</w:t>
      </w:r>
    </w:p>
    <w:p w14:paraId="04A3BAF3" w14:textId="77777777" w:rsidR="00E025F6" w:rsidRPr="00481AFC" w:rsidRDefault="00E025F6" w:rsidP="002C628E">
      <w:pPr>
        <w:widowControl w:val="0"/>
        <w:jc w:val="both"/>
        <w:rPr>
          <w:rFonts w:ascii="Times New Roman" w:eastAsia="Times New Roman" w:hAnsi="Times New Roman" w:cs="Times New Roman"/>
          <w:szCs w:val="20"/>
        </w:rPr>
      </w:pPr>
    </w:p>
    <w:p w14:paraId="1847AF62" w14:textId="77777777" w:rsid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Certain nutrients also provide </w:t>
      </w:r>
      <w:r w:rsidR="005E10F5">
        <w:rPr>
          <w:rFonts w:ascii="Times New Roman" w:eastAsia="Times New Roman" w:hAnsi="Times New Roman" w:cs="Times New Roman"/>
          <w:szCs w:val="20"/>
        </w:rPr>
        <w:t xml:space="preserve">a </w:t>
      </w:r>
      <w:r w:rsidRPr="00481AFC">
        <w:rPr>
          <w:rFonts w:ascii="Times New Roman" w:eastAsia="Times New Roman" w:hAnsi="Times New Roman" w:cs="Times New Roman"/>
          <w:szCs w:val="20"/>
        </w:rPr>
        <w:t xml:space="preserve">dual function in foods. Vitamin E, for example, is a highly effective stabilizer and antioxidant for fats. It may be added to certain fats to ensure a long shelf-life. But just because it is added as a preservative for fats, it may not necessarily be claimed as an added nutrient. Ascorbic acid serves a similar dual role. Certain minerals, such as </w:t>
      </w:r>
      <w:r w:rsidR="005E10F5">
        <w:rPr>
          <w:rFonts w:ascii="Times New Roman" w:eastAsia="Times New Roman" w:hAnsi="Times New Roman" w:cs="Times New Roman"/>
          <w:szCs w:val="20"/>
        </w:rPr>
        <w:t>c</w:t>
      </w:r>
      <w:r w:rsidR="005E10F5" w:rsidRPr="00481AFC">
        <w:rPr>
          <w:rFonts w:ascii="Times New Roman" w:eastAsia="Times New Roman" w:hAnsi="Times New Roman" w:cs="Times New Roman"/>
          <w:szCs w:val="20"/>
        </w:rPr>
        <w:t>alcium</w:t>
      </w:r>
      <w:r w:rsidRPr="00481AFC">
        <w:rPr>
          <w:rFonts w:ascii="Times New Roman" w:eastAsia="Times New Roman" w:hAnsi="Times New Roman" w:cs="Times New Roman"/>
          <w:szCs w:val="20"/>
        </w:rPr>
        <w:t>, in the form of tricalcium phosphate, function as an anticaking agent in powder blends.</w:t>
      </w:r>
      <w:r w:rsidR="008467F4">
        <w:rPr>
          <w:rFonts w:ascii="Times New Roman" w:eastAsia="Times New Roman" w:hAnsi="Times New Roman" w:cs="Times New Roman"/>
          <w:szCs w:val="20"/>
        </w:rPr>
        <w:t xml:space="preserve"> </w:t>
      </w:r>
      <w:r w:rsidR="005E10F5">
        <w:rPr>
          <w:rFonts w:ascii="Times New Roman" w:eastAsia="Times New Roman" w:hAnsi="Times New Roman" w:cs="Times New Roman"/>
          <w:szCs w:val="20"/>
        </w:rPr>
        <w:t>Tricalcium phosphate</w:t>
      </w:r>
      <w:r w:rsidR="005E10F5"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is also recognized as an approved fortification of </w:t>
      </w:r>
      <w:r w:rsidR="00E025F6">
        <w:rPr>
          <w:rFonts w:ascii="Times New Roman" w:eastAsia="Times New Roman" w:hAnsi="Times New Roman" w:cs="Times New Roman"/>
          <w:szCs w:val="20"/>
        </w:rPr>
        <w:t>c</w:t>
      </w:r>
      <w:r w:rsidR="00E025F6" w:rsidRPr="00481AFC">
        <w:rPr>
          <w:rFonts w:ascii="Times New Roman" w:eastAsia="Times New Roman" w:hAnsi="Times New Roman" w:cs="Times New Roman"/>
          <w:szCs w:val="20"/>
        </w:rPr>
        <w:t xml:space="preserve">alcium </w:t>
      </w:r>
      <w:r w:rsidRPr="00481AFC">
        <w:rPr>
          <w:rFonts w:ascii="Times New Roman" w:eastAsia="Times New Roman" w:hAnsi="Times New Roman" w:cs="Times New Roman"/>
          <w:szCs w:val="20"/>
        </w:rPr>
        <w:t xml:space="preserve">and </w:t>
      </w:r>
      <w:r w:rsidR="00E025F6">
        <w:rPr>
          <w:rFonts w:ascii="Times New Roman" w:eastAsia="Times New Roman" w:hAnsi="Times New Roman" w:cs="Times New Roman"/>
          <w:szCs w:val="20"/>
        </w:rPr>
        <w:t>p</w:t>
      </w:r>
      <w:r w:rsidR="00E025F6" w:rsidRPr="00481AFC">
        <w:rPr>
          <w:rFonts w:ascii="Times New Roman" w:eastAsia="Times New Roman" w:hAnsi="Times New Roman" w:cs="Times New Roman"/>
          <w:szCs w:val="20"/>
        </w:rPr>
        <w:t>hosphorus</w:t>
      </w:r>
      <w:r w:rsidRPr="00481AFC">
        <w:rPr>
          <w:rFonts w:ascii="Times New Roman" w:eastAsia="Times New Roman" w:hAnsi="Times New Roman" w:cs="Times New Roman"/>
          <w:szCs w:val="20"/>
        </w:rPr>
        <w:t>.</w:t>
      </w:r>
    </w:p>
    <w:p w14:paraId="111FF16F" w14:textId="77777777" w:rsidR="00E025F6" w:rsidRPr="00481AFC" w:rsidRDefault="00E025F6" w:rsidP="002C628E">
      <w:pPr>
        <w:widowControl w:val="0"/>
        <w:jc w:val="both"/>
        <w:rPr>
          <w:rFonts w:ascii="Times New Roman" w:eastAsia="Times New Roman" w:hAnsi="Times New Roman" w:cs="Times New Roman"/>
          <w:szCs w:val="20"/>
        </w:rPr>
      </w:pPr>
    </w:p>
    <w:p w14:paraId="117DF6F5" w14:textId="77777777" w:rsid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Minerals can also cause difficulties. Iron, for example, is fortified in a variety of formats, most of which are magnetic. Many food products use magnets to remove foreign ferrous or magnetic metal fragments from their products. In such a case, the mineral is added at one end and removed at the other end of the food processing line, thereby defeating the purpose of fortification.</w:t>
      </w:r>
    </w:p>
    <w:p w14:paraId="2877E15C" w14:textId="77777777" w:rsidR="005E10F5" w:rsidRPr="00481AFC" w:rsidRDefault="005E10F5" w:rsidP="002C628E">
      <w:pPr>
        <w:widowControl w:val="0"/>
        <w:jc w:val="both"/>
        <w:rPr>
          <w:rFonts w:ascii="Times New Roman" w:eastAsia="Times New Roman" w:hAnsi="Times New Roman" w:cs="Times New Roman"/>
          <w:szCs w:val="20"/>
        </w:rPr>
      </w:pPr>
    </w:p>
    <w:p w14:paraId="1A0D3D6C" w14:textId="77777777" w:rsidR="00481AFC" w:rsidRPr="00481AFC" w:rsidRDefault="00481AFC" w:rsidP="002C628E">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Minerals can also pose problems in shelf life. Because many minerals are added in the form of ionic salts, the free metal ions can cause problems in the breakdown of the food product. </w:t>
      </w:r>
    </w:p>
    <w:p w14:paraId="08FA1827" w14:textId="77777777" w:rsidR="00481AFC" w:rsidRPr="00481AFC" w:rsidRDefault="00481AFC" w:rsidP="00481AFC">
      <w:pPr>
        <w:widowControl w:val="0"/>
        <w:jc w:val="both"/>
        <w:rPr>
          <w:rFonts w:ascii="Times New Roman" w:eastAsia="Times New Roman" w:hAnsi="Times New Roman" w:cs="Times New Roman"/>
          <w:szCs w:val="20"/>
        </w:rPr>
      </w:pPr>
    </w:p>
    <w:p w14:paraId="7D7D4151" w14:textId="77777777" w:rsidR="00481AFC" w:rsidRPr="00481AFC" w:rsidRDefault="00481AFC" w:rsidP="00481AFC">
      <w:pPr>
        <w:widowControl w:val="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 thorough analysis of the entire process of the food production</w:t>
      </w:r>
      <w:r w:rsidR="003035D4">
        <w:rPr>
          <w:rFonts w:ascii="Times New Roman" w:eastAsia="Times New Roman" w:hAnsi="Times New Roman" w:cs="Times New Roman"/>
          <w:szCs w:val="20"/>
        </w:rPr>
        <w:t xml:space="preserve"> system</w:t>
      </w:r>
      <w:r w:rsidRPr="00481AFC">
        <w:rPr>
          <w:rFonts w:ascii="Times New Roman" w:eastAsia="Times New Roman" w:hAnsi="Times New Roman" w:cs="Times New Roman"/>
          <w:szCs w:val="20"/>
        </w:rPr>
        <w:t xml:space="preserve"> will </w:t>
      </w:r>
      <w:r w:rsidR="003035D4">
        <w:rPr>
          <w:rFonts w:ascii="Times New Roman" w:eastAsia="Times New Roman" w:hAnsi="Times New Roman" w:cs="Times New Roman"/>
          <w:szCs w:val="20"/>
        </w:rPr>
        <w:t xml:space="preserve">reduce the effert required in the </w:t>
      </w:r>
      <w:r w:rsidRPr="00481AFC">
        <w:rPr>
          <w:rFonts w:ascii="Times New Roman" w:eastAsia="Times New Roman" w:hAnsi="Times New Roman" w:cs="Times New Roman"/>
          <w:szCs w:val="20"/>
        </w:rPr>
        <w:t>product development stage. Additionally, an intimate knowledge and understanding of the laws and regulations pertaining to the fortification of food products in Canada and the US is required to ensure proper application of these nutrients in foods.</w:t>
      </w:r>
    </w:p>
    <w:p w14:paraId="493FC69F" w14:textId="77777777" w:rsidR="00481AFC" w:rsidRPr="00481AFC" w:rsidRDefault="00481AFC" w:rsidP="00481AFC">
      <w:pPr>
        <w:widowControl w:val="0"/>
        <w:jc w:val="both"/>
        <w:rPr>
          <w:rFonts w:ascii="Times New Roman" w:eastAsia="Times New Roman" w:hAnsi="Times New Roman" w:cs="Times New Roman"/>
          <w:sz w:val="20"/>
          <w:szCs w:val="20"/>
        </w:rPr>
      </w:pPr>
    </w:p>
    <w:p w14:paraId="2EB3A7E4" w14:textId="77777777" w:rsidR="00481AFC" w:rsidRPr="00481AFC" w:rsidRDefault="00481AFC" w:rsidP="00481AFC">
      <w:pPr>
        <w:widowControl w:val="0"/>
        <w:jc w:val="both"/>
        <w:rPr>
          <w:rFonts w:ascii="Times New Roman" w:eastAsia="Times New Roman" w:hAnsi="Times New Roman" w:cs="Times New Roman"/>
          <w:iCs/>
          <w:sz w:val="24"/>
          <w:szCs w:val="20"/>
        </w:rPr>
      </w:pPr>
      <w:r w:rsidRPr="00481AFC">
        <w:rPr>
          <w:rFonts w:ascii="Times New Roman" w:eastAsia="Times New Roman" w:hAnsi="Times New Roman" w:cs="Times New Roman"/>
          <w:iCs/>
          <w:sz w:val="20"/>
          <w:szCs w:val="20"/>
        </w:rPr>
        <w:t>Following is a synopsis of the Vitamins, Minerals and (inter-)action of these micronutrients:</w:t>
      </w:r>
    </w:p>
    <w:p w14:paraId="3D3C9F69" w14:textId="77777777" w:rsidR="00481AFC" w:rsidRPr="00481AFC" w:rsidRDefault="00481AFC" w:rsidP="00481AFC">
      <w:pPr>
        <w:widowControl w:val="0"/>
        <w:jc w:val="both"/>
        <w:rPr>
          <w:rFonts w:ascii="Times New Roman" w:eastAsia="Times New Roman" w:hAnsi="Times New Roman" w:cs="Times New Roman"/>
          <w:i/>
          <w:sz w:val="24"/>
          <w:szCs w:val="20"/>
        </w:rPr>
      </w:pPr>
    </w:p>
    <w:p w14:paraId="59BC40DB" w14:textId="77777777" w:rsidR="00481AFC" w:rsidRPr="00481AFC" w:rsidRDefault="00676DF0" w:rsidP="00481AFC">
      <w:pPr>
        <w:widowControl w:val="0"/>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&lt;h2&gt;</w:t>
      </w:r>
      <w:r w:rsidR="00481AFC" w:rsidRPr="00481AFC">
        <w:rPr>
          <w:rFonts w:ascii="Times New Roman" w:eastAsia="Times New Roman" w:hAnsi="Times New Roman" w:cs="Times New Roman"/>
          <w:b/>
          <w:bCs/>
          <w:i/>
          <w:sz w:val="20"/>
          <w:szCs w:val="20"/>
        </w:rPr>
        <w:t xml:space="preserve"> </w:t>
      </w:r>
      <w:r w:rsidR="00481AFC" w:rsidRPr="00481AFC">
        <w:rPr>
          <w:rFonts w:ascii="Times New Roman" w:eastAsia="Times New Roman" w:hAnsi="Times New Roman" w:cs="Times New Roman"/>
          <w:b/>
          <w:bCs/>
          <w:i/>
          <w:sz w:val="24"/>
          <w:szCs w:val="20"/>
        </w:rPr>
        <w:t>Vitamins</w:t>
      </w:r>
      <w:r w:rsidR="00481AFC" w:rsidRPr="00481AFC">
        <w:rPr>
          <w:rFonts w:ascii="Times New Roman" w:eastAsia="Times New Roman" w:hAnsi="Times New Roman" w:cs="Times New Roman"/>
          <w:b/>
          <w:bCs/>
          <w:i/>
          <w:sz w:val="20"/>
          <w:szCs w:val="20"/>
        </w:rPr>
        <w:t xml:space="preserve"> </w:t>
      </w:r>
    </w:p>
    <w:p w14:paraId="2610F6DD" w14:textId="77777777" w:rsidR="00481AFC" w:rsidRPr="00481AFC" w:rsidRDefault="00481AFC" w:rsidP="00481AFC">
      <w:pPr>
        <w:widowControl w:val="0"/>
        <w:ind w:left="720"/>
        <w:jc w:val="both"/>
        <w:rPr>
          <w:rFonts w:ascii="Times New Roman" w:eastAsia="Times New Roman" w:hAnsi="Times New Roman" w:cs="Times New Roman"/>
          <w:sz w:val="20"/>
          <w:szCs w:val="20"/>
        </w:rPr>
      </w:pPr>
    </w:p>
    <w:p w14:paraId="73DB45F0"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A (found in animal tissues, especially livers and fish oils – formed by conversion of carotenoids, especially Beta Carotene)</w:t>
      </w:r>
    </w:p>
    <w:p w14:paraId="3E16F73B" w14:textId="77777777" w:rsidR="00481AFC" w:rsidRPr="00481AFC" w:rsidRDefault="00481AFC" w:rsidP="00481AFC">
      <w:pPr>
        <w:widowControl w:val="0"/>
        <w:numPr>
          <w:ilvl w:val="1"/>
          <w:numId w:val="12"/>
        </w:numPr>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Beta Carotene (pro Vitamin A) (found in plants and vegetables)</w:t>
      </w:r>
    </w:p>
    <w:p w14:paraId="121773C5"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 fat soluble vitamin that plays a role in the maintenance of eyesight. Vitamin A can be toxic a high</w:t>
      </w:r>
      <w:r w:rsidR="008467F4">
        <w:rPr>
          <w:rFonts w:ascii="Times New Roman" w:eastAsia="Times New Roman" w:hAnsi="Times New Roman" w:cs="Times New Roman"/>
          <w:sz w:val="20"/>
          <w:szCs w:val="20"/>
        </w:rPr>
        <w:t xml:space="preserve"> </w:t>
      </w:r>
      <w:r w:rsidRPr="00481AFC">
        <w:rPr>
          <w:rFonts w:ascii="Times New Roman" w:eastAsia="Times New Roman" w:hAnsi="Times New Roman" w:cs="Times New Roman"/>
          <w:sz w:val="20"/>
          <w:szCs w:val="20"/>
        </w:rPr>
        <w:t>doses for prolonged periods.</w:t>
      </w:r>
    </w:p>
    <w:p w14:paraId="28C0FE2C"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B1 (thiamine). The B Vitamins are best taken as a complex, as they act together in a host of functions. B1 functions in circulation, blood formation and as an antioxidant. Deficiency diseases: Beriberi, edema, constipation, hepatocephaly</w:t>
      </w:r>
    </w:p>
    <w:p w14:paraId="0EE39AE8"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Sources: brown rice, egg yolks, fish, legumes, bran (wheat, rice), whole grains. B1 is widely added to flour and grain based products.</w:t>
      </w:r>
    </w:p>
    <w:p w14:paraId="4CBA5D3E"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B2 (riboflavin). B2 is required for red blood cell formation. It assists in the absorption of Iron and B6. Required for the metabolism of tryptophan, which the body converts to B3 (niacin). Deficiencies include: Cracking of lips, oral &amp; lingual lesions, dermatitis.</w:t>
      </w:r>
    </w:p>
    <w:p w14:paraId="2497FEBF"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Sources: beef liver, broccoli, brewer’s yeast, carrots, cheese.</w:t>
      </w:r>
    </w:p>
    <w:p w14:paraId="7614BC73"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B3 (niacin / niacinamide / nicotinamide) B3 is required for circulation, skin maintenance, nervous system function. Converted from the amino acid tryptophan with the aid of B2. Deficiencies of B3 manifest as: Pellagra, canker sores, dementia, depression, dizziness.</w:t>
      </w:r>
    </w:p>
    <w:p w14:paraId="148E8A88"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B6 (pyridoxine) B6 is required in production of Hydrochloric acid</w:t>
      </w:r>
      <w:r w:rsidR="008467F4">
        <w:rPr>
          <w:rFonts w:ascii="Times New Roman" w:eastAsia="Times New Roman" w:hAnsi="Times New Roman" w:cs="Times New Roman"/>
          <w:sz w:val="20"/>
          <w:szCs w:val="20"/>
        </w:rPr>
        <w:t xml:space="preserve"> </w:t>
      </w:r>
      <w:r w:rsidRPr="00481AFC">
        <w:rPr>
          <w:rFonts w:ascii="Times New Roman" w:eastAsia="Times New Roman" w:hAnsi="Times New Roman" w:cs="Times New Roman"/>
          <w:sz w:val="20"/>
          <w:szCs w:val="20"/>
        </w:rPr>
        <w:t>(stomach), red blood cell formation, RNA &amp; DNA sysnthesis,, immunity, enzyme activation, absorption of B12, regulation of homocysteine (which is responsible for deposition of fat around heart muscle)</w:t>
      </w:r>
    </w:p>
    <w:p w14:paraId="3B653589"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Deficiency maladies include: anemia, convulsions, headaches, flaky skin and vomiting.</w:t>
      </w:r>
    </w:p>
    <w:p w14:paraId="34C3901A"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 xml:space="preserve">Found in: Brewer’s yeast, carrots, chicken, eggs, fish, meat, sunflower seeds, walnuts, most foods. </w:t>
      </w:r>
    </w:p>
    <w:p w14:paraId="4D7C0C49"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B12 (cyanocobalamin). B12 aids the regulation of red blood cells with folic acid. Aids in cell formation, prevents nerve damage</w:t>
      </w:r>
    </w:p>
    <w:p w14:paraId="2AF03A5E"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Deficiency disorders: abnormal gait, chronic fatigue, constipation, depression, memory loss,</w:t>
      </w:r>
      <w:r w:rsidR="008467F4">
        <w:rPr>
          <w:rFonts w:ascii="Times New Roman" w:eastAsia="Times New Roman" w:hAnsi="Times New Roman" w:cs="Times New Roman"/>
          <w:sz w:val="20"/>
          <w:szCs w:val="20"/>
        </w:rPr>
        <w:t xml:space="preserve"> </w:t>
      </w:r>
      <w:r w:rsidRPr="00481AFC">
        <w:rPr>
          <w:rFonts w:ascii="Times New Roman" w:eastAsia="Times New Roman" w:hAnsi="Times New Roman" w:cs="Times New Roman"/>
          <w:sz w:val="20"/>
          <w:szCs w:val="20"/>
        </w:rPr>
        <w:t>tintinus,</w:t>
      </w:r>
    </w:p>
    <w:p w14:paraId="5CFBE690"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Sources: Eggs, milk (especially whey proteins, fish, liver, clams</w:t>
      </w:r>
    </w:p>
    <w:p w14:paraId="46C907EA"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 xml:space="preserve">Vitamin C (ascorbic acid, sodium ascorbate, ascorbyl palmitate). A potent antioxidant that is required for tissue repair and growth, adrenal glands, required for metabolism of folic acid, tyrosine, and phenylalanine. It increases iron absorption, may reduce cholesterol levels. </w:t>
      </w:r>
    </w:p>
    <w:p w14:paraId="2941818A"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Vitamin C is readily lost in the urine, and cannot be synthesized by the body, so dietary replacement is essential. Deficiencies include: scurvy, slow healing of injuries, edema and soft, bleeding gums.</w:t>
      </w:r>
    </w:p>
    <w:p w14:paraId="51134354"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It is found in berries, fruits, peppers, and most vegetables. In manufactured foods it is often added to fruit juices or fruit flavored frinks</w:t>
      </w:r>
    </w:p>
    <w:p w14:paraId="6B0AD032" w14:textId="77777777" w:rsidR="00481AFC" w:rsidRPr="00481AFC" w:rsidRDefault="00481AFC" w:rsidP="00481AFC">
      <w:pPr>
        <w:widowControl w:val="0"/>
        <w:numPr>
          <w:ilvl w:val="0"/>
          <w:numId w:val="12"/>
        </w:numPr>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The body through exposure to sunlight can synthesize Vitamin D. It is fat soluble, and required for the utilization of Calcium and the production of healthy bones and teeth. The sources delivered from foods are not fully active, and requires conversion by the liver in order to be functional. This explains why people with impaired liver function are susceptible to osteoporosis.</w:t>
      </w:r>
    </w:p>
    <w:p w14:paraId="18E1F079" w14:textId="77777777" w:rsidR="00481AFC" w:rsidRPr="00481AFC" w:rsidRDefault="00481AFC" w:rsidP="00481AFC">
      <w:pPr>
        <w:widowControl w:val="0"/>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It is commonly added to milk and should be taken with Calcium. High doses can be toxic.</w:t>
      </w:r>
    </w:p>
    <w:p w14:paraId="2ED3116C" w14:textId="77777777" w:rsidR="00481AFC" w:rsidRPr="00481AFC" w:rsidRDefault="00481AFC"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 xml:space="preserve">Vitamin E (d,l- </w:t>
      </w:r>
      <w:r w:rsidRPr="00481AFC">
        <w:rPr>
          <w:rFonts w:ascii="Times New Roman" w:eastAsia="Times New Roman" w:hAnsi="Times New Roman" w:cs="Times New Roman"/>
          <w:sz w:val="20"/>
          <w:szCs w:val="20"/>
        </w:rPr>
        <w:sym w:font="Symbol" w:char="F061"/>
      </w:r>
      <w:r w:rsidRPr="00481AFC">
        <w:rPr>
          <w:rFonts w:ascii="Times New Roman" w:eastAsia="Times New Roman" w:hAnsi="Times New Roman" w:cs="Times New Roman"/>
          <w:sz w:val="20"/>
          <w:szCs w:val="20"/>
        </w:rPr>
        <w:t xml:space="preserve">-tocopherol) is a powerful antioxidant. It protects against certain forms of cancer and is needed for tissue repair. It promotes normal blood clotting, reduces blood pressure, strengthens muscles. In order to properly utilize Vitamin E, the body requires zinc. Inorganic forms of iron (such as Sulphate, Oxide, etc.) oxidize Vitamin E, whereas organic (ferrous fumarate, ferrous gluconate) forms do not. </w:t>
      </w:r>
    </w:p>
    <w:p w14:paraId="7250304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 xml:space="preserve">Sources : cold pressed oils, dark leafy green vegetables, legumes, seeds, nuts, grains, eggs, organ meats </w:t>
      </w:r>
    </w:p>
    <w:p w14:paraId="0959F289" w14:textId="77777777" w:rsidR="00481AFC" w:rsidRPr="00481AFC" w:rsidRDefault="00481AFC"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Vitamin K (phyloquinone) is required for the production of prothrombin (blood clotting factor), bone &amp; tissue repair, essential for bone repair &amp; formation, calcium depositing on bones.</w:t>
      </w:r>
    </w:p>
    <w:p w14:paraId="5ABA2F4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Sources include molasses, asparagus, Brussels sprouts, egg yolks, liver, oats. A majority of this vitamin is produced by the normal intestinal microflora.</w:t>
      </w:r>
      <w:r w:rsidRPr="00481AFC">
        <w:rPr>
          <w:rFonts w:ascii="Times New Roman" w:eastAsia="Times New Roman" w:hAnsi="Times New Roman" w:cs="Times New Roman"/>
          <w:sz w:val="20"/>
          <w:szCs w:val="20"/>
        </w:rPr>
        <w:tab/>
      </w:r>
    </w:p>
    <w:p w14:paraId="33B4E23B" w14:textId="77777777" w:rsidR="00481AFC" w:rsidRPr="00481AFC" w:rsidRDefault="00481AFC"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Folic acid /</w:t>
      </w:r>
      <w:r w:rsidR="008467F4">
        <w:rPr>
          <w:rFonts w:ascii="Times New Roman" w:eastAsia="Times New Roman" w:hAnsi="Times New Roman" w:cs="Times New Roman"/>
          <w:sz w:val="20"/>
          <w:szCs w:val="20"/>
        </w:rPr>
        <w:t xml:space="preserve"> </w:t>
      </w:r>
      <w:r w:rsidRPr="00481AFC">
        <w:rPr>
          <w:rFonts w:ascii="Times New Roman" w:eastAsia="Times New Roman" w:hAnsi="Times New Roman" w:cs="Times New Roman"/>
          <w:sz w:val="20"/>
          <w:szCs w:val="20"/>
        </w:rPr>
        <w:t>Folate is used in RNA &amp; DNA synthesis, protein metabolism, brain function, and helps prevent anemia. It is found to be especially useful in preventing birth defects including spina bifida, anencephaly and other neural tube defects. Works together with Vitamins C and B12.</w:t>
      </w:r>
    </w:p>
    <w:p w14:paraId="3D57BBB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Sources include barley, beef, bran, brown rice, cheese, chicken, leafy green vegetables</w:t>
      </w:r>
    </w:p>
    <w:p w14:paraId="69C82900" w14:textId="77777777" w:rsidR="00481AFC" w:rsidRPr="00481AFC" w:rsidRDefault="00481AFC"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Pantothenic acid / Pantothenate</w:t>
      </w:r>
    </w:p>
    <w:p w14:paraId="3ED9CB94" w14:textId="77777777" w:rsidR="00481AFC" w:rsidRPr="00481AFC" w:rsidRDefault="00481AFC"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ab/>
        <w:t>Biotin is needed in cell growth &amp; fatty acid production and the utilization of B vitamins, metabolism of fats, proteins and carbohydrates. Deficiency in adults is rare (produced in the intestine, but can manifest as hair loss, depression, anemia, hyperglycemia</w:t>
      </w:r>
    </w:p>
    <w:p w14:paraId="4463B9C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Found in brewer’s yeast, cooked egg yolks, meat, milk, poultry</w:t>
      </w:r>
    </w:p>
    <w:p w14:paraId="40DB7018" w14:textId="77777777" w:rsidR="00481AFC" w:rsidRPr="00481AFC" w:rsidRDefault="008467F4" w:rsidP="00481AFC">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81AFC" w:rsidRPr="00481AFC">
        <w:rPr>
          <w:rFonts w:ascii="Times New Roman" w:eastAsia="Times New Roman" w:hAnsi="Times New Roman" w:cs="Times New Roman"/>
          <w:sz w:val="20"/>
          <w:szCs w:val="20"/>
        </w:rPr>
        <w:t>Choline is used in nerve impulse transmission, gall bladder regulation and liver function. Deficiency can cause memory impairment &amp; impaired brain function. It is found in egg yolks, lecithin, legumes, meat, milk and whole grain cereals</w:t>
      </w:r>
    </w:p>
    <w:p w14:paraId="3D68304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p>
    <w:p w14:paraId="6110A1F4" w14:textId="77777777" w:rsidR="00481AFC" w:rsidRPr="00481AFC" w:rsidRDefault="00676DF0" w:rsidP="00481AF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2"/>
        <w:rPr>
          <w:rFonts w:ascii="Times New Roman" w:eastAsia="Times New Roman" w:hAnsi="Times New Roman" w:cs="Times New Roman"/>
          <w:b/>
          <w:bCs/>
          <w:i/>
          <w:szCs w:val="20"/>
        </w:rPr>
      </w:pPr>
      <w:r>
        <w:rPr>
          <w:rFonts w:ascii="Times New Roman" w:eastAsia="Times New Roman" w:hAnsi="Times New Roman" w:cs="Times New Roman"/>
          <w:i/>
          <w:szCs w:val="20"/>
        </w:rPr>
        <w:t xml:space="preserve">&lt;h2&gt; </w:t>
      </w:r>
      <w:r w:rsidR="00481AFC" w:rsidRPr="00481AFC">
        <w:rPr>
          <w:rFonts w:ascii="Times New Roman" w:eastAsia="Times New Roman" w:hAnsi="Times New Roman" w:cs="Times New Roman"/>
          <w:i/>
          <w:szCs w:val="20"/>
        </w:rPr>
        <w:t xml:space="preserve"> </w:t>
      </w:r>
      <w:r w:rsidR="00481AFC" w:rsidRPr="00481AFC">
        <w:rPr>
          <w:rFonts w:ascii="Times New Roman" w:eastAsia="Times New Roman" w:hAnsi="Times New Roman" w:cs="Times New Roman"/>
          <w:b/>
          <w:bCs/>
          <w:i/>
          <w:szCs w:val="20"/>
        </w:rPr>
        <w:t>Minerals</w:t>
      </w:r>
    </w:p>
    <w:p w14:paraId="5621F424" w14:textId="77777777" w:rsidR="00481AFC" w:rsidRPr="00481AFC" w:rsidRDefault="00481AFC" w:rsidP="00481AFC">
      <w:pPr>
        <w:rPr>
          <w:rFonts w:ascii="Times New Roman" w:eastAsia="Times New Roman" w:hAnsi="Times New Roman" w:cs="Times New Roman"/>
          <w:sz w:val="24"/>
          <w:szCs w:val="20"/>
        </w:rPr>
      </w:pPr>
    </w:p>
    <w:p w14:paraId="6F9FF57F"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Calcium</w:t>
      </w:r>
    </w:p>
    <w:p w14:paraId="669A02F8"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Chloride</w:t>
      </w:r>
    </w:p>
    <w:p w14:paraId="3D70CB6C"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Chromium</w:t>
      </w:r>
    </w:p>
    <w:p w14:paraId="2B38B438"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Copper</w:t>
      </w:r>
    </w:p>
    <w:p w14:paraId="396694D9"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Iodine</w:t>
      </w:r>
    </w:p>
    <w:p w14:paraId="2F690DC4"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Iron</w:t>
      </w:r>
    </w:p>
    <w:p w14:paraId="6C41F63C"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Magnesium</w:t>
      </w:r>
    </w:p>
    <w:p w14:paraId="39905A6D"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Manganese</w:t>
      </w:r>
    </w:p>
    <w:p w14:paraId="71E9E089"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Molybdenum</w:t>
      </w:r>
    </w:p>
    <w:p w14:paraId="3457D8EA"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Phosphorus</w:t>
      </w:r>
    </w:p>
    <w:p w14:paraId="29294746"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Potassium</w:t>
      </w:r>
    </w:p>
    <w:p w14:paraId="2FA02019"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Selenium</w:t>
      </w:r>
    </w:p>
    <w:p w14:paraId="2CFC267D"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 xml:space="preserve">Sodium </w:t>
      </w:r>
    </w:p>
    <w:p w14:paraId="605D6738"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Vanadium</w:t>
      </w:r>
    </w:p>
    <w:p w14:paraId="7A4DB910" w14:textId="77777777" w:rsidR="00481AFC" w:rsidRPr="00481AFC" w:rsidRDefault="00481AFC" w:rsidP="00481AFC">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rPr>
          <w:rFonts w:ascii="Arial" w:eastAsia="Times New Roman" w:hAnsi="Arial" w:cs="Times New Roman"/>
          <w:sz w:val="20"/>
          <w:szCs w:val="20"/>
        </w:rPr>
      </w:pPr>
      <w:r w:rsidRPr="00481AFC">
        <w:rPr>
          <w:rFonts w:ascii="Arial" w:eastAsia="Times New Roman" w:hAnsi="Arial" w:cs="Times New Roman"/>
          <w:sz w:val="20"/>
          <w:szCs w:val="20"/>
        </w:rPr>
        <w:tab/>
        <w:t>Zinc</w:t>
      </w:r>
    </w:p>
    <w:p w14:paraId="12C1A65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A16C6C0" w14:textId="77777777" w:rsidR="00676DF0" w:rsidRPr="001800E7" w:rsidRDefault="00676DF0" w:rsidP="00921ADC">
      <w:pPr>
        <w:jc w:val="right"/>
        <w:rPr>
          <w:rFonts w:ascii="Times New Roman" w:hAnsi="Times New Roman" w:cs="Times New Roman"/>
          <w:b/>
          <w:sz w:val="24"/>
          <w:szCs w:val="24"/>
        </w:rPr>
      </w:pPr>
      <w:r>
        <w:rPr>
          <w:rFonts w:ascii="Times New Roman" w:hAnsi="Times New Roman" w:cs="Times New Roman"/>
          <w:b/>
          <w:sz w:val="24"/>
          <w:szCs w:val="24"/>
        </w:rPr>
        <w:t xml:space="preserve">M8-3: </w:t>
      </w:r>
      <w:r w:rsidRPr="001800E7">
        <w:rPr>
          <w:rFonts w:ascii="Times New Roman" w:hAnsi="Times New Roman" w:cs="Times New Roman"/>
          <w:b/>
          <w:sz w:val="24"/>
          <w:szCs w:val="24"/>
        </w:rPr>
        <w:t>Preservatives</w:t>
      </w:r>
    </w:p>
    <w:p w14:paraId="46D36C3F" w14:textId="77777777" w:rsidR="00481AFC" w:rsidRPr="00481AFC" w:rsidRDefault="00676DF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&lt;h1&gt; </w:t>
      </w:r>
      <w:r w:rsidR="00481AFC" w:rsidRPr="00481AFC">
        <w:rPr>
          <w:rFonts w:ascii="Times New Roman" w:eastAsia="Times New Roman" w:hAnsi="Times New Roman" w:cs="Times New Roman"/>
          <w:b/>
          <w:sz w:val="24"/>
          <w:szCs w:val="20"/>
        </w:rPr>
        <w:t>Preservatives</w:t>
      </w:r>
    </w:p>
    <w:p w14:paraId="37EC851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07BA2217" w14:textId="77777777" w:rsidR="00481AFC" w:rsidRDefault="00E025F6"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Pr>
          <w:rFonts w:ascii="Times New Roman" w:eastAsia="Times New Roman" w:hAnsi="Times New Roman" w:cs="Times New Roman"/>
          <w:szCs w:val="20"/>
        </w:rPr>
        <w:t>P</w:t>
      </w:r>
      <w:r w:rsidR="00481AFC" w:rsidRPr="00481AFC">
        <w:rPr>
          <w:rFonts w:ascii="Times New Roman" w:eastAsia="Times New Roman" w:hAnsi="Times New Roman" w:cs="Times New Roman"/>
          <w:szCs w:val="20"/>
        </w:rPr>
        <w:t xml:space="preserve">reservatives </w:t>
      </w:r>
      <w:r>
        <w:rPr>
          <w:rFonts w:ascii="Times New Roman" w:eastAsia="Times New Roman" w:hAnsi="Times New Roman" w:cs="Times New Roman"/>
          <w:szCs w:val="20"/>
        </w:rPr>
        <w:t xml:space="preserve">have been used </w:t>
      </w:r>
      <w:r w:rsidR="00481AFC" w:rsidRPr="00481AFC">
        <w:rPr>
          <w:rFonts w:ascii="Times New Roman" w:eastAsia="Times New Roman" w:hAnsi="Times New Roman" w:cs="Times New Roman"/>
          <w:szCs w:val="20"/>
        </w:rPr>
        <w:t xml:space="preserve">in the preparation of food products for centuries. Some uses were more inadvertent than </w:t>
      </w:r>
      <w:r>
        <w:rPr>
          <w:rFonts w:ascii="Times New Roman" w:eastAsia="Times New Roman" w:hAnsi="Times New Roman" w:cs="Times New Roman"/>
          <w:szCs w:val="20"/>
        </w:rPr>
        <w:t>planned</w:t>
      </w:r>
      <w:r w:rsidR="00481AFC" w:rsidRPr="00481AFC">
        <w:rPr>
          <w:rFonts w:ascii="Times New Roman" w:eastAsia="Times New Roman" w:hAnsi="Times New Roman" w:cs="Times New Roman"/>
          <w:szCs w:val="20"/>
        </w:rPr>
        <w:t>. Most were likely developed by trial and error, which makes you wonder how many sensory scientists perished in food preservation techniques gone horribly wrong. Unfortunately, such techniques are still perpetuated. Many would-be food processors still believe that garlic is an excellent preservative and that sufficient quantities of grape seed extract are enough to kill whatever bacteria may be present or introduced during the commercial or kitchen preparation of foods.</w:t>
      </w:r>
    </w:p>
    <w:p w14:paraId="0ABA8D52" w14:textId="77777777" w:rsidR="00E025F6" w:rsidRPr="00481AFC" w:rsidRDefault="00E025F6"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31CC48C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It is unfortunate that people will believe such folk tales. It is also frightening that people will enter the commercial preparation of perishable food products with such ill-conceived notions. They expose hundreds or thousands of consumers to unnecessary risk.</w:t>
      </w:r>
    </w:p>
    <w:p w14:paraId="0510A06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69E78742"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The reason behind such notions lies in the belief that preservatives are dangerous, unnatural</w:t>
      </w:r>
      <w:r w:rsidR="00E025F6">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present long-term toxicity. This belief ignores the very real fact that food poisoning is a greater cause for sickness, disability</w:t>
      </w:r>
      <w:r w:rsidR="00E025F6">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death than preservative toxicity.</w:t>
      </w:r>
    </w:p>
    <w:p w14:paraId="723CCD02" w14:textId="77777777" w:rsidR="00E025F6" w:rsidRPr="00481AFC" w:rsidRDefault="00E025F6"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191C45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Ironically, many preservatives have their origin in natural products and methods.</w:t>
      </w:r>
    </w:p>
    <w:p w14:paraId="7026AFF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173ABAC8" w14:textId="77777777" w:rsidR="00716B7B"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Natural preservative methods include: </w:t>
      </w:r>
    </w:p>
    <w:p w14:paraId="431C48EC" w14:textId="77777777" w:rsid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F265D67" w14:textId="77777777" w:rsidR="00716B7B" w:rsidRDefault="00481AFC" w:rsidP="00716B7B">
      <w:pPr>
        <w:pStyle w:val="ListParagraph"/>
        <w:widowControl w:val="0"/>
        <w:numPr>
          <w:ilvl w:val="0"/>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716B7B">
        <w:rPr>
          <w:rFonts w:ascii="Times New Roman" w:eastAsia="Times New Roman" w:hAnsi="Times New Roman" w:cs="Times New Roman"/>
          <w:szCs w:val="20"/>
        </w:rPr>
        <w:t>cranberry juice treatment of salmon by West Coast natives (cranberries contain signi</w:t>
      </w:r>
      <w:r w:rsidR="00716B7B">
        <w:rPr>
          <w:rFonts w:ascii="Times New Roman" w:eastAsia="Times New Roman" w:hAnsi="Times New Roman" w:cs="Times New Roman"/>
          <w:szCs w:val="20"/>
        </w:rPr>
        <w:t>ficant levels of benzoic acid)</w:t>
      </w:r>
    </w:p>
    <w:p w14:paraId="6DD9FFD2" w14:textId="77777777" w:rsidR="00716B7B" w:rsidRDefault="00716B7B" w:rsidP="00716B7B">
      <w:pPr>
        <w:pStyle w:val="ListParagraph"/>
        <w:widowControl w:val="0"/>
        <w:numPr>
          <w:ilvl w:val="0"/>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Pr>
          <w:rFonts w:ascii="Times New Roman" w:eastAsia="Times New Roman" w:hAnsi="Times New Roman" w:cs="Times New Roman"/>
          <w:szCs w:val="20"/>
        </w:rPr>
        <w:t>f</w:t>
      </w:r>
      <w:r w:rsidR="00481AFC" w:rsidRPr="00716B7B">
        <w:rPr>
          <w:rFonts w:ascii="Times New Roman" w:eastAsia="Times New Roman" w:hAnsi="Times New Roman" w:cs="Times New Roman"/>
          <w:szCs w:val="20"/>
        </w:rPr>
        <w:t>ermentation of dairy products to produce yogurt, cheese, buttermilk</w:t>
      </w:r>
      <w:r>
        <w:rPr>
          <w:rFonts w:ascii="Times New Roman" w:eastAsia="Times New Roman" w:hAnsi="Times New Roman" w:cs="Times New Roman"/>
          <w:szCs w:val="20"/>
        </w:rPr>
        <w:t>,</w:t>
      </w:r>
      <w:r w:rsidR="00481AFC" w:rsidRPr="00716B7B">
        <w:rPr>
          <w:rFonts w:ascii="Times New Roman" w:eastAsia="Times New Roman" w:hAnsi="Times New Roman" w:cs="Times New Roman"/>
          <w:szCs w:val="20"/>
        </w:rPr>
        <w:t xml:space="preserve"> and sour cream (lactic acid, a by-product of selected bacterial fermentation of dairy products,</w:t>
      </w:r>
      <w:r w:rsidR="008467F4" w:rsidRPr="00716B7B">
        <w:rPr>
          <w:rFonts w:ascii="Times New Roman" w:eastAsia="Times New Roman" w:hAnsi="Times New Roman" w:cs="Times New Roman"/>
          <w:szCs w:val="20"/>
        </w:rPr>
        <w:t xml:space="preserve"> </w:t>
      </w:r>
      <w:r w:rsidR="00481AFC" w:rsidRPr="00716B7B">
        <w:rPr>
          <w:rFonts w:ascii="Times New Roman" w:eastAsia="Times New Roman" w:hAnsi="Times New Roman" w:cs="Times New Roman"/>
          <w:szCs w:val="20"/>
        </w:rPr>
        <w:t>is a highly effective inh</w:t>
      </w:r>
      <w:r>
        <w:rPr>
          <w:rFonts w:ascii="Times New Roman" w:eastAsia="Times New Roman" w:hAnsi="Times New Roman" w:cs="Times New Roman"/>
          <w:szCs w:val="20"/>
        </w:rPr>
        <w:t>ibitor of bacteria and yeasts)</w:t>
      </w:r>
      <w:r w:rsidR="00376F37">
        <w:rPr>
          <w:rFonts w:ascii="Times New Roman" w:eastAsia="Times New Roman" w:hAnsi="Times New Roman" w:cs="Times New Roman"/>
          <w:szCs w:val="20"/>
        </w:rPr>
        <w:t>]</w:t>
      </w:r>
    </w:p>
    <w:p w14:paraId="5F381F76" w14:textId="77777777" w:rsidR="00376F37" w:rsidRPr="00716B7B" w:rsidRDefault="00376F37" w:rsidP="00376F37">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071BDB98" w14:textId="77777777" w:rsidR="00716B7B" w:rsidRDefault="00716B7B" w:rsidP="00716B7B">
      <w:pPr>
        <w:pStyle w:val="ListParagraph"/>
        <w:widowControl w:val="0"/>
        <w:numPr>
          <w:ilvl w:val="0"/>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Pr>
          <w:rFonts w:ascii="Times New Roman" w:eastAsia="Times New Roman" w:hAnsi="Times New Roman" w:cs="Times New Roman"/>
          <w:szCs w:val="20"/>
        </w:rPr>
        <w:t>t</w:t>
      </w:r>
      <w:r w:rsidR="00481AFC" w:rsidRPr="00716B7B">
        <w:rPr>
          <w:rFonts w:ascii="Times New Roman" w:eastAsia="Times New Roman" w:hAnsi="Times New Roman" w:cs="Times New Roman"/>
          <w:szCs w:val="20"/>
        </w:rPr>
        <w:t>reatment</w:t>
      </w:r>
      <w:r w:rsidR="005E10F5">
        <w:rPr>
          <w:rFonts w:ascii="Times New Roman" w:eastAsia="Times New Roman" w:hAnsi="Times New Roman" w:cs="Times New Roman"/>
          <w:szCs w:val="20"/>
        </w:rPr>
        <w:t xml:space="preserve"> of fresh cut fruits with lemon/</w:t>
      </w:r>
      <w:r w:rsidR="00481AFC" w:rsidRPr="00716B7B">
        <w:rPr>
          <w:rFonts w:ascii="Times New Roman" w:eastAsia="Times New Roman" w:hAnsi="Times New Roman" w:cs="Times New Roman"/>
          <w:szCs w:val="20"/>
        </w:rPr>
        <w:t xml:space="preserve">lime juice (both ascorbic </w:t>
      </w:r>
      <w:r w:rsidRPr="00716B7B">
        <w:rPr>
          <w:rFonts w:ascii="Times New Roman" w:eastAsia="Times New Roman" w:hAnsi="Times New Roman" w:cs="Times New Roman"/>
          <w:szCs w:val="20"/>
        </w:rPr>
        <w:t>and</w:t>
      </w:r>
      <w:r w:rsidR="00481AFC" w:rsidRPr="00716B7B">
        <w:rPr>
          <w:rFonts w:ascii="Times New Roman" w:eastAsia="Times New Roman" w:hAnsi="Times New Roman" w:cs="Times New Roman"/>
          <w:szCs w:val="20"/>
        </w:rPr>
        <w:t xml:space="preserve"> citric acids are present in citrus fruits, which provide both inhibition against enzymatic brown</w:t>
      </w:r>
      <w:r>
        <w:rPr>
          <w:rFonts w:ascii="Times New Roman" w:eastAsia="Times New Roman" w:hAnsi="Times New Roman" w:cs="Times New Roman"/>
          <w:szCs w:val="20"/>
        </w:rPr>
        <w:t>ing and bacterial degradation)</w:t>
      </w:r>
    </w:p>
    <w:p w14:paraId="52C41502" w14:textId="77777777" w:rsidR="00716B7B" w:rsidRDefault="00481AFC" w:rsidP="00716B7B">
      <w:pPr>
        <w:pStyle w:val="ListParagraph"/>
        <w:widowControl w:val="0"/>
        <w:numPr>
          <w:ilvl w:val="0"/>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716B7B">
        <w:rPr>
          <w:rFonts w:ascii="Times New Roman" w:eastAsia="Times New Roman" w:hAnsi="Times New Roman" w:cs="Times New Roman"/>
          <w:szCs w:val="20"/>
        </w:rPr>
        <w:t>pickling of fruits, vegetables, eggs, fish</w:t>
      </w:r>
      <w:r w:rsidR="00716B7B">
        <w:rPr>
          <w:rFonts w:ascii="Times New Roman" w:eastAsia="Times New Roman" w:hAnsi="Times New Roman" w:cs="Times New Roman"/>
          <w:szCs w:val="20"/>
        </w:rPr>
        <w:t>,</w:t>
      </w:r>
      <w:r w:rsidRPr="00716B7B">
        <w:rPr>
          <w:rFonts w:ascii="Times New Roman" w:eastAsia="Times New Roman" w:hAnsi="Times New Roman" w:cs="Times New Roman"/>
          <w:szCs w:val="20"/>
        </w:rPr>
        <w:t xml:space="preserve"> and meats (acetic acid in vinegar</w:t>
      </w:r>
      <w:r w:rsidR="00716B7B">
        <w:rPr>
          <w:rFonts w:ascii="Times New Roman" w:eastAsia="Times New Roman" w:hAnsi="Times New Roman" w:cs="Times New Roman"/>
          <w:szCs w:val="20"/>
        </w:rPr>
        <w:t xml:space="preserve"> is an excellent preservative)</w:t>
      </w:r>
    </w:p>
    <w:p w14:paraId="4766CFCF" w14:textId="77777777" w:rsidR="00481AFC" w:rsidRPr="00716B7B" w:rsidRDefault="00716B7B" w:rsidP="00716B7B">
      <w:pPr>
        <w:pStyle w:val="ListParagraph"/>
        <w:widowControl w:val="0"/>
        <w:numPr>
          <w:ilvl w:val="0"/>
          <w:numId w:val="2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Pr>
          <w:rFonts w:ascii="Times New Roman" w:eastAsia="Times New Roman" w:hAnsi="Times New Roman" w:cs="Times New Roman"/>
          <w:szCs w:val="20"/>
        </w:rPr>
        <w:t>u</w:t>
      </w:r>
      <w:r w:rsidR="00481AFC" w:rsidRPr="00716B7B">
        <w:rPr>
          <w:rFonts w:ascii="Times New Roman" w:eastAsia="Times New Roman" w:hAnsi="Times New Roman" w:cs="Times New Roman"/>
          <w:szCs w:val="20"/>
        </w:rPr>
        <w:t xml:space="preserve">se of saltpeter in preservation of meat products (saltpeter is </w:t>
      </w:r>
      <w:r>
        <w:rPr>
          <w:rFonts w:ascii="Times New Roman" w:eastAsia="Times New Roman" w:hAnsi="Times New Roman" w:cs="Times New Roman"/>
          <w:szCs w:val="20"/>
        </w:rPr>
        <w:t>p</w:t>
      </w:r>
      <w:r w:rsidRPr="00716B7B">
        <w:rPr>
          <w:rFonts w:ascii="Times New Roman" w:eastAsia="Times New Roman" w:hAnsi="Times New Roman" w:cs="Times New Roman"/>
          <w:szCs w:val="20"/>
        </w:rPr>
        <w:t xml:space="preserve">otassium </w:t>
      </w:r>
      <w:r>
        <w:rPr>
          <w:rFonts w:ascii="Times New Roman" w:eastAsia="Times New Roman" w:hAnsi="Times New Roman" w:cs="Times New Roman"/>
          <w:szCs w:val="20"/>
        </w:rPr>
        <w:t>n</w:t>
      </w:r>
      <w:r w:rsidRPr="00716B7B">
        <w:rPr>
          <w:rFonts w:ascii="Times New Roman" w:eastAsia="Times New Roman" w:hAnsi="Times New Roman" w:cs="Times New Roman"/>
          <w:szCs w:val="20"/>
        </w:rPr>
        <w:t>itrate</w:t>
      </w:r>
      <w:r w:rsidR="00481AFC" w:rsidRPr="00716B7B">
        <w:rPr>
          <w:rFonts w:ascii="Times New Roman" w:eastAsia="Times New Roman" w:hAnsi="Times New Roman" w:cs="Times New Roman"/>
          <w:szCs w:val="20"/>
        </w:rPr>
        <w:t>, which is, along with other nitrate and nitrite salts, one of the few known antimicrobials effective against C. Botulinum)</w:t>
      </w:r>
    </w:p>
    <w:p w14:paraId="4E3F091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634DCAB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Microbial cultures can also be effectively employed in food preservation. This is due to bacteriostatic chemicals produced by these organisms</w:t>
      </w:r>
      <w:r w:rsidR="005E10F5">
        <w:rPr>
          <w:rFonts w:ascii="Times New Roman" w:eastAsia="Times New Roman" w:hAnsi="Times New Roman" w:cs="Times New Roman"/>
          <w:szCs w:val="20"/>
        </w:rPr>
        <w:t>,</w:t>
      </w:r>
      <w:r w:rsidR="005E10F5" w:rsidRPr="005E10F5">
        <w:rPr>
          <w:rFonts w:ascii="Times New Roman" w:eastAsia="Times New Roman" w:hAnsi="Times New Roman" w:cs="Times New Roman"/>
          <w:szCs w:val="20"/>
        </w:rPr>
        <w:t xml:space="preserve"> </w:t>
      </w:r>
      <w:r w:rsidR="005E10F5" w:rsidRPr="00481AFC">
        <w:rPr>
          <w:rFonts w:ascii="Times New Roman" w:eastAsia="Times New Roman" w:hAnsi="Times New Roman" w:cs="Times New Roman"/>
          <w:szCs w:val="20"/>
        </w:rPr>
        <w:t>such as propionic acid, lactic acid, acetic acid, etc.</w:t>
      </w:r>
      <w:r w:rsidRPr="00481AFC">
        <w:rPr>
          <w:rFonts w:ascii="Times New Roman" w:eastAsia="Times New Roman" w:hAnsi="Times New Roman" w:cs="Times New Roman"/>
          <w:szCs w:val="20"/>
        </w:rPr>
        <w:t>, that preclude the growth of spoilage and pathogenic bacteria</w:t>
      </w:r>
      <w:r w:rsidR="005E10F5">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Examples of cultures include </w:t>
      </w:r>
      <w:r w:rsidR="004F579A">
        <w:rPr>
          <w:rFonts w:ascii="Times New Roman" w:eastAsia="Times New Roman" w:hAnsi="Times New Roman" w:cs="Times New Roman"/>
          <w:szCs w:val="20"/>
        </w:rPr>
        <w:t>l</w:t>
      </w:r>
      <w:r w:rsidR="004F579A" w:rsidRPr="00481AFC">
        <w:rPr>
          <w:rFonts w:ascii="Times New Roman" w:eastAsia="Times New Roman" w:hAnsi="Times New Roman" w:cs="Times New Roman"/>
          <w:szCs w:val="20"/>
        </w:rPr>
        <w:t xml:space="preserve">actobacillus </w:t>
      </w:r>
      <w:r w:rsidRPr="00481AFC">
        <w:rPr>
          <w:rFonts w:ascii="Times New Roman" w:eastAsia="Times New Roman" w:hAnsi="Times New Roman" w:cs="Times New Roman"/>
          <w:szCs w:val="20"/>
        </w:rPr>
        <w:t xml:space="preserve">cultures in dairy and meat products, </w:t>
      </w:r>
      <w:r w:rsidR="004F579A">
        <w:rPr>
          <w:rFonts w:ascii="Times New Roman" w:eastAsia="Times New Roman" w:hAnsi="Times New Roman" w:cs="Times New Roman"/>
          <w:szCs w:val="20"/>
        </w:rPr>
        <w:t>m</w:t>
      </w:r>
      <w:r w:rsidR="004F579A" w:rsidRPr="00481AFC">
        <w:rPr>
          <w:rFonts w:ascii="Times New Roman" w:eastAsia="Times New Roman" w:hAnsi="Times New Roman" w:cs="Times New Roman"/>
          <w:szCs w:val="20"/>
        </w:rPr>
        <w:t xml:space="preserve">icrococcus </w:t>
      </w:r>
      <w:r w:rsidRPr="00481AFC">
        <w:rPr>
          <w:rFonts w:ascii="Times New Roman" w:eastAsia="Times New Roman" w:hAnsi="Times New Roman" w:cs="Times New Roman"/>
          <w:szCs w:val="20"/>
        </w:rPr>
        <w:t xml:space="preserve">species in meats, </w:t>
      </w:r>
      <w:r w:rsidR="004F579A">
        <w:rPr>
          <w:rFonts w:ascii="Times New Roman" w:eastAsia="Times New Roman" w:hAnsi="Times New Roman" w:cs="Times New Roman"/>
          <w:szCs w:val="20"/>
        </w:rPr>
        <w:t xml:space="preserve">and </w:t>
      </w:r>
      <w:r w:rsidRPr="00481AFC">
        <w:rPr>
          <w:rFonts w:ascii="Times New Roman" w:eastAsia="Times New Roman" w:hAnsi="Times New Roman" w:cs="Times New Roman"/>
          <w:szCs w:val="20"/>
        </w:rPr>
        <w:t>yeasts in beer and wine.</w:t>
      </w:r>
    </w:p>
    <w:p w14:paraId="3A65DFB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71451DA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In the North American market, the time between harvest, processing</w:t>
      </w:r>
      <w:r w:rsidR="004F579A">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w:t>
      </w:r>
      <w:r w:rsidR="004F579A">
        <w:rPr>
          <w:rFonts w:ascii="Times New Roman" w:eastAsia="Times New Roman" w:hAnsi="Times New Roman" w:cs="Times New Roman"/>
          <w:szCs w:val="20"/>
        </w:rPr>
        <w:t>consumption</w:t>
      </w:r>
      <w:r w:rsidR="004F579A" w:rsidRPr="00481AFC">
        <w:rPr>
          <w:rFonts w:ascii="Times New Roman" w:eastAsia="Times New Roman" w:hAnsi="Times New Roman" w:cs="Times New Roman"/>
          <w:szCs w:val="20"/>
        </w:rPr>
        <w:t xml:space="preserve"> </w:t>
      </w:r>
      <w:r w:rsidR="004F579A">
        <w:rPr>
          <w:rFonts w:ascii="Times New Roman" w:eastAsia="Times New Roman" w:hAnsi="Times New Roman" w:cs="Times New Roman"/>
          <w:szCs w:val="20"/>
        </w:rPr>
        <w:t>requires</w:t>
      </w:r>
      <w:r w:rsidR="004F579A"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the use of certain preservatives to ensure that consumers enjoy safe and stable products. Few consumers are willing to accept food products that spoil within a day of purchase, or before.</w:t>
      </w:r>
    </w:p>
    <w:p w14:paraId="038FF1F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4441E66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There is a wide range of preservatives available to food processors. Some of these are intended to prevent microbial growth, others are intended to retard the natural breakdown of the food components. It is important to note that most preservatives do not kill </w:t>
      </w:r>
      <w:r w:rsidR="004F579A" w:rsidRPr="00481AFC">
        <w:rPr>
          <w:rFonts w:ascii="Times New Roman" w:eastAsia="Times New Roman" w:hAnsi="Times New Roman" w:cs="Times New Roman"/>
          <w:szCs w:val="20"/>
        </w:rPr>
        <w:t>micro</w:t>
      </w:r>
      <w:r w:rsidR="004F579A">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organisms, but inhibit their growth. If sufficient levels of </w:t>
      </w:r>
      <w:r w:rsidR="004F579A" w:rsidRPr="00481AFC">
        <w:rPr>
          <w:rFonts w:ascii="Times New Roman" w:eastAsia="Times New Roman" w:hAnsi="Times New Roman" w:cs="Times New Roman"/>
          <w:szCs w:val="20"/>
        </w:rPr>
        <w:t>micro</w:t>
      </w:r>
      <w:r w:rsidR="004F579A">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organisms are present in a food prior to the addition of a preservative, and no other methods are employed to reduce those </w:t>
      </w:r>
      <w:r w:rsidR="004F579A" w:rsidRPr="00481AFC">
        <w:rPr>
          <w:rFonts w:ascii="Times New Roman" w:eastAsia="Times New Roman" w:hAnsi="Times New Roman" w:cs="Times New Roman"/>
          <w:szCs w:val="20"/>
        </w:rPr>
        <w:t>micro</w:t>
      </w:r>
      <w:r w:rsidR="004F579A">
        <w:rPr>
          <w:rFonts w:ascii="Times New Roman" w:eastAsia="Times New Roman" w:hAnsi="Times New Roman" w:cs="Times New Roman"/>
          <w:szCs w:val="20"/>
        </w:rPr>
        <w:t>-</w:t>
      </w:r>
      <w:r w:rsidRPr="00481AFC">
        <w:rPr>
          <w:rFonts w:ascii="Times New Roman" w:eastAsia="Times New Roman" w:hAnsi="Times New Roman" w:cs="Times New Roman"/>
          <w:szCs w:val="20"/>
        </w:rPr>
        <w:t>organisms, no amount of preservative will help the shelf life of the product.</w:t>
      </w:r>
    </w:p>
    <w:p w14:paraId="2F3098D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76645C60" w14:textId="77777777" w:rsidR="00481AFC" w:rsidRPr="004A041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A041C">
        <w:rPr>
          <w:rFonts w:ascii="Times New Roman" w:eastAsia="Times New Roman" w:hAnsi="Times New Roman" w:cs="Times New Roman"/>
          <w:szCs w:val="20"/>
        </w:rPr>
        <w:t>The preservatives in Canada are broken down into four classes. The following listing provides a partial listing of these preservative</w:t>
      </w:r>
      <w:r w:rsidR="004F579A" w:rsidRPr="004A041C">
        <w:rPr>
          <w:rFonts w:ascii="Times New Roman" w:eastAsia="Times New Roman" w:hAnsi="Times New Roman" w:cs="Times New Roman"/>
          <w:szCs w:val="20"/>
        </w:rPr>
        <w:t>s</w:t>
      </w:r>
      <w:r w:rsidRPr="004A041C">
        <w:rPr>
          <w:rFonts w:ascii="Times New Roman" w:eastAsia="Times New Roman" w:hAnsi="Times New Roman" w:cs="Times New Roman"/>
          <w:szCs w:val="20"/>
        </w:rPr>
        <w:t>.</w:t>
      </w:r>
    </w:p>
    <w:p w14:paraId="0338BAC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326206F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b/>
          <w:sz w:val="24"/>
          <w:szCs w:val="20"/>
        </w:rPr>
      </w:pPr>
      <w:r w:rsidRPr="00921ADC">
        <w:rPr>
          <w:rFonts w:ascii="Times New Roman" w:eastAsia="Times New Roman" w:hAnsi="Times New Roman" w:cs="Times New Roman"/>
          <w:szCs w:val="20"/>
        </w:rPr>
        <w:t>.The Class I preservatives include, but are not limited to:</w:t>
      </w:r>
      <w:r w:rsidRPr="00481AFC">
        <w:rPr>
          <w:rFonts w:ascii="Times New Roman" w:eastAsia="Times New Roman" w:hAnsi="Times New Roman" w:cs="Times New Roman"/>
          <w:b/>
          <w:sz w:val="24"/>
          <w:szCs w:val="20"/>
        </w:rPr>
        <w:tab/>
      </w:r>
    </w:p>
    <w:p w14:paraId="75B2CF3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4"/>
          <w:szCs w:val="20"/>
        </w:rPr>
      </w:pPr>
    </w:p>
    <w:p w14:paraId="67C4170B"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Acetic acid</w:t>
      </w:r>
    </w:p>
    <w:p w14:paraId="68B4E553"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Ascorbic acid (vitamin C)</w:t>
      </w:r>
    </w:p>
    <w:p w14:paraId="7ECE834E"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Calcium ascorbate (Calcium salt of ascorbic acid)</w:t>
      </w:r>
    </w:p>
    <w:p w14:paraId="53904597"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Erythorbic acid (iso-ascorbic acid)</w:t>
      </w:r>
    </w:p>
    <w:p w14:paraId="60CA8E3E"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Ascorbate (sodium salt of ascorbic acid)</w:t>
      </w:r>
    </w:p>
    <w:p w14:paraId="55BFB8F0"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erythorbate (sodium iso-ascorbate)</w:t>
      </w:r>
    </w:p>
    <w:p w14:paraId="3726B5EA"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Nitrite</w:t>
      </w:r>
    </w:p>
    <w:p w14:paraId="631DACF8" w14:textId="77777777" w:rsidR="00481AFC" w:rsidRPr="00921ADC" w:rsidRDefault="00481AFC" w:rsidP="00921ADC">
      <w:pPr>
        <w:pStyle w:val="ListParagraph"/>
        <w:widowControl w:val="0"/>
        <w:numPr>
          <w:ilvl w:val="1"/>
          <w:numId w:val="4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0"/>
          <w:szCs w:val="20"/>
        </w:rPr>
      </w:pPr>
      <w:r w:rsidRPr="00921ADC">
        <w:rPr>
          <w:rFonts w:ascii="Arial" w:eastAsia="Times New Roman" w:hAnsi="Arial" w:cs="Times New Roman"/>
          <w:sz w:val="20"/>
          <w:szCs w:val="20"/>
        </w:rPr>
        <w:t>Wood Smoke</w:t>
      </w:r>
    </w:p>
    <w:p w14:paraId="0481939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7A06E39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Essentially, all class I preservatives are allowed in certain processed meat products sold in Canada. As a rule, they are the only preservative permitted in meats.</w:t>
      </w:r>
    </w:p>
    <w:p w14:paraId="7556D1E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Cs/>
          <w:sz w:val="20"/>
          <w:szCs w:val="20"/>
        </w:rPr>
      </w:pPr>
    </w:p>
    <w:p w14:paraId="1EBE8878" w14:textId="77777777" w:rsidR="00481AFC" w:rsidRPr="00921AD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921ADC">
        <w:rPr>
          <w:rFonts w:ascii="Times New Roman" w:eastAsia="Times New Roman" w:hAnsi="Times New Roman" w:cs="Times New Roman"/>
          <w:szCs w:val="20"/>
        </w:rPr>
        <w:t xml:space="preserve"> The Class II preservatives include:</w:t>
      </w:r>
    </w:p>
    <w:p w14:paraId="0E86347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4D96AC84"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Benzoic acid</w:t>
      </w:r>
    </w:p>
    <w:p w14:paraId="28651926"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Methyl paraben</w:t>
      </w:r>
    </w:p>
    <w:p w14:paraId="49828E70"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Potassium Bisulphite</w:t>
      </w:r>
    </w:p>
    <w:p w14:paraId="309F2B0A"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Potassium Metabisulphite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t>Antimycotic</w:t>
      </w:r>
    </w:p>
    <w:p w14:paraId="6542FBFE"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Potassium sorbate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r w:rsidRPr="00921ADC">
        <w:rPr>
          <w:rFonts w:ascii="Arial" w:eastAsia="Times New Roman" w:hAnsi="Arial" w:cs="Times New Roman"/>
          <w:sz w:val="20"/>
          <w:szCs w:val="20"/>
        </w:rPr>
        <w:tab/>
        <w:t>broad range bacteriostatic</w:t>
      </w:r>
    </w:p>
    <w:p w14:paraId="55CA258D"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Propyl paraben</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p>
    <w:p w14:paraId="470F69BD"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benzoate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r w:rsidRPr="00921ADC">
        <w:rPr>
          <w:rFonts w:ascii="Arial" w:eastAsia="Times New Roman" w:hAnsi="Arial" w:cs="Times New Roman"/>
          <w:sz w:val="20"/>
          <w:szCs w:val="20"/>
        </w:rPr>
        <w:tab/>
        <w:t>broad range bacteriostatic</w:t>
      </w:r>
    </w:p>
    <w:p w14:paraId="3558577F"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bisulphite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p>
    <w:p w14:paraId="192162D4"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Metabisulphite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t xml:space="preserve">Used in vegetables &amp; fruits to preserve </w:t>
      </w:r>
      <w:r w:rsidR="005B6402" w:rsidRPr="00921ADC">
        <w:rPr>
          <w:rFonts w:ascii="Arial" w:eastAsia="Times New Roman" w:hAnsi="Arial" w:cs="Times New Roman"/>
          <w:sz w:val="20"/>
          <w:szCs w:val="20"/>
        </w:rPr>
        <w:t>colour</w:t>
      </w:r>
    </w:p>
    <w:p w14:paraId="30D921A1" w14:textId="77777777" w:rsidR="00481AFC" w:rsidRPr="00921ADC" w:rsidRDefault="00481AFC" w:rsidP="00921ADC">
      <w:pPr>
        <w:pStyle w:val="ListParagraph"/>
        <w:widowControl w:val="0"/>
        <w:numPr>
          <w:ilvl w:val="1"/>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Sorbic Acid</w:t>
      </w:r>
    </w:p>
    <w:p w14:paraId="14EBE35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387CA5B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Cs/>
          <w:sz w:val="20"/>
          <w:szCs w:val="20"/>
        </w:rPr>
      </w:pPr>
    </w:p>
    <w:p w14:paraId="20EE5106" w14:textId="77777777" w:rsidR="00481AFC" w:rsidRPr="00921AD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921ADC">
        <w:rPr>
          <w:rFonts w:ascii="Times New Roman" w:eastAsia="Times New Roman" w:hAnsi="Times New Roman" w:cs="Times New Roman"/>
          <w:szCs w:val="20"/>
        </w:rPr>
        <w:t xml:space="preserve"> The Class III preservatives include:</w:t>
      </w:r>
    </w:p>
    <w:p w14:paraId="71A70A1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r w:rsidRPr="00481AFC">
        <w:rPr>
          <w:rFonts w:ascii="Arial" w:eastAsia="Times New Roman" w:hAnsi="Arial" w:cs="Times New Roman"/>
          <w:sz w:val="24"/>
          <w:szCs w:val="20"/>
        </w:rPr>
        <w:tab/>
      </w:r>
    </w:p>
    <w:p w14:paraId="303B66C1"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Calcium propionate</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t xml:space="preserve">mold rope inhibitor in breads </w:t>
      </w:r>
      <w:r w:rsidR="004F579A" w:rsidRPr="00921ADC">
        <w:rPr>
          <w:rFonts w:ascii="Arial" w:eastAsia="Times New Roman" w:hAnsi="Arial" w:cs="Times New Roman"/>
          <w:sz w:val="20"/>
          <w:szCs w:val="20"/>
        </w:rPr>
        <w:t xml:space="preserve">and </w:t>
      </w:r>
      <w:r w:rsidRPr="00921ADC">
        <w:rPr>
          <w:rFonts w:ascii="Arial" w:eastAsia="Times New Roman" w:hAnsi="Arial" w:cs="Times New Roman"/>
          <w:sz w:val="20"/>
          <w:szCs w:val="20"/>
        </w:rPr>
        <w:t>doughs</w:t>
      </w:r>
    </w:p>
    <w:p w14:paraId="71E1D5BF"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Natamycin</w:t>
      </w:r>
      <w:r w:rsidRPr="00921ADC">
        <w:rPr>
          <w:rFonts w:ascii="Arial" w:eastAsia="Times New Roman" w:hAnsi="Arial" w:cs="Times New Roman"/>
          <w:sz w:val="20"/>
          <w:szCs w:val="20"/>
        </w:rPr>
        <w:tab/>
      </w:r>
      <w:r w:rsidRPr="00921ADC">
        <w:rPr>
          <w:rFonts w:ascii="Arial" w:eastAsia="Times New Roman" w:hAnsi="Arial" w:cs="Times New Roman"/>
          <w:sz w:val="20"/>
          <w:szCs w:val="20"/>
        </w:rPr>
        <w:tab/>
      </w:r>
      <w:r w:rsidRPr="00921ADC">
        <w:rPr>
          <w:rFonts w:ascii="Arial" w:eastAsia="Times New Roman" w:hAnsi="Arial" w:cs="Times New Roman"/>
          <w:sz w:val="20"/>
          <w:szCs w:val="20"/>
        </w:rPr>
        <w:tab/>
        <w:t>Used on the surface of cheese to prevent mold growth</w:t>
      </w:r>
    </w:p>
    <w:p w14:paraId="7FD20635"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Potassium Sorbate</w:t>
      </w:r>
    </w:p>
    <w:p w14:paraId="374508FB"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Propionic acid</w:t>
      </w:r>
    </w:p>
    <w:p w14:paraId="6E76440C"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Sodium Diacetate</w:t>
      </w:r>
    </w:p>
    <w:p w14:paraId="4A1D6969" w14:textId="77777777" w:rsidR="00481AFC" w:rsidRPr="00921ADC" w:rsidRDefault="00481AFC" w:rsidP="00921ADC">
      <w:pPr>
        <w:pStyle w:val="ListParagraph"/>
        <w:widowControl w:val="0"/>
        <w:numPr>
          <w:ilvl w:val="1"/>
          <w:numId w:val="4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Sorbic acid</w:t>
      </w:r>
    </w:p>
    <w:p w14:paraId="6561AE1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6F60BD7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Most of the above preservatives are those allowed in bread </w:t>
      </w:r>
      <w:r w:rsidR="005E10F5">
        <w:rPr>
          <w:rFonts w:ascii="Times New Roman" w:eastAsia="Times New Roman" w:hAnsi="Times New Roman" w:cs="Times New Roman"/>
          <w:szCs w:val="20"/>
        </w:rPr>
        <w:t>and</w:t>
      </w:r>
      <w:r w:rsidR="005E10F5"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dough products (except natamycin)</w:t>
      </w:r>
      <w:r w:rsidR="005E10F5">
        <w:rPr>
          <w:rFonts w:ascii="Times New Roman" w:eastAsia="Times New Roman" w:hAnsi="Times New Roman" w:cs="Times New Roman"/>
          <w:szCs w:val="20"/>
        </w:rPr>
        <w:t>.</w:t>
      </w:r>
    </w:p>
    <w:p w14:paraId="6D51438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Cs/>
          <w:sz w:val="20"/>
          <w:szCs w:val="20"/>
        </w:rPr>
      </w:pPr>
    </w:p>
    <w:p w14:paraId="6198DFB8" w14:textId="77777777" w:rsidR="00481AFC" w:rsidRPr="00921AD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921ADC">
        <w:rPr>
          <w:rFonts w:ascii="Times New Roman" w:eastAsia="Times New Roman" w:hAnsi="Times New Roman" w:cs="Times New Roman"/>
          <w:szCs w:val="20"/>
        </w:rPr>
        <w:t xml:space="preserve"> Class IV preservatives are intended for fats. They all function by inhibiting oxidative rancidity, as most fats are not susceptible to microbiological spoilage. They include:</w:t>
      </w:r>
    </w:p>
    <w:p w14:paraId="40CB86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r w:rsidRPr="00481AFC">
        <w:rPr>
          <w:rFonts w:ascii="Arial" w:eastAsia="Times New Roman" w:hAnsi="Arial" w:cs="Times New Roman"/>
          <w:b/>
          <w:sz w:val="24"/>
          <w:szCs w:val="20"/>
        </w:rPr>
        <w:tab/>
      </w:r>
    </w:p>
    <w:p w14:paraId="5B037627"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Ascorbic acid</w:t>
      </w:r>
    </w:p>
    <w:p w14:paraId="2ED8AA62"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Ascorbyl palmitate</w:t>
      </w:r>
    </w:p>
    <w:p w14:paraId="490D40E0"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Ascorbyl stearate</w:t>
      </w:r>
    </w:p>
    <w:p w14:paraId="1C7EB1F6"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Butylated Hydroxy Anisole (BHA)</w:t>
      </w:r>
    </w:p>
    <w:p w14:paraId="437DE303"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Butylated Hydroxy Toluene (BHT)</w:t>
      </w:r>
    </w:p>
    <w:p w14:paraId="4F7AD037"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Citric acid</w:t>
      </w:r>
    </w:p>
    <w:p w14:paraId="3592BDED"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l-Cysteine Hydrochloride</w:t>
      </w:r>
    </w:p>
    <w:p w14:paraId="598CEECF"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Lecithin</w:t>
      </w:r>
    </w:p>
    <w:p w14:paraId="0EB26081"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Lecithin Citrate</w:t>
      </w:r>
    </w:p>
    <w:p w14:paraId="6C2CFE84"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Monoglyceride citrate</w:t>
      </w:r>
    </w:p>
    <w:p w14:paraId="152CFD00"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Mono-isopropyl citrate</w:t>
      </w:r>
    </w:p>
    <w:p w14:paraId="79F2A3F7"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Propyl Gallate</w:t>
      </w:r>
    </w:p>
    <w:p w14:paraId="6C89390F"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Tartaric Acid</w:t>
      </w:r>
    </w:p>
    <w:p w14:paraId="675ED7E1"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921ADC">
        <w:rPr>
          <w:rFonts w:ascii="Arial" w:eastAsia="Times New Roman" w:hAnsi="Arial" w:cs="Times New Roman"/>
          <w:sz w:val="20"/>
          <w:szCs w:val="20"/>
        </w:rPr>
        <w:t>Tocopherols (mixed or alpha)</w:t>
      </w:r>
    </w:p>
    <w:p w14:paraId="3C8CAE14" w14:textId="77777777" w:rsidR="00481AFC" w:rsidRPr="00921ADC" w:rsidRDefault="00481AFC" w:rsidP="00921ADC">
      <w:pPr>
        <w:pStyle w:val="ListParagraph"/>
        <w:widowControl w:val="0"/>
        <w:numPr>
          <w:ilvl w:val="1"/>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0"/>
          <w:szCs w:val="20"/>
        </w:rPr>
      </w:pPr>
      <w:r w:rsidRPr="00921ADC">
        <w:rPr>
          <w:rFonts w:ascii="Arial" w:eastAsia="Times New Roman" w:hAnsi="Arial" w:cs="Times New Roman"/>
          <w:sz w:val="20"/>
          <w:szCs w:val="20"/>
        </w:rPr>
        <w:t>TBHQ (tertiary butylhydroxyquinone)</w:t>
      </w:r>
    </w:p>
    <w:p w14:paraId="7BFEF8D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7F9D96E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The water soluble preservatives (ascorbic acid, citric acid, tartaric acid) are used to chelate free metal ions that can contribute to rancidity. They are added to fats by means of specialized emulsions.</w:t>
      </w:r>
    </w:p>
    <w:p w14:paraId="5BB27E9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Note: Rosemary extract has also been successfully employed as an antioxidant for fats</w:t>
      </w:r>
      <w:r w:rsidR="004F579A">
        <w:rPr>
          <w:rFonts w:ascii="Times New Roman" w:eastAsia="Times New Roman" w:hAnsi="Times New Roman" w:cs="Times New Roman"/>
          <w:szCs w:val="20"/>
        </w:rPr>
        <w:t>.</w:t>
      </w:r>
    </w:p>
    <w:p w14:paraId="69B072D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3132ED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The regulations generally prescribe the maximum usage levels of preservatives. These usually exceed the required usage levels for most food products, and </w:t>
      </w:r>
      <w:r w:rsidR="004F579A">
        <w:rPr>
          <w:rFonts w:ascii="Times New Roman" w:eastAsia="Times New Roman" w:hAnsi="Times New Roman" w:cs="Times New Roman"/>
          <w:szCs w:val="20"/>
        </w:rPr>
        <w:t>therefore are</w:t>
      </w:r>
      <w:r w:rsidRPr="00481AFC">
        <w:rPr>
          <w:rFonts w:ascii="Times New Roman" w:eastAsia="Times New Roman" w:hAnsi="Times New Roman" w:cs="Times New Roman"/>
          <w:szCs w:val="20"/>
        </w:rPr>
        <w:t xml:space="preserve"> used at lower levels. </w:t>
      </w:r>
    </w:p>
    <w:p w14:paraId="09DDDFE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1FE2AB9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Aside from the preservatives, there is a range of chemicals that are used to accomplish certain processing challenges, provide for flavo</w:t>
      </w:r>
      <w:r w:rsidR="005E10F5">
        <w:rPr>
          <w:rFonts w:ascii="Times New Roman" w:eastAsia="Times New Roman" w:hAnsi="Times New Roman" w:cs="Times New Roman"/>
          <w:szCs w:val="20"/>
        </w:rPr>
        <w:t>u</w:t>
      </w:r>
      <w:r w:rsidRPr="00481AFC">
        <w:rPr>
          <w:rFonts w:ascii="Times New Roman" w:eastAsia="Times New Roman" w:hAnsi="Times New Roman" w:cs="Times New Roman"/>
          <w:szCs w:val="20"/>
        </w:rPr>
        <w:t>r profile, or other formulation difficulties</w:t>
      </w:r>
    </w:p>
    <w:p w14:paraId="55DD3BB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349758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542DF0BD" w14:textId="77777777" w:rsidR="004A041C" w:rsidRDefault="004A041C" w:rsidP="00921ADC">
      <w:pPr>
        <w:jc w:val="right"/>
        <w:rPr>
          <w:rFonts w:ascii="Times New Roman" w:hAnsi="Times New Roman" w:cs="Times New Roman"/>
          <w:b/>
          <w:sz w:val="24"/>
          <w:szCs w:val="24"/>
        </w:rPr>
      </w:pPr>
    </w:p>
    <w:p w14:paraId="01796DD0" w14:textId="77777777" w:rsidR="004A041C" w:rsidRDefault="004A041C" w:rsidP="00921ADC">
      <w:pPr>
        <w:jc w:val="right"/>
        <w:rPr>
          <w:rFonts w:ascii="Times New Roman" w:hAnsi="Times New Roman" w:cs="Times New Roman"/>
          <w:b/>
          <w:sz w:val="24"/>
          <w:szCs w:val="24"/>
        </w:rPr>
      </w:pPr>
    </w:p>
    <w:p w14:paraId="2A766E4D" w14:textId="77777777" w:rsidR="004A041C" w:rsidRDefault="004A041C" w:rsidP="00921ADC">
      <w:pPr>
        <w:jc w:val="right"/>
        <w:rPr>
          <w:rFonts w:ascii="Times New Roman" w:hAnsi="Times New Roman" w:cs="Times New Roman"/>
          <w:b/>
          <w:sz w:val="24"/>
          <w:szCs w:val="24"/>
        </w:rPr>
      </w:pPr>
    </w:p>
    <w:p w14:paraId="1C723A1F" w14:textId="77777777" w:rsidR="004A041C" w:rsidRDefault="004A041C" w:rsidP="00921ADC">
      <w:pPr>
        <w:jc w:val="right"/>
        <w:rPr>
          <w:rFonts w:ascii="Times New Roman" w:hAnsi="Times New Roman" w:cs="Times New Roman"/>
          <w:b/>
          <w:sz w:val="24"/>
          <w:szCs w:val="24"/>
        </w:rPr>
      </w:pPr>
    </w:p>
    <w:p w14:paraId="652C7470" w14:textId="77777777" w:rsidR="00B76050" w:rsidRPr="001800E7" w:rsidRDefault="00B76050" w:rsidP="00921ADC">
      <w:pPr>
        <w:jc w:val="right"/>
        <w:rPr>
          <w:rFonts w:ascii="Times New Roman" w:hAnsi="Times New Roman" w:cs="Times New Roman"/>
          <w:b/>
          <w:sz w:val="24"/>
          <w:szCs w:val="24"/>
        </w:rPr>
      </w:pPr>
      <w:r>
        <w:rPr>
          <w:rFonts w:ascii="Times New Roman" w:hAnsi="Times New Roman" w:cs="Times New Roman"/>
          <w:b/>
          <w:sz w:val="24"/>
          <w:szCs w:val="24"/>
        </w:rPr>
        <w:t xml:space="preserve">M8-4: </w:t>
      </w:r>
      <w:r w:rsidRPr="001800E7">
        <w:rPr>
          <w:rFonts w:ascii="Times New Roman" w:hAnsi="Times New Roman" w:cs="Times New Roman"/>
          <w:b/>
          <w:sz w:val="24"/>
          <w:szCs w:val="24"/>
        </w:rPr>
        <w:t>pH Adjusting / Acid reacting &amp; Water reacting chemicals</w:t>
      </w:r>
    </w:p>
    <w:p w14:paraId="757BE595"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6"/>
          <w:szCs w:val="20"/>
        </w:rPr>
      </w:pPr>
    </w:p>
    <w:p w14:paraId="2D237513" w14:textId="77777777" w:rsidR="00481AFC" w:rsidRPr="00481AFC" w:rsidRDefault="00B7605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6"/>
          <w:szCs w:val="20"/>
        </w:rPr>
      </w:pPr>
      <w:r>
        <w:rPr>
          <w:rFonts w:ascii="Arial" w:eastAsia="Times New Roman" w:hAnsi="Arial" w:cs="Times New Roman"/>
          <w:b/>
          <w:sz w:val="26"/>
          <w:szCs w:val="20"/>
        </w:rPr>
        <w:t xml:space="preserve">&lt;h1&gt; </w:t>
      </w:r>
      <w:r w:rsidR="00481AFC" w:rsidRPr="00481AFC">
        <w:rPr>
          <w:rFonts w:ascii="Arial" w:eastAsia="Times New Roman" w:hAnsi="Arial" w:cs="Times New Roman"/>
          <w:b/>
          <w:sz w:val="26"/>
          <w:szCs w:val="20"/>
        </w:rPr>
        <w:t xml:space="preserve">pH Adjusting / Acid reacting </w:t>
      </w:r>
      <w:r w:rsidR="004F579A">
        <w:rPr>
          <w:rFonts w:ascii="Arial" w:eastAsia="Times New Roman" w:hAnsi="Arial" w:cs="Times New Roman"/>
          <w:b/>
          <w:sz w:val="26"/>
          <w:szCs w:val="20"/>
        </w:rPr>
        <w:t>and</w:t>
      </w:r>
      <w:r w:rsidR="004F579A" w:rsidRPr="00481AFC">
        <w:rPr>
          <w:rFonts w:ascii="Arial" w:eastAsia="Times New Roman" w:hAnsi="Arial" w:cs="Times New Roman"/>
          <w:b/>
          <w:sz w:val="26"/>
          <w:szCs w:val="20"/>
        </w:rPr>
        <w:t xml:space="preserve"> </w:t>
      </w:r>
      <w:r w:rsidR="00481AFC" w:rsidRPr="00481AFC">
        <w:rPr>
          <w:rFonts w:ascii="Arial" w:eastAsia="Times New Roman" w:hAnsi="Arial" w:cs="Times New Roman"/>
          <w:b/>
          <w:sz w:val="26"/>
          <w:szCs w:val="20"/>
        </w:rPr>
        <w:t>Water reacting chemicals</w:t>
      </w:r>
    </w:p>
    <w:p w14:paraId="444F1BC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29E8FB1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pH adjusting chemicals are widely used as a means of food preservation. Acidification of food products is used to enhance their palatability and reduce the incidence of bacterial spoilage, as many spoilage bacteria are unable to proliferate in high acid conditions. </w:t>
      </w:r>
    </w:p>
    <w:p w14:paraId="69F5160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7A5B6D6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Alkali are used in various areas also. Phosphates are commonly used in meat products to enhance their tenderness and to counteract lactic acid formation, which leads to degradation of the muscle meats. </w:t>
      </w:r>
    </w:p>
    <w:p w14:paraId="2081C8B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DFEC1E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Alkali are also used in bakery applications, predominantly in the form of chemical leavening agents (sodium bicarbonate, ammonium bicarbonate)</w:t>
      </w:r>
      <w:r w:rsidR="00D1256B">
        <w:rPr>
          <w:rFonts w:ascii="Times New Roman" w:eastAsia="Times New Roman" w:hAnsi="Times New Roman" w:cs="Times New Roman"/>
          <w:szCs w:val="20"/>
        </w:rPr>
        <w:t>.</w:t>
      </w:r>
    </w:p>
    <w:p w14:paraId="2162243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4D15507D"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Chemical leavening agents are used for the same purpose as yeasts: to produce carbon dioxide to increase the porousness of a dough, to form structure. Yeast, however, requires carbohydrates, and time to accomplish this task. It also contributes flavo</w:t>
      </w:r>
      <w:r w:rsidR="00D1256B">
        <w:rPr>
          <w:rFonts w:ascii="Times New Roman" w:eastAsia="Times New Roman" w:hAnsi="Times New Roman" w:cs="Times New Roman"/>
          <w:szCs w:val="20"/>
        </w:rPr>
        <w:t>u</w:t>
      </w:r>
      <w:r w:rsidRPr="00481AFC">
        <w:rPr>
          <w:rFonts w:ascii="Times New Roman" w:eastAsia="Times New Roman" w:hAnsi="Times New Roman" w:cs="Times New Roman"/>
          <w:szCs w:val="20"/>
        </w:rPr>
        <w:t>rs, which is desirable in breads, but less so in other baked goods (cakes, pastry)</w:t>
      </w:r>
      <w:r w:rsidR="00D1256B">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Chemical leaveners provide a rapid and accurate method of introducing the right level of structure to a baked good in a consistent fashion.</w:t>
      </w:r>
    </w:p>
    <w:p w14:paraId="45BDAFD0" w14:textId="77777777" w:rsidR="00CD7250" w:rsidRPr="00481AFC" w:rsidRDefault="00CD725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190EA7B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Sodium bicarbonate has been the most widely used in the chemical leavening industry. It is regularly used together with a leavening acid to produce carbon dioxide, but will dissociate with heat:</w:t>
      </w:r>
    </w:p>
    <w:p w14:paraId="6243DEB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 w:val="20"/>
          <w:szCs w:val="20"/>
        </w:rPr>
      </w:pPr>
    </w:p>
    <w:p w14:paraId="60C3A27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r w:rsidRPr="00481AFC">
        <w:rPr>
          <w:rFonts w:ascii="Times New Roman" w:eastAsia="Times New Roman" w:hAnsi="Times New Roman" w:cs="Times New Roman"/>
          <w:sz w:val="20"/>
          <w:szCs w:val="20"/>
        </w:rPr>
        <w:t xml:space="preserve"> Sodium bicarbonate dissociation</w:t>
      </w:r>
    </w:p>
    <w:p w14:paraId="4C3B96F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251BCB1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34016" behindDoc="0" locked="0" layoutInCell="1" allowOverlap="1" wp14:anchorId="4405CC5F" wp14:editId="2D7E4024">
                <wp:simplePos x="0" y="0"/>
                <wp:positionH relativeFrom="column">
                  <wp:posOffset>1694815</wp:posOffset>
                </wp:positionH>
                <wp:positionV relativeFrom="paragraph">
                  <wp:posOffset>100330</wp:posOffset>
                </wp:positionV>
                <wp:extent cx="410845" cy="0"/>
                <wp:effectExtent l="8890" t="61595" r="18415" b="52705"/>
                <wp:wrapNone/>
                <wp:docPr id="31744" name="Straight Connector 31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8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57E53" id="Straight Connector 317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45pt,7.9pt" to="165.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">
                <v:stroke endarrow="block"/>
              </v:line>
            </w:pict>
          </mc:Fallback>
        </mc:AlternateContent>
      </w:r>
      <w:r w:rsidRPr="00481AFC">
        <w:rPr>
          <w:rFonts w:ascii="Arial" w:eastAsia="Times New Roman" w:hAnsi="Arial" w:cs="Times New Roman"/>
          <w:sz w:val="24"/>
          <w:szCs w:val="20"/>
        </w:rPr>
        <w:t xml:space="preserve"> </w:t>
      </w:r>
      <w:r w:rsidRPr="00481AFC">
        <w:rPr>
          <w:rFonts w:ascii="Arial" w:eastAsia="Times New Roman" w:hAnsi="Arial" w:cs="Times New Roman"/>
          <w:sz w:val="24"/>
          <w:szCs w:val="20"/>
        </w:rPr>
        <w:tab/>
        <w:t>2 NaHCO</w:t>
      </w:r>
      <w:r w:rsidRPr="00481AFC">
        <w:rPr>
          <w:rFonts w:ascii="Arial" w:eastAsia="Times New Roman" w:hAnsi="Arial" w:cs="Times New Roman"/>
          <w:sz w:val="24"/>
          <w:szCs w:val="20"/>
          <w:vertAlign w:val="subscript"/>
        </w:rPr>
        <w:t>3</w:t>
      </w:r>
      <w:r w:rsidRPr="00481AFC">
        <w:rPr>
          <w:rFonts w:ascii="Arial" w:eastAsia="Times New Roman" w:hAnsi="Arial" w:cs="Times New Roman"/>
          <w:sz w:val="24"/>
          <w:szCs w:val="20"/>
        </w:rPr>
        <w:t xml:space="preserve"> + heat</w:t>
      </w:r>
      <w:r w:rsidR="008467F4">
        <w:rPr>
          <w:rFonts w:ascii="Arial" w:eastAsia="Times New Roman" w:hAnsi="Arial" w:cs="Times New Roman"/>
          <w:sz w:val="24"/>
          <w:szCs w:val="20"/>
        </w:rPr>
        <w:t xml:space="preserve"> </w:t>
      </w:r>
      <w:r w:rsidR="008467F4">
        <w:rPr>
          <w:rFonts w:ascii="Arial" w:eastAsia="Times New Roman" w:hAnsi="Arial" w:cs="Times New Roman"/>
          <w:b/>
          <w:sz w:val="24"/>
          <w:szCs w:val="20"/>
        </w:rPr>
        <w:t xml:space="preserve">      </w:t>
      </w:r>
      <w:r w:rsidRPr="00481AFC">
        <w:rPr>
          <w:rFonts w:ascii="Arial" w:eastAsia="Times New Roman" w:hAnsi="Arial" w:cs="Times New Roman"/>
          <w:sz w:val="24"/>
          <w:szCs w:val="20"/>
        </w:rPr>
        <w:t>2 NaCO</w:t>
      </w:r>
      <w:r w:rsidRPr="00481AFC">
        <w:rPr>
          <w:rFonts w:ascii="Arial" w:eastAsia="Times New Roman" w:hAnsi="Arial" w:cs="Times New Roman"/>
          <w:sz w:val="24"/>
          <w:szCs w:val="20"/>
          <w:vertAlign w:val="subscript"/>
        </w:rPr>
        <w:t>3</w:t>
      </w:r>
      <w:r w:rsidRPr="00481AFC">
        <w:rPr>
          <w:rFonts w:ascii="Arial" w:eastAsia="Times New Roman" w:hAnsi="Arial" w:cs="Times New Roman"/>
          <w:sz w:val="24"/>
          <w:szCs w:val="20"/>
        </w:rPr>
        <w:t xml:space="preserve"> + CO</w:t>
      </w:r>
      <w:r w:rsidRPr="00481AFC">
        <w:rPr>
          <w:rFonts w:ascii="Arial" w:eastAsia="Times New Roman" w:hAnsi="Arial" w:cs="Times New Roman"/>
          <w:sz w:val="24"/>
          <w:szCs w:val="20"/>
          <w:vertAlign w:val="subscript"/>
        </w:rPr>
        <w:t>2</w:t>
      </w:r>
      <w:r w:rsidRPr="00481AFC">
        <w:rPr>
          <w:rFonts w:ascii="Arial" w:eastAsia="Times New Roman" w:hAnsi="Arial" w:cs="Times New Roman"/>
          <w:sz w:val="24"/>
          <w:szCs w:val="20"/>
        </w:rPr>
        <w:t xml:space="preserve"> + H</w:t>
      </w:r>
      <w:r w:rsidRPr="00481AFC">
        <w:rPr>
          <w:rFonts w:ascii="Arial" w:eastAsia="Times New Roman" w:hAnsi="Arial" w:cs="Times New Roman"/>
          <w:sz w:val="24"/>
          <w:szCs w:val="20"/>
          <w:vertAlign w:val="subscript"/>
        </w:rPr>
        <w:t>2</w:t>
      </w:r>
      <w:r w:rsidRPr="00481AFC">
        <w:rPr>
          <w:rFonts w:ascii="Arial" w:eastAsia="Times New Roman" w:hAnsi="Arial" w:cs="Times New Roman"/>
          <w:sz w:val="24"/>
          <w:szCs w:val="20"/>
        </w:rPr>
        <w:t>0</w:t>
      </w:r>
    </w:p>
    <w:p w14:paraId="364A014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4"/>
          <w:szCs w:val="20"/>
        </w:rPr>
      </w:pPr>
    </w:p>
    <w:p w14:paraId="501FB9D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Due to the fact that this happens at rather high temperatures, </w:t>
      </w:r>
      <w:r w:rsidR="00D1256B">
        <w:rPr>
          <w:rFonts w:ascii="Times New Roman" w:eastAsia="Times New Roman" w:hAnsi="Times New Roman" w:cs="Times New Roman"/>
          <w:szCs w:val="20"/>
        </w:rPr>
        <w:t>during which</w:t>
      </w:r>
      <w:r w:rsidRPr="00481AFC">
        <w:rPr>
          <w:rFonts w:ascii="Times New Roman" w:eastAsia="Times New Roman" w:hAnsi="Times New Roman" w:cs="Times New Roman"/>
          <w:szCs w:val="20"/>
        </w:rPr>
        <w:t xml:space="preserve"> time, in baked products, some irreversible changes take place (protein denaturation, starch swelling), it is desirable to accelerate this reaction with the use of an acid.</w:t>
      </w:r>
    </w:p>
    <w:p w14:paraId="6C28432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 w:val="20"/>
          <w:szCs w:val="20"/>
        </w:rPr>
      </w:pPr>
    </w:p>
    <w:p w14:paraId="5FA5A3F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 w:val="20"/>
          <w:szCs w:val="20"/>
        </w:rPr>
        <w:t xml:space="preserve"> Acid neutralization of sodium bicarbonate</w:t>
      </w:r>
    </w:p>
    <w:p w14:paraId="708FD80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p>
    <w:p w14:paraId="595F5F3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Arial" w:eastAsia="Times New Roman" w:hAnsi="Arial" w:cs="Times New Roman"/>
          <w:b/>
          <w:sz w:val="24"/>
          <w:szCs w:val="20"/>
        </w:rPr>
      </w:pPr>
      <w:r>
        <w:rPr>
          <w:rFonts w:ascii="Arial" w:eastAsia="Times New Roman" w:hAnsi="Arial" w:cs="Times New Roman"/>
          <w:noProof/>
          <w:sz w:val="20"/>
          <w:szCs w:val="20"/>
        </w:rPr>
        <mc:AlternateContent>
          <mc:Choice Requires="wps">
            <w:drawing>
              <wp:anchor distT="0" distB="0" distL="114300" distR="114300" simplePos="0" relativeHeight="251735040" behindDoc="0" locked="0" layoutInCell="1" allowOverlap="1" wp14:anchorId="5F6F6092" wp14:editId="4ED8A36B">
                <wp:simplePos x="0" y="0"/>
                <wp:positionH relativeFrom="column">
                  <wp:posOffset>1585595</wp:posOffset>
                </wp:positionH>
                <wp:positionV relativeFrom="paragraph">
                  <wp:posOffset>82550</wp:posOffset>
                </wp:positionV>
                <wp:extent cx="394335" cy="0"/>
                <wp:effectExtent l="13970" t="57785" r="20320" b="56515"/>
                <wp:wrapNone/>
                <wp:docPr id="34847" name="Straight Connector 34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9AB13" id="Straight Connector 3484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6.5pt" to="155.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">
                <v:stroke endarrow="block"/>
              </v:line>
            </w:pict>
          </mc:Fallback>
        </mc:AlternateContent>
      </w:r>
      <w:r w:rsidRPr="00481AFC">
        <w:rPr>
          <w:rFonts w:ascii="Arial" w:eastAsia="Times New Roman" w:hAnsi="Arial" w:cs="Times New Roman"/>
          <w:sz w:val="24"/>
          <w:szCs w:val="20"/>
        </w:rPr>
        <w:t xml:space="preserve"> </w:t>
      </w:r>
      <w:r w:rsidRPr="00481AFC">
        <w:rPr>
          <w:rFonts w:ascii="Arial" w:eastAsia="Times New Roman" w:hAnsi="Arial" w:cs="Times New Roman"/>
          <w:b/>
          <w:sz w:val="24"/>
          <w:szCs w:val="20"/>
        </w:rPr>
        <w:tab/>
      </w:r>
      <w:r w:rsidRPr="00481AFC">
        <w:rPr>
          <w:rFonts w:ascii="Arial" w:eastAsia="Times New Roman" w:hAnsi="Arial" w:cs="Times New Roman"/>
          <w:sz w:val="24"/>
          <w:szCs w:val="20"/>
        </w:rPr>
        <w:t>2 NaHCO</w:t>
      </w:r>
      <w:r w:rsidRPr="00481AFC">
        <w:rPr>
          <w:rFonts w:ascii="Arial" w:eastAsia="Times New Roman" w:hAnsi="Arial" w:cs="Times New Roman"/>
          <w:sz w:val="24"/>
          <w:szCs w:val="20"/>
          <w:vertAlign w:val="subscript"/>
        </w:rPr>
        <w:t>3</w:t>
      </w:r>
      <w:r w:rsidRPr="00481AFC">
        <w:rPr>
          <w:rFonts w:ascii="Arial" w:eastAsia="Times New Roman" w:hAnsi="Arial" w:cs="Times New Roman"/>
          <w:sz w:val="24"/>
          <w:szCs w:val="20"/>
        </w:rPr>
        <w:t xml:space="preserve"> + H</w:t>
      </w:r>
      <w:r w:rsidRPr="00481AFC">
        <w:rPr>
          <w:rFonts w:ascii="Arial" w:eastAsia="Times New Roman" w:hAnsi="Arial" w:cs="Times New Roman"/>
          <w:sz w:val="24"/>
          <w:szCs w:val="20"/>
          <w:vertAlign w:val="superscript"/>
        </w:rPr>
        <w:t>+</w:t>
      </w:r>
      <w:r w:rsidR="008467F4">
        <w:rPr>
          <w:rFonts w:ascii="Arial" w:eastAsia="Times New Roman" w:hAnsi="Arial" w:cs="Times New Roman"/>
          <w:sz w:val="24"/>
          <w:szCs w:val="20"/>
        </w:rPr>
        <w:t xml:space="preserve"> </w:t>
      </w:r>
      <w:r w:rsidR="008467F4">
        <w:rPr>
          <w:rFonts w:ascii="Arial" w:eastAsia="Times New Roman" w:hAnsi="Arial" w:cs="Times New Roman"/>
          <w:b/>
          <w:sz w:val="24"/>
          <w:szCs w:val="20"/>
        </w:rPr>
        <w:t xml:space="preserve">     </w:t>
      </w:r>
      <w:r w:rsidRPr="00481AFC">
        <w:rPr>
          <w:rFonts w:ascii="Arial" w:eastAsia="Times New Roman" w:hAnsi="Arial" w:cs="Times New Roman"/>
          <w:sz w:val="24"/>
          <w:szCs w:val="20"/>
        </w:rPr>
        <w:t>Na</w:t>
      </w:r>
      <w:r w:rsidRPr="00481AFC">
        <w:rPr>
          <w:rFonts w:ascii="Arial" w:eastAsia="Times New Roman" w:hAnsi="Arial" w:cs="Times New Roman"/>
          <w:sz w:val="24"/>
          <w:szCs w:val="20"/>
          <w:vertAlign w:val="superscript"/>
        </w:rPr>
        <w:t>+</w:t>
      </w:r>
      <w:r w:rsidRPr="00481AFC">
        <w:rPr>
          <w:rFonts w:ascii="Arial" w:eastAsia="Times New Roman" w:hAnsi="Arial" w:cs="Times New Roman"/>
          <w:sz w:val="24"/>
          <w:szCs w:val="20"/>
        </w:rPr>
        <w:t xml:space="preserve"> + CO</w:t>
      </w:r>
      <w:r w:rsidRPr="00481AFC">
        <w:rPr>
          <w:rFonts w:ascii="Arial" w:eastAsia="Times New Roman" w:hAnsi="Arial" w:cs="Times New Roman"/>
          <w:sz w:val="24"/>
          <w:szCs w:val="20"/>
          <w:vertAlign w:val="subscript"/>
        </w:rPr>
        <w:t>2</w:t>
      </w:r>
      <w:r w:rsidRPr="00481AFC">
        <w:rPr>
          <w:rFonts w:ascii="Arial" w:eastAsia="Times New Roman" w:hAnsi="Arial" w:cs="Times New Roman"/>
          <w:sz w:val="24"/>
          <w:szCs w:val="20"/>
        </w:rPr>
        <w:t xml:space="preserve"> + H</w:t>
      </w:r>
      <w:r w:rsidRPr="00481AFC">
        <w:rPr>
          <w:rFonts w:ascii="Arial" w:eastAsia="Times New Roman" w:hAnsi="Arial" w:cs="Times New Roman"/>
          <w:sz w:val="24"/>
          <w:szCs w:val="20"/>
          <w:vertAlign w:val="subscript"/>
        </w:rPr>
        <w:t>2</w:t>
      </w:r>
      <w:r w:rsidRPr="00481AFC">
        <w:rPr>
          <w:rFonts w:ascii="Arial" w:eastAsia="Times New Roman" w:hAnsi="Arial" w:cs="Times New Roman"/>
          <w:sz w:val="24"/>
          <w:szCs w:val="20"/>
        </w:rPr>
        <w:t>0</w:t>
      </w:r>
    </w:p>
    <w:p w14:paraId="3AD4460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b/>
          <w:sz w:val="24"/>
          <w:szCs w:val="20"/>
        </w:rPr>
      </w:pPr>
    </w:p>
    <w:p w14:paraId="7C8E4E5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Sodium bicarbonate is readily soluble in water, so the rate of reaction is gove</w:t>
      </w:r>
      <w:r w:rsidR="005E10F5">
        <w:rPr>
          <w:rFonts w:ascii="Times New Roman" w:eastAsia="Times New Roman" w:hAnsi="Times New Roman" w:cs="Times New Roman"/>
          <w:szCs w:val="20"/>
        </w:rPr>
        <w:t>rned by the rate of dissolution/</w:t>
      </w:r>
      <w:r w:rsidRPr="00481AFC">
        <w:rPr>
          <w:rFonts w:ascii="Times New Roman" w:eastAsia="Times New Roman" w:hAnsi="Times New Roman" w:cs="Times New Roman"/>
          <w:szCs w:val="20"/>
        </w:rPr>
        <w:t>dissociation of the leavening acid. As the acid dissolves and dissociates, the hydrogen ions are released and become available for the reaction.</w:t>
      </w:r>
    </w:p>
    <w:p w14:paraId="7A60E98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72EBAC3E" w14:textId="77777777" w:rsidR="00481AFC" w:rsidRDefault="00D1256B"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Pr>
          <w:rFonts w:ascii="Times New Roman" w:eastAsia="Times New Roman" w:hAnsi="Times New Roman" w:cs="Times New Roman"/>
          <w:szCs w:val="20"/>
        </w:rPr>
        <w:t>The</w:t>
      </w:r>
      <w:r w:rsidRPr="00481AFC">
        <w:rPr>
          <w:rFonts w:ascii="Times New Roman" w:eastAsia="Times New Roman" w:hAnsi="Times New Roman" w:cs="Times New Roman"/>
          <w:szCs w:val="20"/>
        </w:rPr>
        <w:t xml:space="preserve"> </w:t>
      </w:r>
      <w:r>
        <w:rPr>
          <w:rFonts w:ascii="Times New Roman" w:eastAsia="Times New Roman" w:hAnsi="Times New Roman" w:cs="Times New Roman"/>
          <w:szCs w:val="20"/>
        </w:rPr>
        <w:t>n</w:t>
      </w:r>
      <w:r w:rsidRPr="00481AFC">
        <w:rPr>
          <w:rFonts w:ascii="Times New Roman" w:eastAsia="Times New Roman" w:hAnsi="Times New Roman" w:cs="Times New Roman"/>
          <w:szCs w:val="20"/>
        </w:rPr>
        <w:t xml:space="preserve">eutralizing </w:t>
      </w:r>
      <w:r>
        <w:rPr>
          <w:rFonts w:ascii="Times New Roman" w:eastAsia="Times New Roman" w:hAnsi="Times New Roman" w:cs="Times New Roman"/>
          <w:szCs w:val="20"/>
        </w:rPr>
        <w:t>v</w:t>
      </w:r>
      <w:r w:rsidRPr="00481AFC">
        <w:rPr>
          <w:rFonts w:ascii="Times New Roman" w:eastAsia="Times New Roman" w:hAnsi="Times New Roman" w:cs="Times New Roman"/>
          <w:szCs w:val="20"/>
        </w:rPr>
        <w:t xml:space="preserve">alue </w:t>
      </w:r>
      <w:r w:rsidR="00481AFC" w:rsidRPr="00481AFC">
        <w:rPr>
          <w:rFonts w:ascii="Times New Roman" w:eastAsia="Times New Roman" w:hAnsi="Times New Roman" w:cs="Times New Roman"/>
          <w:szCs w:val="20"/>
        </w:rPr>
        <w:t xml:space="preserve">(NV) measures the rate of dissolution of a leavening acid (and therefore its ability to neutralize </w:t>
      </w:r>
      <w:r>
        <w:rPr>
          <w:rFonts w:ascii="Times New Roman" w:eastAsia="Times New Roman" w:hAnsi="Times New Roman" w:cs="Times New Roman"/>
          <w:szCs w:val="20"/>
        </w:rPr>
        <w:t>s</w:t>
      </w:r>
      <w:r w:rsidRPr="00481AFC">
        <w:rPr>
          <w:rFonts w:ascii="Times New Roman" w:eastAsia="Times New Roman" w:hAnsi="Times New Roman" w:cs="Times New Roman"/>
          <w:szCs w:val="20"/>
        </w:rPr>
        <w:t xml:space="preserve">odium </w:t>
      </w:r>
      <w:r w:rsidR="00481AFC" w:rsidRPr="00481AFC">
        <w:rPr>
          <w:rFonts w:ascii="Times New Roman" w:eastAsia="Times New Roman" w:hAnsi="Times New Roman" w:cs="Times New Roman"/>
          <w:szCs w:val="20"/>
        </w:rPr>
        <w:t xml:space="preserve">bicarbonate). NV is defined as the amount (in grams) of </w:t>
      </w:r>
      <w:r>
        <w:rPr>
          <w:rFonts w:ascii="Times New Roman" w:eastAsia="Times New Roman" w:hAnsi="Times New Roman" w:cs="Times New Roman"/>
          <w:szCs w:val="20"/>
        </w:rPr>
        <w:t>s</w:t>
      </w:r>
      <w:r w:rsidRPr="00481AFC">
        <w:rPr>
          <w:rFonts w:ascii="Times New Roman" w:eastAsia="Times New Roman" w:hAnsi="Times New Roman" w:cs="Times New Roman"/>
          <w:szCs w:val="20"/>
        </w:rPr>
        <w:t xml:space="preserve">odium </w:t>
      </w:r>
      <w:r>
        <w:rPr>
          <w:rFonts w:ascii="Times New Roman" w:eastAsia="Times New Roman" w:hAnsi="Times New Roman" w:cs="Times New Roman"/>
          <w:szCs w:val="20"/>
        </w:rPr>
        <w:t>b</w:t>
      </w:r>
      <w:r w:rsidRPr="00481AFC">
        <w:rPr>
          <w:rFonts w:ascii="Times New Roman" w:eastAsia="Times New Roman" w:hAnsi="Times New Roman" w:cs="Times New Roman"/>
          <w:szCs w:val="20"/>
        </w:rPr>
        <w:t xml:space="preserve">icarbonate </w:t>
      </w:r>
      <w:r w:rsidR="00481AFC" w:rsidRPr="00481AFC">
        <w:rPr>
          <w:rFonts w:ascii="Times New Roman" w:eastAsia="Times New Roman" w:hAnsi="Times New Roman" w:cs="Times New Roman"/>
          <w:szCs w:val="20"/>
        </w:rPr>
        <w:t>neutralized by 100 g of the leavening acid.</w:t>
      </w:r>
    </w:p>
    <w:p w14:paraId="563BBC62" w14:textId="77777777" w:rsidR="00D1256B" w:rsidRPr="00481AFC" w:rsidRDefault="00D1256B"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4CB6F12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Another measure employed to measure the effectiveness of a leavening acid, </w:t>
      </w:r>
      <w:r w:rsidR="00D1256B" w:rsidRPr="00481AFC">
        <w:rPr>
          <w:rFonts w:ascii="Times New Roman" w:eastAsia="Times New Roman" w:hAnsi="Times New Roman" w:cs="Times New Roman"/>
          <w:szCs w:val="20"/>
        </w:rPr>
        <w:t>i</w:t>
      </w:r>
      <w:r w:rsidR="00D1256B">
        <w:rPr>
          <w:rFonts w:ascii="Times New Roman" w:eastAsia="Times New Roman" w:hAnsi="Times New Roman" w:cs="Times New Roman"/>
          <w:szCs w:val="20"/>
        </w:rPr>
        <w:t>s</w:t>
      </w:r>
      <w:r w:rsidR="00D1256B"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the </w:t>
      </w:r>
      <w:r w:rsidR="00D1256B">
        <w:rPr>
          <w:rFonts w:ascii="Times New Roman" w:eastAsia="Times New Roman" w:hAnsi="Times New Roman" w:cs="Times New Roman"/>
          <w:szCs w:val="20"/>
        </w:rPr>
        <w:t>e</w:t>
      </w:r>
      <w:r w:rsidR="00D1256B" w:rsidRPr="00481AFC">
        <w:rPr>
          <w:rFonts w:ascii="Times New Roman" w:eastAsia="Times New Roman" w:hAnsi="Times New Roman" w:cs="Times New Roman"/>
          <w:szCs w:val="20"/>
        </w:rPr>
        <w:t xml:space="preserve">quivalence </w:t>
      </w:r>
      <w:r w:rsidR="00D1256B">
        <w:rPr>
          <w:rFonts w:ascii="Times New Roman" w:eastAsia="Times New Roman" w:hAnsi="Times New Roman" w:cs="Times New Roman"/>
          <w:szCs w:val="20"/>
        </w:rPr>
        <w:t>v</w:t>
      </w:r>
      <w:r w:rsidR="00D1256B" w:rsidRPr="00481AFC">
        <w:rPr>
          <w:rFonts w:ascii="Times New Roman" w:eastAsia="Times New Roman" w:hAnsi="Times New Roman" w:cs="Times New Roman"/>
          <w:szCs w:val="20"/>
        </w:rPr>
        <w:t xml:space="preserve">alue </w:t>
      </w:r>
      <w:r w:rsidRPr="00481AFC">
        <w:rPr>
          <w:rFonts w:ascii="Times New Roman" w:eastAsia="Times New Roman" w:hAnsi="Times New Roman" w:cs="Times New Roman"/>
          <w:szCs w:val="20"/>
        </w:rPr>
        <w:t xml:space="preserve">(EV). EV is defined as the number of grams of leavening acid required to neutralize 1 gram of </w:t>
      </w:r>
      <w:r w:rsidR="005E10F5">
        <w:rPr>
          <w:rFonts w:ascii="Times New Roman" w:eastAsia="Times New Roman" w:hAnsi="Times New Roman" w:cs="Times New Roman"/>
          <w:szCs w:val="20"/>
        </w:rPr>
        <w:t>s</w:t>
      </w:r>
      <w:r w:rsidR="005E10F5" w:rsidRPr="00481AFC">
        <w:rPr>
          <w:rFonts w:ascii="Times New Roman" w:eastAsia="Times New Roman" w:hAnsi="Times New Roman" w:cs="Times New Roman"/>
          <w:szCs w:val="20"/>
        </w:rPr>
        <w:t xml:space="preserve">odium </w:t>
      </w:r>
      <w:r w:rsidR="005E10F5">
        <w:rPr>
          <w:rFonts w:ascii="Times New Roman" w:eastAsia="Times New Roman" w:hAnsi="Times New Roman" w:cs="Times New Roman"/>
          <w:szCs w:val="20"/>
        </w:rPr>
        <w:t>b</w:t>
      </w:r>
      <w:r w:rsidR="005E10F5" w:rsidRPr="00481AFC">
        <w:rPr>
          <w:rFonts w:ascii="Times New Roman" w:eastAsia="Times New Roman" w:hAnsi="Times New Roman" w:cs="Times New Roman"/>
          <w:szCs w:val="20"/>
        </w:rPr>
        <w:t>icarbonate</w:t>
      </w:r>
      <w:r w:rsidRPr="00481AFC">
        <w:rPr>
          <w:rFonts w:ascii="Times New Roman" w:eastAsia="Times New Roman" w:hAnsi="Times New Roman" w:cs="Times New Roman"/>
          <w:szCs w:val="20"/>
        </w:rPr>
        <w:t>. This establishes the relationship between NV and EV as follows:</w:t>
      </w:r>
    </w:p>
    <w:p w14:paraId="214EB1E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630A9B2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r w:rsidRPr="00481AFC">
        <w:rPr>
          <w:rFonts w:ascii="Arial" w:eastAsia="Times New Roman" w:hAnsi="Arial" w:cs="Times New Roman"/>
          <w:sz w:val="24"/>
          <w:szCs w:val="20"/>
        </w:rPr>
        <w:tab/>
        <w:t>EV = 100/NV</w:t>
      </w:r>
    </w:p>
    <w:p w14:paraId="28EE99D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0"/>
          <w:szCs w:val="20"/>
        </w:rPr>
      </w:pPr>
    </w:p>
    <w:p w14:paraId="64904D7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Times New Roman" w:hAnsi="Arial" w:cs="Times New Roman"/>
          <w:sz w:val="24"/>
          <w:szCs w:val="20"/>
        </w:rPr>
      </w:pPr>
      <w:r w:rsidRPr="00481AFC">
        <w:rPr>
          <w:rFonts w:ascii="Times New Roman" w:eastAsia="Times New Roman" w:hAnsi="Times New Roman" w:cs="Times New Roman"/>
          <w:sz w:val="20"/>
          <w:szCs w:val="20"/>
        </w:rPr>
        <w:t>Table</w:t>
      </w:r>
      <w:r w:rsidR="004A041C">
        <w:rPr>
          <w:rFonts w:ascii="Times New Roman" w:eastAsia="Times New Roman" w:hAnsi="Times New Roman" w:cs="Times New Roman"/>
          <w:sz w:val="20"/>
          <w:szCs w:val="20"/>
        </w:rPr>
        <w:t xml:space="preserve"> 8-1:</w:t>
      </w:r>
      <w:r w:rsidRPr="00481AFC">
        <w:rPr>
          <w:rFonts w:ascii="Times New Roman" w:eastAsia="Times New Roman" w:hAnsi="Times New Roman" w:cs="Times New Roman"/>
          <w:sz w:val="20"/>
          <w:szCs w:val="20"/>
        </w:rPr>
        <w:t xml:space="preserve"> Reactions of Leavening Acids</w:t>
      </w:r>
    </w:p>
    <w:tbl>
      <w:tblPr>
        <w:tblW w:w="0" w:type="auto"/>
        <w:tblInd w:w="110"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110" w:type="dxa"/>
          <w:right w:w="110" w:type="dxa"/>
        </w:tblCellMar>
        <w:tblLook w:val="00A0" w:firstRow="1" w:lastRow="0" w:firstColumn="1" w:lastColumn="0" w:noHBand="0" w:noVBand="0"/>
      </w:tblPr>
      <w:tblGrid>
        <w:gridCol w:w="2340"/>
        <w:gridCol w:w="2340"/>
        <w:gridCol w:w="2340"/>
      </w:tblGrid>
      <w:tr w:rsidR="00481AFC" w:rsidRPr="00481AFC" w14:paraId="0ACC696F" w14:textId="77777777" w:rsidTr="00EA7D17">
        <w:trPr>
          <w:cantSplit/>
          <w:trHeight w:val="475"/>
          <w:tblHeader/>
        </w:trPr>
        <w:tc>
          <w:tcPr>
            <w:tcW w:w="7020" w:type="dxa"/>
            <w:gridSpan w:val="3"/>
            <w:tcBorders>
              <w:bottom w:val="single" w:sz="12" w:space="0" w:color="000000"/>
            </w:tcBorders>
          </w:tcPr>
          <w:p w14:paraId="0EF93E0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jc w:val="center"/>
              <w:rPr>
                <w:rFonts w:ascii="Arial" w:eastAsia="Times New Roman" w:hAnsi="Arial" w:cs="Times New Roman"/>
                <w:b/>
                <w:bCs/>
                <w:sz w:val="20"/>
                <w:szCs w:val="20"/>
              </w:rPr>
            </w:pPr>
            <w:r w:rsidRPr="00481AFC">
              <w:rPr>
                <w:rFonts w:ascii="Arial" w:eastAsia="Times New Roman" w:hAnsi="Arial" w:cs="Times New Roman"/>
                <w:b/>
                <w:bCs/>
                <w:sz w:val="20"/>
                <w:szCs w:val="20"/>
              </w:rPr>
              <w:t>Reactions of Leavening Acids</w:t>
            </w:r>
          </w:p>
        </w:tc>
      </w:tr>
      <w:tr w:rsidR="00481AFC" w:rsidRPr="00481AFC" w14:paraId="0A89BD76" w14:textId="77777777" w:rsidTr="00EA7D17">
        <w:trPr>
          <w:cantSplit/>
          <w:trHeight w:val="379"/>
        </w:trPr>
        <w:tc>
          <w:tcPr>
            <w:tcW w:w="2340" w:type="dxa"/>
            <w:tcBorders>
              <w:top w:val="single" w:sz="12" w:space="0" w:color="000000"/>
              <w:bottom w:val="single" w:sz="6" w:space="0" w:color="000000"/>
            </w:tcBorders>
          </w:tcPr>
          <w:p w14:paraId="5EF57C3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Leavening Acid</w:t>
            </w:r>
          </w:p>
        </w:tc>
        <w:tc>
          <w:tcPr>
            <w:tcW w:w="2340" w:type="dxa"/>
            <w:tcBorders>
              <w:top w:val="single" w:sz="12" w:space="0" w:color="000000"/>
              <w:bottom w:val="single" w:sz="6" w:space="0" w:color="000000"/>
            </w:tcBorders>
          </w:tcPr>
          <w:p w14:paraId="0AAB79B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NV</w:t>
            </w:r>
          </w:p>
        </w:tc>
        <w:tc>
          <w:tcPr>
            <w:tcW w:w="2340" w:type="dxa"/>
            <w:tcBorders>
              <w:top w:val="single" w:sz="12" w:space="0" w:color="000000"/>
              <w:bottom w:val="single" w:sz="6" w:space="0" w:color="000000"/>
            </w:tcBorders>
          </w:tcPr>
          <w:p w14:paraId="6F682CC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EV</w:t>
            </w:r>
          </w:p>
        </w:tc>
      </w:tr>
      <w:tr w:rsidR="00481AFC" w:rsidRPr="00481AFC" w14:paraId="35EEA90A" w14:textId="77777777" w:rsidTr="00EA7D17">
        <w:trPr>
          <w:cantSplit/>
          <w:trHeight w:val="144"/>
        </w:trPr>
        <w:tc>
          <w:tcPr>
            <w:tcW w:w="2340" w:type="dxa"/>
            <w:tcBorders>
              <w:top w:val="single" w:sz="6" w:space="0" w:color="000000"/>
              <w:bottom w:val="single" w:sz="6" w:space="0" w:color="000000"/>
            </w:tcBorders>
          </w:tcPr>
          <w:p w14:paraId="6136072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Monocalcium Phosphate (MCP)</w:t>
            </w:r>
          </w:p>
        </w:tc>
        <w:tc>
          <w:tcPr>
            <w:tcW w:w="2340" w:type="dxa"/>
            <w:tcBorders>
              <w:top w:val="single" w:sz="6" w:space="0" w:color="000000"/>
              <w:bottom w:val="single" w:sz="6" w:space="0" w:color="000000"/>
            </w:tcBorders>
          </w:tcPr>
          <w:p w14:paraId="70BD07E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80</w:t>
            </w:r>
          </w:p>
        </w:tc>
        <w:tc>
          <w:tcPr>
            <w:tcW w:w="2340" w:type="dxa"/>
            <w:tcBorders>
              <w:top w:val="single" w:sz="6" w:space="0" w:color="000000"/>
              <w:bottom w:val="single" w:sz="6" w:space="0" w:color="000000"/>
            </w:tcBorders>
          </w:tcPr>
          <w:p w14:paraId="1EE4431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1.25</w:t>
            </w:r>
          </w:p>
        </w:tc>
      </w:tr>
      <w:tr w:rsidR="00481AFC" w:rsidRPr="00481AFC" w14:paraId="6012474C" w14:textId="77777777" w:rsidTr="00481AFC">
        <w:trPr>
          <w:cantSplit/>
          <w:trHeight w:val="768"/>
        </w:trPr>
        <w:tc>
          <w:tcPr>
            <w:tcW w:w="2340" w:type="dxa"/>
            <w:tcBorders>
              <w:top w:val="single" w:sz="6" w:space="0" w:color="000000"/>
              <w:bottom w:val="single" w:sz="6" w:space="0" w:color="000000"/>
            </w:tcBorders>
          </w:tcPr>
          <w:p w14:paraId="1FD7BCC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Sodium Acid Pyrophosphate</w:t>
            </w:r>
          </w:p>
        </w:tc>
        <w:tc>
          <w:tcPr>
            <w:tcW w:w="2340" w:type="dxa"/>
            <w:tcBorders>
              <w:top w:val="single" w:sz="6" w:space="0" w:color="000000"/>
              <w:bottom w:val="single" w:sz="6" w:space="0" w:color="000000"/>
            </w:tcBorders>
          </w:tcPr>
          <w:p w14:paraId="3270DC9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72</w:t>
            </w:r>
          </w:p>
        </w:tc>
        <w:tc>
          <w:tcPr>
            <w:tcW w:w="2340" w:type="dxa"/>
            <w:tcBorders>
              <w:top w:val="single" w:sz="6" w:space="0" w:color="000000"/>
              <w:bottom w:val="single" w:sz="6" w:space="0" w:color="000000"/>
            </w:tcBorders>
          </w:tcPr>
          <w:p w14:paraId="2ECBEB6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1.39</w:t>
            </w:r>
          </w:p>
        </w:tc>
      </w:tr>
      <w:tr w:rsidR="00481AFC" w:rsidRPr="00481AFC" w14:paraId="2C2DC0EA" w14:textId="77777777" w:rsidTr="00EA7D17">
        <w:trPr>
          <w:cantSplit/>
          <w:trHeight w:val="144"/>
        </w:trPr>
        <w:tc>
          <w:tcPr>
            <w:tcW w:w="2340" w:type="dxa"/>
            <w:tcBorders>
              <w:top w:val="single" w:sz="6" w:space="0" w:color="000000"/>
              <w:bottom w:val="single" w:sz="6" w:space="0" w:color="000000"/>
            </w:tcBorders>
          </w:tcPr>
          <w:p w14:paraId="384624F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Sodium Aluminum Phosphate</w:t>
            </w:r>
          </w:p>
        </w:tc>
        <w:tc>
          <w:tcPr>
            <w:tcW w:w="2340" w:type="dxa"/>
            <w:tcBorders>
              <w:top w:val="single" w:sz="6" w:space="0" w:color="000000"/>
              <w:bottom w:val="single" w:sz="6" w:space="0" w:color="000000"/>
            </w:tcBorders>
          </w:tcPr>
          <w:p w14:paraId="7606242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100</w:t>
            </w:r>
          </w:p>
        </w:tc>
        <w:tc>
          <w:tcPr>
            <w:tcW w:w="2340" w:type="dxa"/>
            <w:tcBorders>
              <w:top w:val="single" w:sz="6" w:space="0" w:color="000000"/>
              <w:bottom w:val="single" w:sz="6" w:space="0" w:color="000000"/>
            </w:tcBorders>
          </w:tcPr>
          <w:p w14:paraId="64A6AE8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rPr>
                <w:rFonts w:ascii="Arial" w:eastAsia="Times New Roman" w:hAnsi="Arial" w:cs="Times New Roman"/>
                <w:sz w:val="20"/>
                <w:szCs w:val="20"/>
              </w:rPr>
            </w:pPr>
            <w:r w:rsidRPr="00481AFC">
              <w:rPr>
                <w:rFonts w:ascii="Arial" w:eastAsia="Times New Roman" w:hAnsi="Arial" w:cs="Times New Roman"/>
                <w:sz w:val="20"/>
                <w:szCs w:val="20"/>
              </w:rPr>
              <w:t>1.00</w:t>
            </w:r>
          </w:p>
          <w:p w14:paraId="69819B3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737"/>
              <w:rPr>
                <w:rFonts w:ascii="Arial" w:eastAsia="Times New Roman" w:hAnsi="Arial" w:cs="Times New Roman"/>
                <w:sz w:val="20"/>
                <w:szCs w:val="20"/>
              </w:rPr>
            </w:pPr>
          </w:p>
        </w:tc>
      </w:tr>
      <w:tr w:rsidR="00481AFC" w:rsidRPr="00481AFC" w14:paraId="1940A389" w14:textId="77777777" w:rsidTr="00EA7D17">
        <w:trPr>
          <w:cantSplit/>
          <w:trHeight w:val="144"/>
        </w:trPr>
        <w:tc>
          <w:tcPr>
            <w:tcW w:w="2340" w:type="dxa"/>
            <w:tcBorders>
              <w:top w:val="single" w:sz="6" w:space="0" w:color="000000"/>
              <w:bottom w:val="single" w:sz="6" w:space="0" w:color="000000"/>
            </w:tcBorders>
          </w:tcPr>
          <w:p w14:paraId="724EA29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Sodium Aluminum Sulphate</w:t>
            </w:r>
          </w:p>
        </w:tc>
        <w:tc>
          <w:tcPr>
            <w:tcW w:w="2340" w:type="dxa"/>
            <w:tcBorders>
              <w:top w:val="single" w:sz="6" w:space="0" w:color="000000"/>
              <w:bottom w:val="single" w:sz="6" w:space="0" w:color="000000"/>
            </w:tcBorders>
          </w:tcPr>
          <w:p w14:paraId="4DC0E6B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104</w:t>
            </w:r>
          </w:p>
        </w:tc>
        <w:tc>
          <w:tcPr>
            <w:tcW w:w="2340" w:type="dxa"/>
            <w:tcBorders>
              <w:top w:val="single" w:sz="6" w:space="0" w:color="000000"/>
              <w:bottom w:val="single" w:sz="6" w:space="0" w:color="000000"/>
            </w:tcBorders>
          </w:tcPr>
          <w:p w14:paraId="7C60664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0.96</w:t>
            </w:r>
          </w:p>
        </w:tc>
      </w:tr>
      <w:tr w:rsidR="00481AFC" w:rsidRPr="00481AFC" w14:paraId="74797B11" w14:textId="77777777" w:rsidTr="00EA7D17">
        <w:trPr>
          <w:cantSplit/>
          <w:trHeight w:val="144"/>
        </w:trPr>
        <w:tc>
          <w:tcPr>
            <w:tcW w:w="2340" w:type="dxa"/>
            <w:tcBorders>
              <w:top w:val="single" w:sz="6" w:space="0" w:color="000000"/>
            </w:tcBorders>
          </w:tcPr>
          <w:p w14:paraId="5FCE8E6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b/>
                <w:bCs/>
                <w:sz w:val="20"/>
                <w:szCs w:val="20"/>
              </w:rPr>
            </w:pPr>
            <w:r w:rsidRPr="00481AFC">
              <w:rPr>
                <w:rFonts w:ascii="Arial" w:eastAsia="Times New Roman" w:hAnsi="Arial" w:cs="Times New Roman"/>
                <w:b/>
                <w:bCs/>
                <w:sz w:val="20"/>
                <w:szCs w:val="20"/>
              </w:rPr>
              <w:t>Dicalcium Phosphate</w:t>
            </w:r>
          </w:p>
        </w:tc>
        <w:tc>
          <w:tcPr>
            <w:tcW w:w="2340" w:type="dxa"/>
            <w:tcBorders>
              <w:top w:val="single" w:sz="6" w:space="0" w:color="000000"/>
            </w:tcBorders>
          </w:tcPr>
          <w:p w14:paraId="123A7BE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35</w:t>
            </w:r>
          </w:p>
        </w:tc>
        <w:tc>
          <w:tcPr>
            <w:tcW w:w="2340" w:type="dxa"/>
            <w:tcBorders>
              <w:top w:val="single" w:sz="6" w:space="0" w:color="000000"/>
            </w:tcBorders>
          </w:tcPr>
          <w:p w14:paraId="68B14A3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84" w:after="737"/>
              <w:rPr>
                <w:rFonts w:ascii="Arial" w:eastAsia="Times New Roman" w:hAnsi="Arial" w:cs="Times New Roman"/>
                <w:sz w:val="20"/>
                <w:szCs w:val="20"/>
              </w:rPr>
            </w:pPr>
            <w:r w:rsidRPr="00481AFC">
              <w:rPr>
                <w:rFonts w:ascii="Arial" w:eastAsia="Times New Roman" w:hAnsi="Arial" w:cs="Times New Roman"/>
                <w:sz w:val="20"/>
                <w:szCs w:val="20"/>
              </w:rPr>
              <w:t>2.86</w:t>
            </w:r>
          </w:p>
        </w:tc>
      </w:tr>
    </w:tbl>
    <w:p w14:paraId="73733FD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p>
    <w:p w14:paraId="2766423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p>
    <w:p w14:paraId="19077A6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p>
    <w:p w14:paraId="4EF0426C" w14:textId="77777777" w:rsidR="00481AFC" w:rsidRDefault="00FD12A9"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Cs w:val="20"/>
        </w:rPr>
      </w:pPr>
      <w:r>
        <w:rPr>
          <w:rFonts w:ascii="Times New Roman" w:eastAsia="Times New Roman" w:hAnsi="Times New Roman" w:cs="Times New Roman"/>
          <w:szCs w:val="20"/>
        </w:rPr>
        <w:t>In addition to the neutralizing/</w:t>
      </w:r>
      <w:r w:rsidR="00481AFC" w:rsidRPr="00481AFC">
        <w:rPr>
          <w:rFonts w:ascii="Times New Roman" w:eastAsia="Times New Roman" w:hAnsi="Times New Roman" w:cs="Times New Roman"/>
          <w:szCs w:val="20"/>
        </w:rPr>
        <w:t>equivalence value, the rate of reaction of a leavening acid is important. The rate of reaction of a leavening acid is defined as the time required to achieve 60% of the total reaction with sodium bicarbonate (measured on a logarithmic scale)</w:t>
      </w:r>
      <w:r w:rsidR="00C91D76">
        <w:rPr>
          <w:rFonts w:ascii="Times New Roman" w:eastAsia="Times New Roman" w:hAnsi="Times New Roman" w:cs="Times New Roman"/>
          <w:szCs w:val="20"/>
        </w:rPr>
        <w:t>.</w:t>
      </w:r>
    </w:p>
    <w:p w14:paraId="7231041F" w14:textId="77777777" w:rsidR="00C91D76" w:rsidRPr="00481AFC" w:rsidRDefault="00C91D76"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Cs w:val="20"/>
        </w:rPr>
      </w:pPr>
    </w:p>
    <w:p w14:paraId="5D77FFC3"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Cs w:val="20"/>
        </w:rPr>
      </w:pPr>
      <w:r w:rsidRPr="00481AFC">
        <w:rPr>
          <w:rFonts w:ascii="Times New Roman" w:eastAsia="Times New Roman" w:hAnsi="Times New Roman" w:cs="Times New Roman"/>
          <w:szCs w:val="20"/>
        </w:rPr>
        <w:t>The formulator's choice of leavening acid in a product will depend on the tim</w:t>
      </w:r>
      <w:r w:rsidR="00FD12A9">
        <w:rPr>
          <w:rFonts w:ascii="Times New Roman" w:eastAsia="Times New Roman" w:hAnsi="Times New Roman" w:cs="Times New Roman"/>
          <w:szCs w:val="20"/>
        </w:rPr>
        <w:t>e and temperature of the baking/</w:t>
      </w:r>
      <w:r w:rsidRPr="00481AFC">
        <w:rPr>
          <w:rFonts w:ascii="Times New Roman" w:eastAsia="Times New Roman" w:hAnsi="Times New Roman" w:cs="Times New Roman"/>
          <w:szCs w:val="20"/>
        </w:rPr>
        <w:t xml:space="preserve">cooking of a product, the amount of moisture in the product, the preparation (mixing speed </w:t>
      </w:r>
      <w:r w:rsidR="00C91D76">
        <w:rPr>
          <w:rFonts w:ascii="Times New Roman" w:eastAsia="Times New Roman" w:hAnsi="Times New Roman" w:cs="Times New Roman"/>
          <w:szCs w:val="20"/>
        </w:rPr>
        <w:t>and</w:t>
      </w:r>
      <w:r w:rsidR="00C91D76"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time) and the holding time of the hydrated dough or batter.</w:t>
      </w:r>
    </w:p>
    <w:p w14:paraId="5F9BC842" w14:textId="77777777" w:rsidR="00016D5C" w:rsidRPr="00481AFC" w:rsidRDefault="00016D5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
          <w:szCs w:val="20"/>
        </w:rPr>
      </w:pPr>
    </w:p>
    <w:p w14:paraId="765E85CF"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p>
    <w:p w14:paraId="23403D61"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p>
    <w:p w14:paraId="727F6A5B"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p>
    <w:p w14:paraId="1D202723"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p>
    <w:p w14:paraId="758A29C7"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p>
    <w:p w14:paraId="50719CBF" w14:textId="77777777" w:rsidR="00481AFC" w:rsidRPr="00481AFC" w:rsidRDefault="00481AFC" w:rsidP="004A0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Cs/>
          <w:sz w:val="20"/>
          <w:szCs w:val="20"/>
        </w:rPr>
      </w:pPr>
      <w:r w:rsidRPr="00481AFC">
        <w:rPr>
          <w:rFonts w:ascii="Times New Roman" w:eastAsia="Times New Roman" w:hAnsi="Times New Roman" w:cs="Times New Roman"/>
          <w:bCs/>
          <w:sz w:val="20"/>
          <w:szCs w:val="20"/>
        </w:rPr>
        <w:t xml:space="preserve">Table </w:t>
      </w:r>
      <w:r w:rsidR="004A041C">
        <w:rPr>
          <w:rFonts w:ascii="Times New Roman" w:eastAsia="Times New Roman" w:hAnsi="Times New Roman" w:cs="Times New Roman"/>
          <w:bCs/>
          <w:sz w:val="20"/>
          <w:szCs w:val="20"/>
        </w:rPr>
        <w:t xml:space="preserve">8-2:The Common Use of </w:t>
      </w:r>
      <w:r w:rsidR="004A041C" w:rsidRPr="00921ADC">
        <w:rPr>
          <w:rFonts w:ascii="Times New Roman" w:eastAsia="Times New Roman" w:hAnsi="Times New Roman" w:cs="Times New Roman"/>
          <w:bCs/>
          <w:sz w:val="20"/>
          <w:szCs w:val="20"/>
        </w:rPr>
        <w:t>pH Adjusting / Acid reacting and</w:t>
      </w:r>
      <w:r w:rsidR="004A041C">
        <w:rPr>
          <w:rFonts w:ascii="Times New Roman" w:eastAsia="Times New Roman" w:hAnsi="Times New Roman" w:cs="Times New Roman"/>
          <w:bCs/>
          <w:sz w:val="20"/>
          <w:szCs w:val="20"/>
        </w:rPr>
        <w:t xml:space="preserve"> </w:t>
      </w:r>
      <w:r w:rsidR="004A041C" w:rsidRPr="00921ADC">
        <w:rPr>
          <w:rFonts w:ascii="Times New Roman" w:eastAsia="Times New Roman" w:hAnsi="Times New Roman" w:cs="Times New Roman"/>
          <w:bCs/>
          <w:sz w:val="20"/>
          <w:szCs w:val="20"/>
        </w:rPr>
        <w:t>Water reacting chemicals</w:t>
      </w:r>
    </w:p>
    <w:p w14:paraId="31972321" w14:textId="77777777" w:rsidR="00016D5C" w:rsidRDefault="00016D5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6"/>
          <w:szCs w:val="20"/>
        </w:rPr>
      </w:pPr>
    </w:p>
    <w:p w14:paraId="0E2B775E" w14:textId="77777777" w:rsidR="004A041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6"/>
          <w:szCs w:val="20"/>
        </w:rPr>
      </w:pPr>
    </w:p>
    <w:p w14:paraId="348F047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6"/>
          <w:szCs w:val="20"/>
        </w:rPr>
      </w:pPr>
      <w:r w:rsidRPr="00481AFC">
        <w:rPr>
          <w:rFonts w:ascii="Arial" w:eastAsia="Times New Roman" w:hAnsi="Arial" w:cs="Times New Roman"/>
          <w:b/>
          <w:sz w:val="26"/>
          <w:szCs w:val="20"/>
        </w:rPr>
        <w:t xml:space="preserve">pH Adjusting / Acid </w:t>
      </w:r>
      <w:commentRangeStart w:id="22"/>
      <w:r w:rsidRPr="00481AFC">
        <w:rPr>
          <w:rFonts w:ascii="Arial" w:eastAsia="Times New Roman" w:hAnsi="Arial" w:cs="Times New Roman"/>
          <w:b/>
          <w:sz w:val="26"/>
          <w:szCs w:val="20"/>
        </w:rPr>
        <w:t xml:space="preserve">reacting </w:t>
      </w:r>
      <w:r w:rsidR="00D72988">
        <w:rPr>
          <w:rFonts w:ascii="Arial" w:eastAsia="Times New Roman" w:hAnsi="Arial" w:cs="Times New Roman"/>
          <w:b/>
          <w:sz w:val="26"/>
          <w:szCs w:val="20"/>
        </w:rPr>
        <w:t>and</w:t>
      </w:r>
    </w:p>
    <w:p w14:paraId="6DAB800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r w:rsidRPr="00481AFC">
        <w:rPr>
          <w:rFonts w:ascii="Arial" w:eastAsia="Times New Roman" w:hAnsi="Arial" w:cs="Times New Roman"/>
          <w:b/>
          <w:sz w:val="26"/>
          <w:szCs w:val="20"/>
        </w:rPr>
        <w:t>Water reacting chemicals</w:t>
      </w:r>
      <w:r w:rsidRPr="00481AFC">
        <w:rPr>
          <w:rFonts w:ascii="Arial" w:eastAsia="Times New Roman" w:hAnsi="Arial" w:cs="Times New Roman"/>
          <w:b/>
          <w:sz w:val="24"/>
          <w:szCs w:val="20"/>
        </w:rPr>
        <w:tab/>
      </w:r>
      <w:r w:rsidRPr="00481AFC">
        <w:rPr>
          <w:rFonts w:ascii="Arial" w:eastAsia="Times New Roman" w:hAnsi="Arial" w:cs="Times New Roman"/>
          <w:b/>
          <w:sz w:val="24"/>
          <w:szCs w:val="20"/>
        </w:rPr>
        <w:tab/>
        <w:t>Common Uses</w:t>
      </w:r>
    </w:p>
    <w:commentRangeEnd w:id="22"/>
    <w:p w14:paraId="675C7AB7" w14:textId="77777777" w:rsidR="00481AFC" w:rsidRPr="00481AF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Style w:val="CommentReference"/>
          <w:rFonts w:eastAsiaTheme="minorEastAsia"/>
        </w:rPr>
        <w:commentReference w:id="22"/>
      </w:r>
    </w:p>
    <w:p w14:paraId="61DCB26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Acetic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Pickling</w:t>
      </w:r>
    </w:p>
    <w:p w14:paraId="6AB4A67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Adipic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2F62A13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Ammonium Bicarbonate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 xml:space="preserve"> </w:t>
      </w:r>
      <w:r w:rsidRPr="00481AFC">
        <w:rPr>
          <w:rFonts w:ascii="Arial" w:eastAsia="Times New Roman" w:hAnsi="Arial" w:cs="Times New Roman"/>
          <w:sz w:val="20"/>
          <w:szCs w:val="20"/>
        </w:rPr>
        <w:tab/>
        <w:t>Baking Powder (cookies)</w:t>
      </w:r>
    </w:p>
    <w:p w14:paraId="75CF4BC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Calcium Carbonate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pH adjusting agent (alkali)</w:t>
      </w:r>
    </w:p>
    <w:p w14:paraId="2C9A6C0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Calcium Chloride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Water softening agent</w:t>
      </w:r>
    </w:p>
    <w:p w14:paraId="3B30247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Calcium Citrate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Buffer / Calcium source</w:t>
      </w:r>
    </w:p>
    <w:p w14:paraId="40F29DE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Calcium Hydroxide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Lye Used to produce Masa from corn meal</w:t>
      </w:r>
    </w:p>
    <w:p w14:paraId="369F754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6480" w:hanging="6480"/>
        <w:rPr>
          <w:rFonts w:ascii="Arial" w:eastAsia="Times New Roman" w:hAnsi="Arial" w:cs="Times New Roman"/>
          <w:sz w:val="20"/>
          <w:szCs w:val="20"/>
        </w:rPr>
      </w:pPr>
      <w:r w:rsidRPr="00481AFC">
        <w:rPr>
          <w:rFonts w:ascii="Arial" w:eastAsia="Times New Roman" w:hAnsi="Arial" w:cs="Times New Roman"/>
          <w:sz w:val="20"/>
          <w:szCs w:val="20"/>
        </w:rPr>
        <w:tab/>
        <w:t>Dicalcium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 xml:space="preserve">pH adjusting agent </w:t>
      </w:r>
      <w:r w:rsidRPr="00481AFC">
        <w:rPr>
          <w:rFonts w:ascii="Arial" w:eastAsia="Times New Roman" w:hAnsi="Arial" w:cs="Times New Roman"/>
          <w:sz w:val="20"/>
          <w:szCs w:val="20"/>
        </w:rPr>
        <w:tab/>
      </w:r>
    </w:p>
    <w:p w14:paraId="1E6271D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Monocalcium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 formulations</w:t>
      </w:r>
    </w:p>
    <w:p w14:paraId="41B6318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Tricalcium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p>
    <w:p w14:paraId="0596DB8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Citric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077017C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Cream of Tartar</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 xml:space="preserve">Baking </w:t>
      </w:r>
    </w:p>
    <w:p w14:paraId="724C989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Fumaric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7F8793C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Glucono delta lactone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0F3D23E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Lactic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3797B42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Malic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51E633F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Phosphoric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 (Cola beverages)</w:t>
      </w:r>
    </w:p>
    <w:p w14:paraId="0763C29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Potassium Acid Tartrate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192C5E5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Potassium Chloride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Salt replacer</w:t>
      </w:r>
    </w:p>
    <w:p w14:paraId="562B05E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Potassium Citrate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Buffer</w:t>
      </w:r>
    </w:p>
    <w:p w14:paraId="4B8DEC1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Dipotassium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Coffee Creamer</w:t>
      </w:r>
    </w:p>
    <w:p w14:paraId="1EA64C2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Acid Pyrophosphate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6CC33C7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Aluminum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18F2AC9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Aluminum Sulphate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30D317B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Bicarbonate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2D415D3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Citrate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Buffer</w:t>
      </w:r>
    </w:p>
    <w:p w14:paraId="3FA1AE0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Sodium hexametaphosphate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pH Adjuster (used with Sodium tripolyphosphate) - used in meat products</w:t>
      </w:r>
    </w:p>
    <w:p w14:paraId="389DC1A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Lactate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p>
    <w:p w14:paraId="171AA9E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Disodium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Cheese products / meat products</w:t>
      </w:r>
    </w:p>
    <w:p w14:paraId="74F4463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Monosodium 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Cheese products</w:t>
      </w:r>
    </w:p>
    <w:p w14:paraId="5A36F3F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Sodium Potassium Tartrate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093A1CE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0" w:hanging="3600"/>
        <w:rPr>
          <w:rFonts w:ascii="Arial" w:eastAsia="Times New Roman" w:hAnsi="Arial" w:cs="Times New Roman"/>
          <w:sz w:val="20"/>
          <w:szCs w:val="20"/>
        </w:rPr>
      </w:pPr>
      <w:r w:rsidRPr="00481AFC">
        <w:rPr>
          <w:rFonts w:ascii="Arial" w:eastAsia="Times New Roman" w:hAnsi="Arial" w:cs="Times New Roman"/>
          <w:sz w:val="20"/>
          <w:szCs w:val="20"/>
        </w:rPr>
        <w:tab/>
        <w:t>Tetrasodium pyrophosphate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Baking Powder</w:t>
      </w:r>
    </w:p>
    <w:p w14:paraId="157493E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Sodium Tripolyphosphate</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t>pH Adjuster - meat products</w:t>
      </w:r>
    </w:p>
    <w:p w14:paraId="345ADCA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4320" w:hanging="4320"/>
        <w:rPr>
          <w:rFonts w:ascii="Arial" w:eastAsia="Times New Roman" w:hAnsi="Arial" w:cs="Times New Roman"/>
          <w:sz w:val="20"/>
          <w:szCs w:val="20"/>
        </w:rPr>
      </w:pPr>
      <w:r w:rsidRPr="00481AFC">
        <w:rPr>
          <w:rFonts w:ascii="Arial" w:eastAsia="Times New Roman" w:hAnsi="Arial" w:cs="Times New Roman"/>
          <w:sz w:val="20"/>
          <w:szCs w:val="20"/>
        </w:rPr>
        <w:tab/>
        <w:t>Tartaric acid</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Acidulant</w:t>
      </w:r>
    </w:p>
    <w:p w14:paraId="1CD00DC6" w14:textId="77777777" w:rsidR="00481AFC" w:rsidRDefault="00481AFC" w:rsidP="001548C2">
      <w:pPr>
        <w:rPr>
          <w:rFonts w:ascii="Times New Roman" w:eastAsia="Times New Roman" w:hAnsi="Times New Roman" w:cs="Times New Roman"/>
          <w:b/>
          <w:sz w:val="26"/>
          <w:szCs w:val="20"/>
        </w:rPr>
      </w:pPr>
    </w:p>
    <w:p w14:paraId="74AD1841" w14:textId="77777777" w:rsidR="00B76050" w:rsidRPr="001800E7" w:rsidRDefault="00B76050" w:rsidP="00921ADC">
      <w:pPr>
        <w:jc w:val="right"/>
        <w:rPr>
          <w:rFonts w:ascii="Times New Roman" w:hAnsi="Times New Roman" w:cs="Times New Roman"/>
          <w:b/>
          <w:sz w:val="24"/>
          <w:szCs w:val="24"/>
        </w:rPr>
      </w:pPr>
      <w:r>
        <w:rPr>
          <w:rFonts w:ascii="Times New Roman" w:hAnsi="Times New Roman" w:cs="Times New Roman"/>
          <w:b/>
          <w:sz w:val="24"/>
          <w:szCs w:val="24"/>
        </w:rPr>
        <w:t xml:space="preserve">M8-5: </w:t>
      </w:r>
      <w:r w:rsidRPr="001800E7">
        <w:rPr>
          <w:rFonts w:ascii="Times New Roman" w:hAnsi="Times New Roman" w:cs="Times New Roman"/>
          <w:b/>
          <w:sz w:val="24"/>
          <w:szCs w:val="24"/>
        </w:rPr>
        <w:t>Sequestering agents</w:t>
      </w:r>
    </w:p>
    <w:p w14:paraId="2F885FB7" w14:textId="77777777" w:rsidR="00481AFC" w:rsidRPr="00481AFC" w:rsidRDefault="00B7605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6"/>
          <w:szCs w:val="20"/>
        </w:rPr>
      </w:pPr>
      <w:r>
        <w:rPr>
          <w:rFonts w:ascii="Arial" w:eastAsia="Times New Roman" w:hAnsi="Arial" w:cs="Times New Roman"/>
          <w:b/>
          <w:sz w:val="26"/>
          <w:szCs w:val="20"/>
        </w:rPr>
        <w:t xml:space="preserve">&lt;h1&gt; </w:t>
      </w:r>
      <w:r w:rsidR="00481AFC" w:rsidRPr="00481AFC">
        <w:rPr>
          <w:rFonts w:ascii="Arial" w:eastAsia="Times New Roman" w:hAnsi="Arial" w:cs="Times New Roman"/>
          <w:b/>
          <w:sz w:val="26"/>
          <w:szCs w:val="20"/>
        </w:rPr>
        <w:t>Sequestering agents</w:t>
      </w:r>
    </w:p>
    <w:p w14:paraId="1DCCAAC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6"/>
          <w:szCs w:val="20"/>
        </w:rPr>
      </w:pPr>
    </w:p>
    <w:p w14:paraId="4FBF553A"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Sequestering agents are used to sca</w:t>
      </w:r>
      <w:r w:rsidR="00C91D76">
        <w:rPr>
          <w:rFonts w:ascii="Times New Roman" w:eastAsia="Times New Roman" w:hAnsi="Times New Roman" w:cs="Times New Roman"/>
          <w:szCs w:val="20"/>
        </w:rPr>
        <w:t>venge free metal ions in liquid/</w:t>
      </w:r>
      <w:r w:rsidRPr="00481AFC">
        <w:rPr>
          <w:rFonts w:ascii="Times New Roman" w:eastAsia="Times New Roman" w:hAnsi="Times New Roman" w:cs="Times New Roman"/>
          <w:szCs w:val="20"/>
        </w:rPr>
        <w:t xml:space="preserve">plastic foods. Due to the oxidative effect of metal ions, they can contribute to spoilage by means of flavor degradation and oxidative rancidity. </w:t>
      </w:r>
    </w:p>
    <w:p w14:paraId="7A3564DD" w14:textId="77777777" w:rsidR="00C91D76" w:rsidRPr="00481AFC" w:rsidRDefault="00C91D76"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6D6B6778"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Most of the sequestering agents are citrates and phosphates. The sodium salts of these products are commonly the most cost-effective and soluble, hence the most often used. Alternatives include the potassium and calcium salts. Potassium salts can have flavo</w:t>
      </w:r>
      <w:r w:rsidR="00D72988">
        <w:rPr>
          <w:rFonts w:ascii="Times New Roman" w:eastAsia="Times New Roman" w:hAnsi="Times New Roman" w:cs="Times New Roman"/>
          <w:szCs w:val="20"/>
        </w:rPr>
        <w:t>u</w:t>
      </w:r>
      <w:r w:rsidRPr="00481AFC">
        <w:rPr>
          <w:rFonts w:ascii="Times New Roman" w:eastAsia="Times New Roman" w:hAnsi="Times New Roman" w:cs="Times New Roman"/>
          <w:szCs w:val="20"/>
        </w:rPr>
        <w:t>r problems (they are frequently bitter) and the calcium salts are not as readily soluble. In areas where excessive sodium is present in the food, they will often be employed. The magnesium salts are rarely used unless specific dietary requirements are to be achieved.</w:t>
      </w:r>
      <w:r w:rsidRPr="00481AFC">
        <w:rPr>
          <w:rFonts w:ascii="Times New Roman" w:eastAsia="Times New Roman" w:hAnsi="Times New Roman" w:cs="Times New Roman"/>
          <w:szCs w:val="20"/>
        </w:rPr>
        <w:tab/>
      </w:r>
    </w:p>
    <w:p w14:paraId="4C6D6A18" w14:textId="77777777" w:rsidR="00026BEB" w:rsidRPr="00481AFC" w:rsidRDefault="00026BEB"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1C8BEC2B"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EDTA </w:t>
      </w:r>
      <w:r w:rsidR="00D72988">
        <w:rPr>
          <w:rFonts w:ascii="Times New Roman" w:eastAsia="Times New Roman" w:hAnsi="Times New Roman" w:cs="Times New Roman"/>
          <w:szCs w:val="20"/>
        </w:rPr>
        <w:t>(</w:t>
      </w:r>
      <w:r w:rsidR="00D72988" w:rsidRPr="00D72988">
        <w:rPr>
          <w:rFonts w:ascii="Times New Roman" w:eastAsia="Times New Roman" w:hAnsi="Times New Roman" w:cs="Times New Roman"/>
          <w:szCs w:val="20"/>
        </w:rPr>
        <w:t>ethylene diaminetetraacetate</w:t>
      </w:r>
      <w:r w:rsidR="00D72988">
        <w:rPr>
          <w:rFonts w:ascii="Times New Roman" w:eastAsia="Times New Roman" w:hAnsi="Times New Roman" w:cs="Times New Roman"/>
          <w:szCs w:val="20"/>
        </w:rPr>
        <w:t>)</w:t>
      </w:r>
      <w:r w:rsidR="00D72988" w:rsidRPr="00D72988">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is commonly used in salad dressings</w:t>
      </w:r>
      <w:r w:rsidR="00026BEB">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where it is very effective in preventing oxidative rancidity of the fats by tying up mineral ions found in process water and other ingredients</w:t>
      </w:r>
      <w:r w:rsidR="00026BEB">
        <w:rPr>
          <w:rFonts w:ascii="Times New Roman" w:eastAsia="Times New Roman" w:hAnsi="Times New Roman" w:cs="Times New Roman"/>
          <w:szCs w:val="20"/>
        </w:rPr>
        <w:t>.</w:t>
      </w:r>
    </w:p>
    <w:p w14:paraId="3EEFF21B" w14:textId="77777777" w:rsidR="00026BEB" w:rsidRPr="00481AFC" w:rsidRDefault="00026BEB"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1627D066"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Sequestering agents also play an important role in the moisture retention in meat, where they act as moisture binders and inhibitors to ‘rigor’ of meats. As a result, they are extensively used in whole </w:t>
      </w:r>
      <w:r w:rsidR="00026BEB" w:rsidRPr="00481AFC">
        <w:rPr>
          <w:rFonts w:ascii="Times New Roman" w:eastAsia="Times New Roman" w:hAnsi="Times New Roman" w:cs="Times New Roman"/>
          <w:szCs w:val="20"/>
        </w:rPr>
        <w:t>muscle</w:t>
      </w:r>
      <w:r w:rsidR="00026BEB">
        <w:rPr>
          <w:rFonts w:ascii="Times New Roman" w:eastAsia="Times New Roman" w:hAnsi="Times New Roman" w:cs="Times New Roman"/>
          <w:szCs w:val="20"/>
        </w:rPr>
        <w:t>-</w:t>
      </w:r>
      <w:r w:rsidRPr="00481AFC">
        <w:rPr>
          <w:rFonts w:ascii="Times New Roman" w:eastAsia="Times New Roman" w:hAnsi="Times New Roman" w:cs="Times New Roman"/>
          <w:szCs w:val="20"/>
        </w:rPr>
        <w:t>processed meat products such as roast beef, ham, bacon</w:t>
      </w:r>
      <w:r w:rsidR="00655FD1">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roasts.</w:t>
      </w:r>
    </w:p>
    <w:p w14:paraId="1072A3B0" w14:textId="77777777" w:rsidR="00026BEB" w:rsidRPr="00481AFC" w:rsidRDefault="00026BEB"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18FE471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To a lesser extent, and for somewhat different reasons, sequestering agents are used in emulsified meat products such as hot dogs</w:t>
      </w:r>
      <w:r w:rsidR="00655FD1">
        <w:rPr>
          <w:rFonts w:ascii="Times New Roman" w:eastAsia="Times New Roman" w:hAnsi="Times New Roman" w:cs="Times New Roman"/>
          <w:szCs w:val="20"/>
        </w:rPr>
        <w:t>,</w:t>
      </w:r>
      <w:r w:rsidR="00655FD1" w:rsidRPr="00481AFC">
        <w:rPr>
          <w:rFonts w:ascii="Times New Roman" w:eastAsia="Times New Roman" w:hAnsi="Times New Roman" w:cs="Times New Roman"/>
          <w:szCs w:val="20"/>
        </w:rPr>
        <w:t xml:space="preserve"> </w:t>
      </w:r>
      <w:r w:rsidR="00655FD1">
        <w:rPr>
          <w:rFonts w:ascii="Times New Roman" w:eastAsia="Times New Roman" w:hAnsi="Times New Roman" w:cs="Times New Roman"/>
          <w:szCs w:val="20"/>
        </w:rPr>
        <w:t>b</w:t>
      </w:r>
      <w:r w:rsidR="00655FD1" w:rsidRPr="00481AFC">
        <w:rPr>
          <w:rFonts w:ascii="Times New Roman" w:eastAsia="Times New Roman" w:hAnsi="Times New Roman" w:cs="Times New Roman"/>
          <w:szCs w:val="20"/>
        </w:rPr>
        <w:t>ologna</w:t>
      </w:r>
      <w:r w:rsidR="00655FD1">
        <w:rPr>
          <w:rFonts w:ascii="Times New Roman" w:eastAsia="Times New Roman" w:hAnsi="Times New Roman" w:cs="Times New Roman"/>
          <w:szCs w:val="20"/>
        </w:rPr>
        <w:t>,</w:t>
      </w:r>
      <w:r w:rsidR="00655FD1"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and other comminuted meats. Here, they provide the right pH conditions to allow the meat protein, water</w:t>
      </w:r>
      <w:r w:rsidR="00655FD1">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fats</w:t>
      </w:r>
      <w:r w:rsidR="00655FD1">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to be mixed into a stable emulsion.</w:t>
      </w:r>
    </w:p>
    <w:p w14:paraId="6DFB1BD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Cs w:val="20"/>
        </w:rPr>
      </w:pPr>
    </w:p>
    <w:p w14:paraId="556908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Cs w:val="20"/>
        </w:rPr>
      </w:pPr>
      <w:r w:rsidRPr="00481AFC">
        <w:rPr>
          <w:rFonts w:ascii="Times New Roman" w:eastAsia="Times New Roman" w:hAnsi="Times New Roman" w:cs="Times New Roman"/>
          <w:szCs w:val="20"/>
        </w:rPr>
        <w:tab/>
        <w:t xml:space="preserve"> Following are the more common sequestering agents:</w:t>
      </w:r>
    </w:p>
    <w:p w14:paraId="3987B6D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4"/>
          <w:szCs w:val="20"/>
        </w:rPr>
      </w:pPr>
    </w:p>
    <w:p w14:paraId="267D90E0"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Sodium hexametaphosphate</w:t>
      </w:r>
    </w:p>
    <w:p w14:paraId="3A2B9B25"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Citric acid</w:t>
      </w:r>
    </w:p>
    <w:p w14:paraId="35EBB601"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Potassium citrate</w:t>
      </w:r>
    </w:p>
    <w:p w14:paraId="2EB21CDB"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Calcium citrate</w:t>
      </w:r>
    </w:p>
    <w:p w14:paraId="0209C4E5"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EDTA (ethylene diaminetetraacetate)</w:t>
      </w:r>
    </w:p>
    <w:p w14:paraId="4BD335AB"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Disodium phosphate</w:t>
      </w:r>
    </w:p>
    <w:p w14:paraId="00BECEF9"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Sodium tripolyphosphate</w:t>
      </w:r>
    </w:p>
    <w:p w14:paraId="3316D583"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Tetrasodium pyrophosphate</w:t>
      </w:r>
    </w:p>
    <w:p w14:paraId="0E09DF21"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Tricalcium phosphate</w:t>
      </w:r>
    </w:p>
    <w:p w14:paraId="2BC1C07B"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Monocalcium phosphate</w:t>
      </w:r>
    </w:p>
    <w:p w14:paraId="4301F574"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Sodium acid pyrophosphate</w:t>
      </w:r>
    </w:p>
    <w:p w14:paraId="3D323F44"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Tetrapotassium pyrophosphate</w:t>
      </w:r>
    </w:p>
    <w:p w14:paraId="4BB1E6E0"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Dipotassium phosphate</w:t>
      </w:r>
    </w:p>
    <w:p w14:paraId="02F2EAAF"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Monocalcium phosphate</w:t>
      </w:r>
    </w:p>
    <w:p w14:paraId="3C21DDBE"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Dicalcium phosphate</w:t>
      </w:r>
    </w:p>
    <w:p w14:paraId="7A449545" w14:textId="77777777" w:rsidR="00481AFC" w:rsidRPr="00481AFC" w:rsidRDefault="00481AFC" w:rsidP="00921ADC">
      <w:pPr>
        <w:widowControl w:val="0"/>
        <w:numPr>
          <w:ilvl w:val="1"/>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rFonts w:ascii="Arial" w:eastAsia="Times New Roman" w:hAnsi="Arial" w:cs="Times New Roman"/>
          <w:sz w:val="20"/>
          <w:szCs w:val="20"/>
        </w:rPr>
      </w:pPr>
      <w:r w:rsidRPr="00481AFC">
        <w:rPr>
          <w:rFonts w:ascii="Arial" w:eastAsia="Times New Roman" w:hAnsi="Arial" w:cs="Times New Roman"/>
          <w:sz w:val="20"/>
          <w:szCs w:val="20"/>
        </w:rPr>
        <w:tab/>
        <w:t>Sodium Citrate</w:t>
      </w:r>
    </w:p>
    <w:p w14:paraId="341F615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4"/>
          <w:szCs w:val="20"/>
        </w:rPr>
      </w:pPr>
    </w:p>
    <w:p w14:paraId="32E62863" w14:textId="77777777" w:rsidR="00921ADC" w:rsidRDefault="00921ADC" w:rsidP="00921ADC">
      <w:pPr>
        <w:jc w:val="right"/>
        <w:rPr>
          <w:rFonts w:ascii="Times New Roman" w:hAnsi="Times New Roman" w:cs="Times New Roman"/>
          <w:b/>
          <w:sz w:val="24"/>
          <w:szCs w:val="24"/>
        </w:rPr>
      </w:pPr>
    </w:p>
    <w:p w14:paraId="42A83961" w14:textId="77777777" w:rsidR="00921ADC" w:rsidRDefault="00921ADC" w:rsidP="00921ADC">
      <w:pPr>
        <w:jc w:val="right"/>
        <w:rPr>
          <w:rFonts w:ascii="Times New Roman" w:hAnsi="Times New Roman" w:cs="Times New Roman"/>
          <w:b/>
          <w:sz w:val="24"/>
          <w:szCs w:val="24"/>
        </w:rPr>
      </w:pPr>
    </w:p>
    <w:p w14:paraId="4AAE08CB" w14:textId="77777777" w:rsidR="00B76050" w:rsidRPr="001800E7" w:rsidRDefault="00B76050" w:rsidP="00921ADC">
      <w:pPr>
        <w:jc w:val="right"/>
        <w:rPr>
          <w:rFonts w:ascii="Times New Roman" w:hAnsi="Times New Roman" w:cs="Times New Roman"/>
          <w:b/>
          <w:sz w:val="24"/>
          <w:szCs w:val="24"/>
        </w:rPr>
      </w:pPr>
      <w:r>
        <w:rPr>
          <w:rFonts w:ascii="Times New Roman" w:hAnsi="Times New Roman" w:cs="Times New Roman"/>
          <w:b/>
          <w:sz w:val="24"/>
          <w:szCs w:val="24"/>
        </w:rPr>
        <w:t xml:space="preserve">M8-6: </w:t>
      </w:r>
      <w:r w:rsidRPr="001800E7">
        <w:rPr>
          <w:rFonts w:ascii="Times New Roman" w:hAnsi="Times New Roman" w:cs="Times New Roman"/>
          <w:b/>
          <w:sz w:val="24"/>
          <w:szCs w:val="24"/>
        </w:rPr>
        <w:t>Ingredients used in Health Food Products &amp; Sports Nutrition</w:t>
      </w:r>
    </w:p>
    <w:p w14:paraId="11942353" w14:textId="77777777" w:rsidR="00B76050" w:rsidRDefault="00B7605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p>
    <w:p w14:paraId="7B1BD6E1" w14:textId="77777777" w:rsidR="00481AFC" w:rsidRPr="00481AFC" w:rsidRDefault="00B76050"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r>
        <w:rPr>
          <w:rFonts w:ascii="Arial" w:eastAsia="Times New Roman" w:hAnsi="Arial" w:cs="Times New Roman"/>
          <w:b/>
          <w:sz w:val="24"/>
          <w:szCs w:val="20"/>
        </w:rPr>
        <w:t xml:space="preserve">&lt;h1&gt; </w:t>
      </w:r>
      <w:r w:rsidR="00481AFC" w:rsidRPr="00481AFC">
        <w:rPr>
          <w:rFonts w:ascii="Arial" w:eastAsia="Times New Roman" w:hAnsi="Arial" w:cs="Times New Roman"/>
          <w:b/>
          <w:sz w:val="24"/>
          <w:szCs w:val="20"/>
        </w:rPr>
        <w:t xml:space="preserve">Ingredients used in Health Food Products </w:t>
      </w:r>
      <w:r w:rsidR="00655FD1">
        <w:rPr>
          <w:rFonts w:ascii="Arial" w:eastAsia="Times New Roman" w:hAnsi="Arial" w:cs="Times New Roman"/>
          <w:b/>
          <w:sz w:val="24"/>
          <w:szCs w:val="20"/>
        </w:rPr>
        <w:t>and</w:t>
      </w:r>
      <w:r w:rsidR="00655FD1" w:rsidRPr="00481AFC">
        <w:rPr>
          <w:rFonts w:ascii="Arial" w:eastAsia="Times New Roman" w:hAnsi="Arial" w:cs="Times New Roman"/>
          <w:b/>
          <w:sz w:val="24"/>
          <w:szCs w:val="20"/>
        </w:rPr>
        <w:t xml:space="preserve"> </w:t>
      </w:r>
      <w:r w:rsidR="00481AFC" w:rsidRPr="00481AFC">
        <w:rPr>
          <w:rFonts w:ascii="Arial" w:eastAsia="Times New Roman" w:hAnsi="Arial" w:cs="Times New Roman"/>
          <w:b/>
          <w:sz w:val="24"/>
          <w:szCs w:val="20"/>
        </w:rPr>
        <w:t>Sports Nutrition</w:t>
      </w:r>
    </w:p>
    <w:p w14:paraId="760F6AA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b/>
          <w:sz w:val="24"/>
          <w:szCs w:val="20"/>
        </w:rPr>
      </w:pPr>
    </w:p>
    <w:p w14:paraId="487A63C0" w14:textId="77777777" w:rsidR="00481AFC" w:rsidRPr="00481AFC" w:rsidRDefault="00481AFC" w:rsidP="00655FD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With the soaring cost of health care and the renewed trend toward natural foods, there has also been a tremendous growth in the health food industry to produce foods with medical, and improved nutritive </w:t>
      </w:r>
      <w:r w:rsidR="00655FD1">
        <w:rPr>
          <w:rFonts w:ascii="Times New Roman" w:eastAsia="Times New Roman" w:hAnsi="Times New Roman" w:cs="Times New Roman"/>
          <w:szCs w:val="20"/>
        </w:rPr>
        <w:t>and</w:t>
      </w:r>
      <w:r w:rsidR="00655FD1"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preventative qualities. This is not new. The Assyrians, Babylonians, Egyptians</w:t>
      </w:r>
      <w:r w:rsidR="00655FD1">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Sumerians were known to use foods to heal medical conditions thousands of years ago. The Chinese have amassed centuries of knowledge relating to medical conditions and foods that heal them.</w:t>
      </w:r>
      <w:r w:rsidR="00655FD1">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Some are based on herbs, others use extracts, and yet others look for a variety of food groups that yield certain desirable reactions in the body.</w:t>
      </w:r>
    </w:p>
    <w:p w14:paraId="1A519EA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4841628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Modern food processing does lend itself well to incorporating traditional herbal medicine into foods, but Canadian regulations simply do not permit the use of foods as medicine. That is, any product that makes a claim about treating, preventing</w:t>
      </w:r>
      <w:r w:rsidR="00D72988">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or healing a medical condition is classified as a drug and must meet all the requirements of drugs.</w:t>
      </w:r>
    </w:p>
    <w:p w14:paraId="0F6EF0A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2E11FA7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This explains why you will find many products with veiled references and trade names that subtly imply the medicinal or curative properties, but none that clearly state what they are intended for.</w:t>
      </w:r>
    </w:p>
    <w:p w14:paraId="02C1DCD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62417CB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Due to the stringent regulations, a whole new method of communication, the modern age jungle drum, if you will, has developed to convey information from rudimentary research to consumers and vice versa.</w:t>
      </w:r>
    </w:p>
    <w:p w14:paraId="05597DA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55372B7D"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The development of the Internet as an anonymous tool of mass communication has allowed this proliferation of information, sometimes to benefit, and at other times to great detriment.</w:t>
      </w:r>
    </w:p>
    <w:p w14:paraId="408C4BDA" w14:textId="77777777" w:rsidR="00196E6D" w:rsidRPr="00481AFC" w:rsidRDefault="00196E6D"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p>
    <w:p w14:paraId="6146C42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Manufacturers may not make </w:t>
      </w:r>
      <w:r w:rsidR="00196E6D" w:rsidRPr="00481AFC">
        <w:rPr>
          <w:rFonts w:ascii="Times New Roman" w:eastAsia="Times New Roman" w:hAnsi="Times New Roman" w:cs="Times New Roman"/>
          <w:szCs w:val="20"/>
        </w:rPr>
        <w:t>health</w:t>
      </w:r>
      <w:r w:rsidR="00196E6D">
        <w:rPr>
          <w:rFonts w:ascii="Times New Roman" w:eastAsia="Times New Roman" w:hAnsi="Times New Roman" w:cs="Times New Roman"/>
          <w:szCs w:val="20"/>
        </w:rPr>
        <w:t>-</w:t>
      </w:r>
      <w:r w:rsidRPr="00481AFC">
        <w:rPr>
          <w:rFonts w:ascii="Times New Roman" w:eastAsia="Times New Roman" w:hAnsi="Times New Roman" w:cs="Times New Roman"/>
          <w:szCs w:val="20"/>
        </w:rPr>
        <w:t>related claims about their products, neither on the label nor on any advertisement relating to the product. As a result, they are hampered by regulations to communicate the benefits and advantages to the consumers. Editorials, newsletters</w:t>
      </w:r>
      <w:r w:rsidR="00196E6D">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w:t>
      </w:r>
      <w:r w:rsidR="00D72988">
        <w:rPr>
          <w:rFonts w:ascii="Times New Roman" w:eastAsia="Times New Roman" w:hAnsi="Times New Roman" w:cs="Times New Roman"/>
          <w:szCs w:val="20"/>
        </w:rPr>
        <w:t>I</w:t>
      </w:r>
      <w:r w:rsidR="00D72988" w:rsidRPr="00481AFC">
        <w:rPr>
          <w:rFonts w:ascii="Times New Roman" w:eastAsia="Times New Roman" w:hAnsi="Times New Roman" w:cs="Times New Roman"/>
          <w:szCs w:val="20"/>
        </w:rPr>
        <w:t xml:space="preserve">nternet </w:t>
      </w:r>
      <w:r w:rsidRPr="00481AFC">
        <w:rPr>
          <w:rFonts w:ascii="Times New Roman" w:eastAsia="Times New Roman" w:hAnsi="Times New Roman" w:cs="Times New Roman"/>
          <w:szCs w:val="20"/>
        </w:rPr>
        <w:t xml:space="preserve">chat areas through </w:t>
      </w:r>
      <w:r w:rsidR="00196E6D">
        <w:rPr>
          <w:rFonts w:ascii="Times New Roman" w:eastAsia="Times New Roman" w:hAnsi="Times New Roman" w:cs="Times New Roman"/>
          <w:szCs w:val="20"/>
        </w:rPr>
        <w:t>third</w:t>
      </w:r>
      <w:r w:rsidR="00196E6D" w:rsidRPr="00481AFC">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 xml:space="preserve">parties, however, cannot be regulated the same way. These then become the areas where the information </w:t>
      </w:r>
      <w:r w:rsidR="00196E6D" w:rsidRPr="00481AFC">
        <w:rPr>
          <w:rFonts w:ascii="Times New Roman" w:eastAsia="Times New Roman" w:hAnsi="Times New Roman" w:cs="Times New Roman"/>
          <w:szCs w:val="20"/>
        </w:rPr>
        <w:t>(</w:t>
      </w:r>
      <w:r w:rsidR="00196E6D">
        <w:rPr>
          <w:rFonts w:ascii="Times New Roman" w:eastAsia="Times New Roman" w:hAnsi="Times New Roman" w:cs="Times New Roman"/>
          <w:szCs w:val="20"/>
        </w:rPr>
        <w:t>and sometimes misinformation</w:t>
      </w:r>
      <w:r w:rsidR="00196E6D" w:rsidRPr="00481AFC">
        <w:rPr>
          <w:rFonts w:ascii="Times New Roman" w:eastAsia="Times New Roman" w:hAnsi="Times New Roman" w:cs="Times New Roman"/>
          <w:szCs w:val="20"/>
        </w:rPr>
        <w:t>)</w:t>
      </w:r>
      <w:r w:rsidR="00196E6D">
        <w:rPr>
          <w:rFonts w:ascii="Times New Roman" w:eastAsia="Times New Roman" w:hAnsi="Times New Roman" w:cs="Times New Roman"/>
          <w:szCs w:val="20"/>
        </w:rPr>
        <w:t xml:space="preserve"> </w:t>
      </w:r>
      <w:r w:rsidRPr="00481AFC">
        <w:rPr>
          <w:rFonts w:ascii="Times New Roman" w:eastAsia="Times New Roman" w:hAnsi="Times New Roman" w:cs="Times New Roman"/>
          <w:szCs w:val="20"/>
        </w:rPr>
        <w:t>flows freely.</w:t>
      </w:r>
    </w:p>
    <w:p w14:paraId="72E11EA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4162F0B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0BB9B84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Many herbs and related materials are recognized to have a positive or negative impact on health and sports performance. The usage levels and stringent medical data supporting their applications are generally lacking or poorly defined. As a result, current regulations allow for the use of a host of materials in various applications. The scientific data is lagging behind in substantiating the supposed and assumed safety and efficacy of the materials. </w:t>
      </w:r>
    </w:p>
    <w:p w14:paraId="6EDE87A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6A06FD0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Health Canada has established a new Office of Natural Health Products, and is developing new regulations to address this </w:t>
      </w:r>
      <w:r w:rsidR="00196E6D" w:rsidRPr="00481AFC">
        <w:rPr>
          <w:rFonts w:ascii="Times New Roman" w:eastAsia="Times New Roman" w:hAnsi="Times New Roman" w:cs="Times New Roman"/>
          <w:szCs w:val="20"/>
        </w:rPr>
        <w:t>phenomen</w:t>
      </w:r>
      <w:r w:rsidR="00D72988">
        <w:rPr>
          <w:rFonts w:ascii="Times New Roman" w:eastAsia="Times New Roman" w:hAnsi="Times New Roman" w:cs="Times New Roman"/>
          <w:szCs w:val="20"/>
        </w:rPr>
        <w:t>on</w:t>
      </w:r>
      <w:r w:rsidRPr="00481AFC">
        <w:rPr>
          <w:rFonts w:ascii="Times New Roman" w:eastAsia="Times New Roman" w:hAnsi="Times New Roman" w:cs="Times New Roman"/>
          <w:szCs w:val="20"/>
        </w:rPr>
        <w:t xml:space="preserve">. In the interim, products from Canada’s biggest trading partner, the USA, where products are not subject to the same laws and regulations, are finding their way to Canadian consumers, through mail order, </w:t>
      </w:r>
      <w:r w:rsidR="00196E6D">
        <w:rPr>
          <w:rFonts w:ascii="Times New Roman" w:eastAsia="Times New Roman" w:hAnsi="Times New Roman" w:cs="Times New Roman"/>
          <w:szCs w:val="20"/>
        </w:rPr>
        <w:t>I</w:t>
      </w:r>
      <w:r w:rsidR="00196E6D" w:rsidRPr="00481AFC">
        <w:rPr>
          <w:rFonts w:ascii="Times New Roman" w:eastAsia="Times New Roman" w:hAnsi="Times New Roman" w:cs="Times New Roman"/>
          <w:szCs w:val="20"/>
        </w:rPr>
        <w:t xml:space="preserve">nternet </w:t>
      </w:r>
      <w:r w:rsidRPr="00481AFC">
        <w:rPr>
          <w:rFonts w:ascii="Times New Roman" w:eastAsia="Times New Roman" w:hAnsi="Times New Roman" w:cs="Times New Roman"/>
          <w:szCs w:val="20"/>
        </w:rPr>
        <w:t>purchases or cross-border shopping. Until new laws have been developed to allow consumers and manufacturers to share products and information appropriately, many mistakes and violations will continue to be made.</w:t>
      </w:r>
    </w:p>
    <w:p w14:paraId="29264DB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Times New Roman" w:hAnsi="Times New Roman" w:cs="Times New Roman"/>
          <w:szCs w:val="20"/>
        </w:rPr>
      </w:pPr>
    </w:p>
    <w:p w14:paraId="3D801A3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Times New Roman" w:eastAsia="Times New Roman" w:hAnsi="Times New Roman" w:cs="Times New Roman"/>
          <w:szCs w:val="20"/>
        </w:rPr>
      </w:pPr>
      <w:r w:rsidRPr="00481AFC">
        <w:rPr>
          <w:rFonts w:ascii="Times New Roman" w:eastAsia="Times New Roman" w:hAnsi="Times New Roman" w:cs="Times New Roman"/>
          <w:szCs w:val="20"/>
        </w:rPr>
        <w:t xml:space="preserve">Following </w:t>
      </w:r>
      <w:r w:rsidR="004A041C">
        <w:rPr>
          <w:rFonts w:ascii="Times New Roman" w:eastAsia="Times New Roman" w:hAnsi="Times New Roman" w:cs="Times New Roman"/>
          <w:szCs w:val="20"/>
        </w:rPr>
        <w:t xml:space="preserve">( Table 8-3) </w:t>
      </w:r>
      <w:r w:rsidRPr="00481AFC">
        <w:rPr>
          <w:rFonts w:ascii="Times New Roman" w:eastAsia="Times New Roman" w:hAnsi="Times New Roman" w:cs="Times New Roman"/>
          <w:szCs w:val="20"/>
        </w:rPr>
        <w:t>is a partial list of herbs, herbal extracts, animal extracts</w:t>
      </w:r>
      <w:r w:rsidR="00196E6D">
        <w:rPr>
          <w:rFonts w:ascii="Times New Roman" w:eastAsia="Times New Roman" w:hAnsi="Times New Roman" w:cs="Times New Roman"/>
          <w:szCs w:val="20"/>
        </w:rPr>
        <w:t>,</w:t>
      </w:r>
      <w:r w:rsidRPr="00481AFC">
        <w:rPr>
          <w:rFonts w:ascii="Times New Roman" w:eastAsia="Times New Roman" w:hAnsi="Times New Roman" w:cs="Times New Roman"/>
          <w:szCs w:val="20"/>
        </w:rPr>
        <w:t xml:space="preserve"> and metabolic intermediates that have found their way into the food, sports nutrition, and </w:t>
      </w:r>
      <w:r w:rsidR="00196E6D">
        <w:rPr>
          <w:rFonts w:ascii="Times New Roman" w:eastAsia="Times New Roman" w:hAnsi="Times New Roman" w:cs="Times New Roman"/>
          <w:szCs w:val="20"/>
        </w:rPr>
        <w:t xml:space="preserve">the </w:t>
      </w:r>
      <w:r w:rsidRPr="00481AFC">
        <w:rPr>
          <w:rFonts w:ascii="Times New Roman" w:eastAsia="Times New Roman" w:hAnsi="Times New Roman" w:cs="Times New Roman"/>
          <w:szCs w:val="20"/>
        </w:rPr>
        <w:t>health food industry, with some of the claimed benefits associated with these products.</w:t>
      </w:r>
      <w:r w:rsidR="0041495D">
        <w:rPr>
          <w:rFonts w:ascii="Times New Roman" w:eastAsia="Times New Roman" w:hAnsi="Times New Roman" w:cs="Times New Roman"/>
          <w:szCs w:val="20"/>
        </w:rPr>
        <w:t xml:space="preserve">  This</w:t>
      </w:r>
      <w:r w:rsidRPr="00481AFC">
        <w:rPr>
          <w:rFonts w:ascii="Times New Roman" w:eastAsia="Times New Roman" w:hAnsi="Times New Roman" w:cs="Times New Roman"/>
          <w:szCs w:val="20"/>
        </w:rPr>
        <w:t xml:space="preserve"> list of the ingredients</w:t>
      </w:r>
      <w:r w:rsidR="0041495D">
        <w:rPr>
          <w:rFonts w:ascii="Times New Roman" w:eastAsia="Times New Roman" w:hAnsi="Times New Roman" w:cs="Times New Roman"/>
          <w:szCs w:val="20"/>
        </w:rPr>
        <w:t xml:space="preserve"> is </w:t>
      </w:r>
      <w:r w:rsidRPr="00481AFC">
        <w:rPr>
          <w:rFonts w:ascii="Times New Roman" w:eastAsia="Times New Roman" w:hAnsi="Times New Roman" w:cs="Times New Roman"/>
          <w:szCs w:val="20"/>
        </w:rPr>
        <w:t xml:space="preserve"> currently in use by food, health food and pharmaceutical manufacturers. These products may occur singly, or in combinations, and may be sold as supplements, or as part of a food or nutrition product.</w:t>
      </w:r>
    </w:p>
    <w:p w14:paraId="767B1E7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4"/>
          <w:szCs w:val="20"/>
        </w:rPr>
      </w:pPr>
      <w:r w:rsidRPr="00481AFC">
        <w:rPr>
          <w:rFonts w:ascii="Arial" w:eastAsia="Times New Roman" w:hAnsi="Arial" w:cs="Times New Roman"/>
          <w:sz w:val="24"/>
          <w:szCs w:val="20"/>
        </w:rPr>
        <w:br w:type="page"/>
      </w:r>
    </w:p>
    <w:p w14:paraId="6C4D0E60" w14:textId="77777777" w:rsidR="00481AFC" w:rsidRPr="00481AFC" w:rsidRDefault="00481AFC" w:rsidP="00481AFC">
      <w:pPr>
        <w:widowControl w:val="0"/>
        <w:tabs>
          <w:tab w:val="left" w:pos="0"/>
          <w:tab w:val="left" w:pos="720"/>
          <w:tab w:val="left" w:pos="1440"/>
          <w:tab w:val="left" w:pos="2160"/>
          <w:tab w:val="left" w:pos="2876"/>
          <w:tab w:val="left" w:pos="3600"/>
          <w:tab w:val="left" w:pos="4320"/>
          <w:tab w:val="left" w:pos="5040"/>
          <w:tab w:val="left" w:pos="5754"/>
          <w:tab w:val="left" w:pos="6480"/>
          <w:tab w:val="left" w:pos="7200"/>
          <w:tab w:val="left" w:pos="7920"/>
        </w:tabs>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 xml:space="preserve">Table </w:t>
      </w:r>
      <w:r w:rsidR="004A041C">
        <w:rPr>
          <w:rFonts w:ascii="Times New Roman" w:eastAsia="Times New Roman" w:hAnsi="Times New Roman" w:cs="Times New Roman"/>
          <w:sz w:val="20"/>
          <w:szCs w:val="20"/>
        </w:rPr>
        <w:t xml:space="preserve"> 8-3</w:t>
      </w:r>
      <w:r w:rsidRPr="00481AFC">
        <w:rPr>
          <w:rFonts w:ascii="Times New Roman" w:eastAsia="Times New Roman" w:hAnsi="Times New Roman" w:cs="Times New Roman"/>
          <w:sz w:val="20"/>
          <w:szCs w:val="20"/>
        </w:rPr>
        <w:t>. Health Food Ingredients</w:t>
      </w:r>
    </w:p>
    <w:p w14:paraId="632D73F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4"/>
          <w:szCs w:val="20"/>
        </w:rPr>
      </w:pPr>
    </w:p>
    <w:p w14:paraId="61C74EC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vanish/>
          <w:sz w:val="20"/>
          <w:szCs w:val="20"/>
        </w:rPr>
      </w:pPr>
      <w:r w:rsidRPr="00481AFC">
        <w:rPr>
          <w:rFonts w:ascii="Arial" w:eastAsia="Times New Roman" w:hAnsi="Arial" w:cs="Times New Roman"/>
          <w:sz w:val="24"/>
          <w:szCs w:val="20"/>
        </w:rPr>
        <w:tab/>
      </w:r>
      <w:r w:rsidRPr="00481AFC">
        <w:rPr>
          <w:rFonts w:ascii="Arial" w:eastAsia="Times New Roman" w:hAnsi="Arial" w:cs="Times New Roman"/>
          <w:sz w:val="20"/>
          <w:szCs w:val="20"/>
        </w:rPr>
        <w:t>Ingredient</w:t>
      </w:r>
      <w:r w:rsidRPr="00481AFC">
        <w:rPr>
          <w:rFonts w:ascii="Arial" w:eastAsia="Times New Roman" w:hAnsi="Arial" w:cs="Times New Roman"/>
          <w:sz w:val="20"/>
          <w:szCs w:val="20"/>
        </w:rPr>
        <w:tab/>
      </w:r>
      <w:r w:rsidRPr="00481AFC">
        <w:rPr>
          <w:rFonts w:ascii="Arial" w:eastAsia="Times New Roman" w:hAnsi="Arial" w:cs="Times New Roman"/>
          <w:sz w:val="20"/>
          <w:szCs w:val="20"/>
        </w:rPr>
        <w:tab/>
      </w:r>
      <w:r w:rsidRPr="00481AFC">
        <w:rPr>
          <w:rFonts w:ascii="Arial" w:eastAsia="Times New Roman" w:hAnsi="Arial" w:cs="Times New Roman"/>
          <w:sz w:val="20"/>
          <w:szCs w:val="20"/>
        </w:rPr>
        <w:tab/>
        <w:t xml:space="preserve">Claimed Benefits / </w:t>
      </w:r>
      <w:commentRangeStart w:id="23"/>
      <w:r w:rsidRPr="00481AFC">
        <w:rPr>
          <w:rFonts w:ascii="Arial" w:eastAsia="Times New Roman" w:hAnsi="Arial" w:cs="Times New Roman"/>
          <w:sz w:val="20"/>
          <w:szCs w:val="20"/>
        </w:rPr>
        <w:t>Nutritive Properties</w:t>
      </w:r>
    </w:p>
    <w:tbl>
      <w:tblPr>
        <w:tblW w:w="0" w:type="auto"/>
        <w:tblInd w:w="360" w:type="dxa"/>
        <w:tblLayout w:type="fixed"/>
        <w:tblCellMar>
          <w:left w:w="0" w:type="dxa"/>
          <w:right w:w="0" w:type="dxa"/>
        </w:tblCellMar>
        <w:tblLook w:val="0000" w:firstRow="0" w:lastRow="0" w:firstColumn="0" w:lastColumn="0" w:noHBand="0" w:noVBand="0"/>
      </w:tblPr>
      <w:tblGrid>
        <w:gridCol w:w="2773"/>
        <w:gridCol w:w="4337"/>
      </w:tblGrid>
      <w:tr w:rsidR="00481AFC" w:rsidRPr="00481AFC" w14:paraId="313E4F23" w14:textId="77777777" w:rsidTr="00EA7D17">
        <w:tc>
          <w:tcPr>
            <w:tcW w:w="2773" w:type="dxa"/>
          </w:tcPr>
          <w:p w14:paraId="362720E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Acerola </w:t>
            </w:r>
          </w:p>
        </w:tc>
        <w:tc>
          <w:tcPr>
            <w:tcW w:w="4337" w:type="dxa"/>
          </w:tcPr>
          <w:p w14:paraId="1625551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Natural source of Vitamin C</w:t>
            </w:r>
          </w:p>
        </w:tc>
      </w:tr>
      <w:commentRangeEnd w:id="23"/>
      <w:tr w:rsidR="00481AFC" w:rsidRPr="00481AFC" w14:paraId="4DF3196E" w14:textId="77777777" w:rsidTr="00EA7D17">
        <w:trPr>
          <w:trHeight w:val="246"/>
        </w:trPr>
        <w:tc>
          <w:tcPr>
            <w:tcW w:w="2773" w:type="dxa"/>
          </w:tcPr>
          <w:p w14:paraId="3E6ECE40" w14:textId="77777777" w:rsidR="00481AFC" w:rsidRPr="00481AFC" w:rsidRDefault="004A041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Pr>
                <w:rStyle w:val="CommentReference"/>
                <w:rFonts w:eastAsiaTheme="minorEastAsia"/>
              </w:rPr>
              <w:commentReference w:id="23"/>
            </w:r>
            <w:r w:rsidR="00481AFC" w:rsidRPr="00481AFC">
              <w:rPr>
                <w:rFonts w:ascii="Arial" w:eastAsia="Times New Roman" w:hAnsi="Arial" w:cs="Times New Roman"/>
                <w:sz w:val="20"/>
                <w:szCs w:val="20"/>
              </w:rPr>
              <w:t>Alfalfa Powder</w:t>
            </w:r>
          </w:p>
        </w:tc>
        <w:tc>
          <w:tcPr>
            <w:tcW w:w="4337" w:type="dxa"/>
          </w:tcPr>
          <w:p w14:paraId="3BEB539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protein &amp; vitamins</w:t>
            </w:r>
          </w:p>
        </w:tc>
      </w:tr>
      <w:tr w:rsidR="00481AFC" w:rsidRPr="00481AFC" w14:paraId="1E50181A" w14:textId="77777777" w:rsidTr="00EA7D17">
        <w:tc>
          <w:tcPr>
            <w:tcW w:w="2773" w:type="dxa"/>
          </w:tcPr>
          <w:p w14:paraId="02236CA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Alpha Lipoic Acid 99%</w:t>
            </w:r>
          </w:p>
        </w:tc>
        <w:tc>
          <w:tcPr>
            <w:tcW w:w="4337" w:type="dxa"/>
          </w:tcPr>
          <w:p w14:paraId="240CE8E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antioxidant</w:t>
            </w:r>
          </w:p>
        </w:tc>
      </w:tr>
      <w:tr w:rsidR="00481AFC" w:rsidRPr="00481AFC" w14:paraId="4F57E5E3" w14:textId="77777777" w:rsidTr="00EA7D17">
        <w:tc>
          <w:tcPr>
            <w:tcW w:w="2773" w:type="dxa"/>
          </w:tcPr>
          <w:p w14:paraId="01B965A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Anise Seed Turkish Powder</w:t>
            </w:r>
          </w:p>
        </w:tc>
        <w:tc>
          <w:tcPr>
            <w:tcW w:w="4337" w:type="dxa"/>
          </w:tcPr>
          <w:p w14:paraId="407E7B9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Digestive aid</w:t>
            </w:r>
          </w:p>
        </w:tc>
      </w:tr>
      <w:tr w:rsidR="00481AFC" w:rsidRPr="00481AFC" w14:paraId="0ED89116" w14:textId="77777777" w:rsidTr="00EA7D17">
        <w:tc>
          <w:tcPr>
            <w:tcW w:w="2773" w:type="dxa"/>
          </w:tcPr>
          <w:p w14:paraId="7A1B0F6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Apple Cider Vinegar Powder</w:t>
            </w:r>
          </w:p>
        </w:tc>
        <w:tc>
          <w:tcPr>
            <w:tcW w:w="4337" w:type="dxa"/>
          </w:tcPr>
          <w:p w14:paraId="7B29D4E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Metabolic aid, weight loss</w:t>
            </w:r>
          </w:p>
        </w:tc>
      </w:tr>
      <w:tr w:rsidR="00481AFC" w:rsidRPr="00481AFC" w14:paraId="36A36537" w14:textId="77777777" w:rsidTr="00EA7D17">
        <w:trPr>
          <w:trHeight w:val="246"/>
        </w:trPr>
        <w:tc>
          <w:tcPr>
            <w:tcW w:w="2773" w:type="dxa"/>
          </w:tcPr>
          <w:p w14:paraId="2542A84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Apple Pectin Powder</w:t>
            </w:r>
          </w:p>
        </w:tc>
        <w:tc>
          <w:tcPr>
            <w:tcW w:w="4337" w:type="dxa"/>
          </w:tcPr>
          <w:p w14:paraId="093E508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fiber</w:t>
            </w:r>
          </w:p>
        </w:tc>
      </w:tr>
      <w:tr w:rsidR="00481AFC" w:rsidRPr="00481AFC" w14:paraId="2DEF1D57" w14:textId="77777777" w:rsidTr="00EA7D17">
        <w:trPr>
          <w:trHeight w:val="246"/>
        </w:trPr>
        <w:tc>
          <w:tcPr>
            <w:tcW w:w="2773" w:type="dxa"/>
          </w:tcPr>
          <w:p w14:paraId="356ECE9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Astragalus powder</w:t>
            </w:r>
          </w:p>
        </w:tc>
        <w:tc>
          <w:tcPr>
            <w:tcW w:w="4337" w:type="dxa"/>
          </w:tcPr>
          <w:p w14:paraId="76F8480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Lowering of blood pressure; diuretic</w:t>
            </w:r>
          </w:p>
        </w:tc>
      </w:tr>
      <w:tr w:rsidR="00481AFC" w:rsidRPr="00481AFC" w14:paraId="24710AFF" w14:textId="77777777" w:rsidTr="00EA7D17">
        <w:tc>
          <w:tcPr>
            <w:tcW w:w="2773" w:type="dxa"/>
          </w:tcPr>
          <w:p w14:paraId="4945577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Atlantic Kelp</w:t>
            </w:r>
          </w:p>
        </w:tc>
        <w:tc>
          <w:tcPr>
            <w:tcW w:w="4337" w:type="dxa"/>
          </w:tcPr>
          <w:p w14:paraId="0439474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iodine &amp; trace minerals</w:t>
            </w:r>
          </w:p>
        </w:tc>
      </w:tr>
      <w:tr w:rsidR="00481AFC" w:rsidRPr="00481AFC" w14:paraId="25E7E4BE" w14:textId="77777777" w:rsidTr="00EA7D17">
        <w:tc>
          <w:tcPr>
            <w:tcW w:w="2773" w:type="dxa"/>
          </w:tcPr>
          <w:p w14:paraId="1FBFB10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Barley Whole Leaf Powder</w:t>
            </w:r>
          </w:p>
        </w:tc>
        <w:tc>
          <w:tcPr>
            <w:tcW w:w="4337" w:type="dxa"/>
          </w:tcPr>
          <w:p w14:paraId="17F8267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minerals &amp; vitamins, rutin</w:t>
            </w:r>
          </w:p>
        </w:tc>
      </w:tr>
      <w:tr w:rsidR="00481AFC" w:rsidRPr="00481AFC" w14:paraId="723AD0BA" w14:textId="77777777" w:rsidTr="00EA7D17">
        <w:trPr>
          <w:trHeight w:val="246"/>
        </w:trPr>
        <w:tc>
          <w:tcPr>
            <w:tcW w:w="2773" w:type="dxa"/>
          </w:tcPr>
          <w:p w14:paraId="4C3F142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Bee Pollen Powder</w:t>
            </w:r>
          </w:p>
        </w:tc>
        <w:tc>
          <w:tcPr>
            <w:tcW w:w="4337" w:type="dxa"/>
          </w:tcPr>
          <w:p w14:paraId="2AF41E4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immune aid</w:t>
            </w:r>
          </w:p>
        </w:tc>
      </w:tr>
      <w:tr w:rsidR="00481AFC" w:rsidRPr="00481AFC" w14:paraId="27BBA4BC" w14:textId="77777777" w:rsidTr="00EA7D17">
        <w:tc>
          <w:tcPr>
            <w:tcW w:w="2773" w:type="dxa"/>
          </w:tcPr>
          <w:p w14:paraId="5566533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Beet Juice Concentrate</w:t>
            </w:r>
          </w:p>
        </w:tc>
        <w:tc>
          <w:tcPr>
            <w:tcW w:w="4337" w:type="dxa"/>
          </w:tcPr>
          <w:p w14:paraId="5193A20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Digestive aid, source of minerals</w:t>
            </w:r>
          </w:p>
        </w:tc>
      </w:tr>
      <w:tr w:rsidR="00481AFC" w:rsidRPr="00481AFC" w14:paraId="32EAF2B2" w14:textId="77777777" w:rsidTr="00EA7D17">
        <w:tc>
          <w:tcPr>
            <w:tcW w:w="2773" w:type="dxa"/>
          </w:tcPr>
          <w:p w14:paraId="64AB90F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Bilberry Extract </w:t>
            </w:r>
          </w:p>
        </w:tc>
        <w:tc>
          <w:tcPr>
            <w:tcW w:w="4337" w:type="dxa"/>
          </w:tcPr>
          <w:p w14:paraId="24E6522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Improve eyesight, source of anthocyanins &amp; antioxidants</w:t>
            </w:r>
          </w:p>
        </w:tc>
      </w:tr>
      <w:tr w:rsidR="00481AFC" w:rsidRPr="00481AFC" w14:paraId="3B7978E6" w14:textId="77777777" w:rsidTr="00EA7D17">
        <w:trPr>
          <w:trHeight w:val="246"/>
        </w:trPr>
        <w:tc>
          <w:tcPr>
            <w:tcW w:w="2773" w:type="dxa"/>
          </w:tcPr>
          <w:p w14:paraId="7A6D5D8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Bioperine</w:t>
            </w:r>
          </w:p>
        </w:tc>
        <w:tc>
          <w:tcPr>
            <w:tcW w:w="4337" w:type="dxa"/>
          </w:tcPr>
          <w:p w14:paraId="50AA974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Black pepper extract</w:t>
            </w:r>
          </w:p>
        </w:tc>
      </w:tr>
      <w:tr w:rsidR="00481AFC" w:rsidRPr="00481AFC" w14:paraId="4236094E" w14:textId="77777777" w:rsidTr="00EA7D17">
        <w:tc>
          <w:tcPr>
            <w:tcW w:w="2773" w:type="dxa"/>
          </w:tcPr>
          <w:p w14:paraId="3E1FD2B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Bladderwrack Powder (Fucos vesculosis)</w:t>
            </w:r>
          </w:p>
        </w:tc>
        <w:tc>
          <w:tcPr>
            <w:tcW w:w="4337" w:type="dxa"/>
          </w:tcPr>
          <w:p w14:paraId="65E2A08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iodine, regulates thyroid function</w:t>
            </w:r>
          </w:p>
        </w:tc>
      </w:tr>
      <w:tr w:rsidR="00481AFC" w:rsidRPr="00481AFC" w14:paraId="66EA02DB" w14:textId="77777777" w:rsidTr="00EA7D17">
        <w:tc>
          <w:tcPr>
            <w:tcW w:w="2773" w:type="dxa"/>
          </w:tcPr>
          <w:p w14:paraId="2E0FC52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Blue Cohosh Root Powder</w:t>
            </w:r>
          </w:p>
        </w:tc>
        <w:tc>
          <w:tcPr>
            <w:tcW w:w="4337" w:type="dxa"/>
          </w:tcPr>
          <w:p w14:paraId="2E0A945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antispasmodic, diuretic, anti-rheumatic</w:t>
            </w:r>
          </w:p>
        </w:tc>
      </w:tr>
      <w:tr w:rsidR="00481AFC" w:rsidRPr="00481AFC" w14:paraId="7632C833" w14:textId="77777777" w:rsidTr="00EA7D17">
        <w:tc>
          <w:tcPr>
            <w:tcW w:w="2773" w:type="dxa"/>
          </w:tcPr>
          <w:p w14:paraId="3A7C744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Borage Oil (Spray Dried)</w:t>
            </w:r>
          </w:p>
        </w:tc>
        <w:tc>
          <w:tcPr>
            <w:tcW w:w="4337" w:type="dxa"/>
          </w:tcPr>
          <w:p w14:paraId="5386D1F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Natural Source of Omega 3 fatty acids</w:t>
            </w:r>
          </w:p>
        </w:tc>
      </w:tr>
      <w:tr w:rsidR="00481AFC" w:rsidRPr="00481AFC" w14:paraId="75D19EAF" w14:textId="77777777" w:rsidTr="00EA7D17">
        <w:tc>
          <w:tcPr>
            <w:tcW w:w="2773" w:type="dxa"/>
          </w:tcPr>
          <w:p w14:paraId="15373EF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Bromelain </w:t>
            </w:r>
          </w:p>
        </w:tc>
        <w:tc>
          <w:tcPr>
            <w:tcW w:w="4337" w:type="dxa"/>
          </w:tcPr>
          <w:p w14:paraId="03768B7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improve protein digestion</w:t>
            </w:r>
          </w:p>
        </w:tc>
      </w:tr>
      <w:tr w:rsidR="00481AFC" w:rsidRPr="00481AFC" w14:paraId="3D24F295" w14:textId="77777777" w:rsidTr="00EA7D17">
        <w:trPr>
          <w:trHeight w:val="246"/>
        </w:trPr>
        <w:tc>
          <w:tcPr>
            <w:tcW w:w="2773" w:type="dxa"/>
          </w:tcPr>
          <w:p w14:paraId="05C197D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Buchu Leaf powder</w:t>
            </w:r>
          </w:p>
        </w:tc>
        <w:tc>
          <w:tcPr>
            <w:tcW w:w="4337" w:type="dxa"/>
          </w:tcPr>
          <w:p w14:paraId="6EEAB4B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Relieves bloating associated with PMS, diuretic</w:t>
            </w:r>
          </w:p>
        </w:tc>
      </w:tr>
      <w:tr w:rsidR="00481AFC" w:rsidRPr="00481AFC" w14:paraId="0F7E2786" w14:textId="77777777" w:rsidTr="00EA7D17">
        <w:tc>
          <w:tcPr>
            <w:tcW w:w="2773" w:type="dxa"/>
          </w:tcPr>
          <w:p w14:paraId="4D7B06E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Burdock Root Powder</w:t>
            </w:r>
          </w:p>
        </w:tc>
        <w:tc>
          <w:tcPr>
            <w:tcW w:w="4337" w:type="dxa"/>
          </w:tcPr>
          <w:p w14:paraId="03C3F44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Anti-rheumatic, anti-arthritic</w:t>
            </w:r>
          </w:p>
        </w:tc>
      </w:tr>
      <w:tr w:rsidR="00481AFC" w:rsidRPr="00481AFC" w14:paraId="4567AF01" w14:textId="77777777" w:rsidTr="00EA7D17">
        <w:tc>
          <w:tcPr>
            <w:tcW w:w="2773" w:type="dxa"/>
          </w:tcPr>
          <w:p w14:paraId="75BF053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Butcher's Broom Powder</w:t>
            </w:r>
          </w:p>
        </w:tc>
        <w:tc>
          <w:tcPr>
            <w:tcW w:w="4337" w:type="dxa"/>
          </w:tcPr>
          <w:p w14:paraId="3C37D80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Vasoconstrictive, anti-inflammatory</w:t>
            </w:r>
          </w:p>
        </w:tc>
      </w:tr>
      <w:tr w:rsidR="00481AFC" w:rsidRPr="00481AFC" w14:paraId="3275BDB1" w14:textId="77777777" w:rsidTr="00EA7D17">
        <w:tc>
          <w:tcPr>
            <w:tcW w:w="2773" w:type="dxa"/>
          </w:tcPr>
          <w:p w14:paraId="35B19C1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Caffeine</w:t>
            </w:r>
          </w:p>
        </w:tc>
        <w:tc>
          <w:tcPr>
            <w:tcW w:w="4337" w:type="dxa"/>
          </w:tcPr>
          <w:p w14:paraId="79BF142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provide energy</w:t>
            </w:r>
          </w:p>
        </w:tc>
      </w:tr>
      <w:tr w:rsidR="00481AFC" w:rsidRPr="00481AFC" w14:paraId="63BC8603" w14:textId="77777777" w:rsidTr="00EA7D17">
        <w:tc>
          <w:tcPr>
            <w:tcW w:w="2773" w:type="dxa"/>
          </w:tcPr>
          <w:p w14:paraId="69FB03B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Calcium Alpha Ketoglutarate</w:t>
            </w:r>
          </w:p>
        </w:tc>
        <w:tc>
          <w:tcPr>
            <w:tcW w:w="4337" w:type="dxa"/>
          </w:tcPr>
          <w:p w14:paraId="5DCB850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Metabolic intermediate</w:t>
            </w:r>
          </w:p>
        </w:tc>
      </w:tr>
      <w:tr w:rsidR="00481AFC" w:rsidRPr="00481AFC" w14:paraId="532F0A11" w14:textId="77777777" w:rsidTr="00EA7D17">
        <w:tc>
          <w:tcPr>
            <w:tcW w:w="2773" w:type="dxa"/>
          </w:tcPr>
          <w:p w14:paraId="526DFAB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Calcium Beta-Hydroxybeta-Methyl Butyrate</w:t>
            </w:r>
          </w:p>
        </w:tc>
        <w:tc>
          <w:tcPr>
            <w:tcW w:w="4337" w:type="dxa"/>
          </w:tcPr>
          <w:p w14:paraId="6037AE8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Increases strength &amp; endurance</w:t>
            </w:r>
          </w:p>
        </w:tc>
      </w:tr>
      <w:tr w:rsidR="00481AFC" w:rsidRPr="00481AFC" w14:paraId="140542A0" w14:textId="77777777" w:rsidTr="00EA7D17">
        <w:tc>
          <w:tcPr>
            <w:tcW w:w="2773" w:type="dxa"/>
          </w:tcPr>
          <w:p w14:paraId="4EA221A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Calcium Pyruvate</w:t>
            </w:r>
          </w:p>
        </w:tc>
        <w:tc>
          <w:tcPr>
            <w:tcW w:w="4337" w:type="dxa"/>
          </w:tcPr>
          <w:p w14:paraId="3CF166E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Weight loss, increased endurance</w:t>
            </w:r>
          </w:p>
        </w:tc>
      </w:tr>
      <w:tr w:rsidR="00481AFC" w:rsidRPr="00481AFC" w14:paraId="5695B2B6" w14:textId="77777777" w:rsidTr="00EA7D17">
        <w:tc>
          <w:tcPr>
            <w:tcW w:w="2773" w:type="dxa"/>
          </w:tcPr>
          <w:p w14:paraId="28D9A90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Carrot Juice Concentrate</w:t>
            </w:r>
          </w:p>
        </w:tc>
        <w:tc>
          <w:tcPr>
            <w:tcW w:w="4337" w:type="dxa"/>
          </w:tcPr>
          <w:p w14:paraId="41362E2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provitamin A (beta carotene)</w:t>
            </w:r>
          </w:p>
        </w:tc>
      </w:tr>
      <w:tr w:rsidR="00481AFC" w:rsidRPr="00481AFC" w14:paraId="6A342DCC" w14:textId="77777777" w:rsidTr="00EA7D17">
        <w:trPr>
          <w:trHeight w:val="246"/>
        </w:trPr>
        <w:tc>
          <w:tcPr>
            <w:tcW w:w="2773" w:type="dxa"/>
          </w:tcPr>
          <w:p w14:paraId="47F5C57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Carrot Powder</w:t>
            </w:r>
          </w:p>
        </w:tc>
        <w:tc>
          <w:tcPr>
            <w:tcW w:w="4337" w:type="dxa"/>
          </w:tcPr>
          <w:p w14:paraId="3AA5157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provitamin A (beta carotene)</w:t>
            </w:r>
          </w:p>
        </w:tc>
      </w:tr>
      <w:tr w:rsidR="00481AFC" w:rsidRPr="00481AFC" w14:paraId="7DC62A82" w14:textId="77777777" w:rsidTr="00EA7D17">
        <w:trPr>
          <w:trHeight w:val="246"/>
        </w:trPr>
        <w:tc>
          <w:tcPr>
            <w:tcW w:w="2773" w:type="dxa"/>
          </w:tcPr>
          <w:p w14:paraId="6ECDC93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Cayenne Capsicum</w:t>
            </w:r>
          </w:p>
        </w:tc>
        <w:tc>
          <w:tcPr>
            <w:tcW w:w="4337" w:type="dxa"/>
          </w:tcPr>
          <w:p w14:paraId="67AD489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immune supplement</w:t>
            </w:r>
          </w:p>
        </w:tc>
      </w:tr>
      <w:tr w:rsidR="00481AFC" w:rsidRPr="00481AFC" w14:paraId="40BEB395" w14:textId="77777777" w:rsidTr="00EA7D17">
        <w:trPr>
          <w:trHeight w:val="246"/>
        </w:trPr>
        <w:tc>
          <w:tcPr>
            <w:tcW w:w="2773" w:type="dxa"/>
          </w:tcPr>
          <w:p w14:paraId="3659A7C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Celery Stalk Powder</w:t>
            </w:r>
          </w:p>
        </w:tc>
        <w:tc>
          <w:tcPr>
            <w:tcW w:w="4337" w:type="dxa"/>
          </w:tcPr>
          <w:p w14:paraId="28863C2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Anti-rheumatic, anti-arthritic</w:t>
            </w:r>
          </w:p>
        </w:tc>
      </w:tr>
      <w:tr w:rsidR="00481AFC" w:rsidRPr="00481AFC" w14:paraId="1621429F" w14:textId="77777777" w:rsidTr="00EA7D17">
        <w:tc>
          <w:tcPr>
            <w:tcW w:w="2773" w:type="dxa"/>
          </w:tcPr>
          <w:p w14:paraId="6EFC27E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Cetyl Myristoleate Powder</w:t>
            </w:r>
          </w:p>
        </w:tc>
        <w:tc>
          <w:tcPr>
            <w:tcW w:w="4337" w:type="dxa"/>
          </w:tcPr>
          <w:p w14:paraId="5A94B64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combat joint pain / stiffness</w:t>
            </w:r>
          </w:p>
        </w:tc>
      </w:tr>
      <w:tr w:rsidR="00481AFC" w:rsidRPr="00481AFC" w14:paraId="16CDA4E1" w14:textId="77777777" w:rsidTr="00EA7D17">
        <w:tc>
          <w:tcPr>
            <w:tcW w:w="2773" w:type="dxa"/>
          </w:tcPr>
          <w:p w14:paraId="1505812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Choline Bitartrate</w:t>
            </w:r>
          </w:p>
        </w:tc>
        <w:tc>
          <w:tcPr>
            <w:tcW w:w="4337" w:type="dxa"/>
          </w:tcPr>
          <w:p w14:paraId="0F38F2F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lipotropic facto, supports metabolism of fats &amp; cholesterol</w:t>
            </w:r>
          </w:p>
        </w:tc>
      </w:tr>
      <w:tr w:rsidR="00481AFC" w:rsidRPr="00481AFC" w14:paraId="6A6D2392" w14:textId="77777777" w:rsidTr="00EA7D17">
        <w:tc>
          <w:tcPr>
            <w:tcW w:w="2773" w:type="dxa"/>
          </w:tcPr>
          <w:p w14:paraId="6A3B199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Citrus Aurantium Extract</w:t>
            </w:r>
          </w:p>
        </w:tc>
        <w:tc>
          <w:tcPr>
            <w:tcW w:w="4337" w:type="dxa"/>
          </w:tcPr>
          <w:p w14:paraId="7851852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Appetite suppressant, metabolic enhancer</w:t>
            </w:r>
          </w:p>
        </w:tc>
      </w:tr>
      <w:tr w:rsidR="00481AFC" w:rsidRPr="00481AFC" w14:paraId="72AB07E1" w14:textId="77777777" w:rsidTr="00EA7D17">
        <w:tc>
          <w:tcPr>
            <w:tcW w:w="2773" w:type="dxa"/>
          </w:tcPr>
          <w:p w14:paraId="77FA771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Co-enzyme Q10</w:t>
            </w:r>
          </w:p>
        </w:tc>
        <w:tc>
          <w:tcPr>
            <w:tcW w:w="4337" w:type="dxa"/>
          </w:tcPr>
          <w:p w14:paraId="5EB8CD5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Considered an essential nutrient in the maintenance of healthy skin</w:t>
            </w:r>
          </w:p>
        </w:tc>
      </w:tr>
      <w:tr w:rsidR="00481AFC" w:rsidRPr="00481AFC" w14:paraId="2FC2A980" w14:textId="77777777" w:rsidTr="00EA7D17">
        <w:tc>
          <w:tcPr>
            <w:tcW w:w="2773" w:type="dxa"/>
          </w:tcPr>
          <w:p w14:paraId="265A2B3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Coleus Forskohlii </w:t>
            </w:r>
          </w:p>
        </w:tc>
        <w:tc>
          <w:tcPr>
            <w:tcW w:w="4337" w:type="dxa"/>
          </w:tcPr>
          <w:p w14:paraId="6C37B25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Metabolic stimulant for fats</w:t>
            </w:r>
          </w:p>
        </w:tc>
      </w:tr>
      <w:tr w:rsidR="00481AFC" w:rsidRPr="00481AFC" w14:paraId="1C10934C" w14:textId="77777777" w:rsidTr="00EA7D17">
        <w:trPr>
          <w:trHeight w:val="246"/>
        </w:trPr>
        <w:tc>
          <w:tcPr>
            <w:tcW w:w="2773" w:type="dxa"/>
          </w:tcPr>
          <w:p w14:paraId="59ED55F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Corn Silk Powder</w:t>
            </w:r>
          </w:p>
        </w:tc>
        <w:tc>
          <w:tcPr>
            <w:tcW w:w="4337" w:type="dxa"/>
          </w:tcPr>
          <w:p w14:paraId="01079CA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Urinary tract affectations</w:t>
            </w:r>
          </w:p>
        </w:tc>
      </w:tr>
      <w:tr w:rsidR="00481AFC" w:rsidRPr="00481AFC" w14:paraId="27AFC3ED" w14:textId="77777777" w:rsidTr="00EA7D17">
        <w:tc>
          <w:tcPr>
            <w:tcW w:w="2773" w:type="dxa"/>
          </w:tcPr>
          <w:p w14:paraId="42EF970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Cranberry Juice powder</w:t>
            </w:r>
          </w:p>
        </w:tc>
        <w:tc>
          <w:tcPr>
            <w:tcW w:w="4337" w:type="dxa"/>
          </w:tcPr>
          <w:p w14:paraId="7C82241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Cures &amp; prevents urinary tract infections</w:t>
            </w:r>
          </w:p>
        </w:tc>
      </w:tr>
      <w:tr w:rsidR="00481AFC" w:rsidRPr="00481AFC" w14:paraId="4348FE3E" w14:textId="77777777" w:rsidTr="00EA7D17">
        <w:tc>
          <w:tcPr>
            <w:tcW w:w="2773" w:type="dxa"/>
          </w:tcPr>
          <w:p w14:paraId="1CFC23D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Creatine Monohydrate </w:t>
            </w:r>
          </w:p>
        </w:tc>
        <w:tc>
          <w:tcPr>
            <w:tcW w:w="4337" w:type="dxa"/>
          </w:tcPr>
          <w:p w14:paraId="0FF84A5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increase muscle volume, mass &amp; strength</w:t>
            </w:r>
          </w:p>
        </w:tc>
      </w:tr>
      <w:tr w:rsidR="00481AFC" w:rsidRPr="00481AFC" w14:paraId="59C5A086" w14:textId="77777777" w:rsidTr="00EA7D17">
        <w:trPr>
          <w:trHeight w:val="246"/>
        </w:trPr>
        <w:tc>
          <w:tcPr>
            <w:tcW w:w="2773" w:type="dxa"/>
          </w:tcPr>
          <w:p w14:paraId="624E560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Cyanotis Vaga Root </w:t>
            </w:r>
          </w:p>
        </w:tc>
        <w:tc>
          <w:tcPr>
            <w:tcW w:w="4337" w:type="dxa"/>
          </w:tcPr>
          <w:p w14:paraId="7248468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Considered a plant steroid source</w:t>
            </w:r>
          </w:p>
        </w:tc>
      </w:tr>
      <w:tr w:rsidR="00481AFC" w:rsidRPr="00481AFC" w14:paraId="1692B93E" w14:textId="77777777" w:rsidTr="00EA7D17">
        <w:tc>
          <w:tcPr>
            <w:tcW w:w="2773" w:type="dxa"/>
          </w:tcPr>
          <w:p w14:paraId="0DAC109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Dandelion Root Raw Powder</w:t>
            </w:r>
          </w:p>
        </w:tc>
        <w:tc>
          <w:tcPr>
            <w:tcW w:w="4337" w:type="dxa"/>
          </w:tcPr>
          <w:p w14:paraId="1D06525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Regulates liver health</w:t>
            </w:r>
          </w:p>
        </w:tc>
      </w:tr>
      <w:tr w:rsidR="00481AFC" w:rsidRPr="00481AFC" w14:paraId="6EE46383" w14:textId="77777777" w:rsidTr="00EA7D17">
        <w:trPr>
          <w:trHeight w:val="246"/>
        </w:trPr>
        <w:tc>
          <w:tcPr>
            <w:tcW w:w="2773" w:type="dxa"/>
          </w:tcPr>
          <w:p w14:paraId="15D931E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D-Ribose</w:t>
            </w:r>
          </w:p>
        </w:tc>
        <w:tc>
          <w:tcPr>
            <w:tcW w:w="4337" w:type="dxa"/>
          </w:tcPr>
          <w:p w14:paraId="485B3A9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provide rapid energy</w:t>
            </w:r>
          </w:p>
        </w:tc>
      </w:tr>
      <w:tr w:rsidR="00481AFC" w:rsidRPr="00481AFC" w14:paraId="04E92048" w14:textId="77777777" w:rsidTr="00EA7D17">
        <w:trPr>
          <w:trHeight w:val="246"/>
        </w:trPr>
        <w:tc>
          <w:tcPr>
            <w:tcW w:w="2773" w:type="dxa"/>
          </w:tcPr>
          <w:p w14:paraId="4ACA878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Echinacea Purpurea</w:t>
            </w:r>
          </w:p>
        </w:tc>
        <w:tc>
          <w:tcPr>
            <w:tcW w:w="4337" w:type="dxa"/>
          </w:tcPr>
          <w:p w14:paraId="56BF533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immune aid &amp; used to fight colds &amp; flues</w:t>
            </w:r>
          </w:p>
        </w:tc>
      </w:tr>
      <w:tr w:rsidR="00481AFC" w:rsidRPr="00481AFC" w14:paraId="42DB37FA" w14:textId="77777777" w:rsidTr="00EA7D17">
        <w:trPr>
          <w:trHeight w:val="246"/>
        </w:trPr>
        <w:tc>
          <w:tcPr>
            <w:tcW w:w="2773" w:type="dxa"/>
          </w:tcPr>
          <w:p w14:paraId="7E882AD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Ephedra</w:t>
            </w:r>
          </w:p>
        </w:tc>
        <w:tc>
          <w:tcPr>
            <w:tcW w:w="4337" w:type="dxa"/>
          </w:tcPr>
          <w:p w14:paraId="48DF8AC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energy</w:t>
            </w:r>
          </w:p>
        </w:tc>
      </w:tr>
      <w:tr w:rsidR="00481AFC" w:rsidRPr="00481AFC" w14:paraId="0A24FC00" w14:textId="77777777" w:rsidTr="00EA7D17">
        <w:trPr>
          <w:trHeight w:val="246"/>
        </w:trPr>
        <w:tc>
          <w:tcPr>
            <w:tcW w:w="2773" w:type="dxa"/>
          </w:tcPr>
          <w:p w14:paraId="6EFF433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Fennel Seed powder</w:t>
            </w:r>
          </w:p>
        </w:tc>
        <w:tc>
          <w:tcPr>
            <w:tcW w:w="4337" w:type="dxa"/>
          </w:tcPr>
          <w:p w14:paraId="51C192A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Digestive aid</w:t>
            </w:r>
          </w:p>
        </w:tc>
      </w:tr>
      <w:tr w:rsidR="00481AFC" w:rsidRPr="00481AFC" w14:paraId="7F4BE43C" w14:textId="77777777" w:rsidTr="00EA7D17">
        <w:trPr>
          <w:trHeight w:val="246"/>
        </w:trPr>
        <w:tc>
          <w:tcPr>
            <w:tcW w:w="2773" w:type="dxa"/>
          </w:tcPr>
          <w:p w14:paraId="47E436D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Fisetin</w:t>
            </w:r>
          </w:p>
        </w:tc>
        <w:tc>
          <w:tcPr>
            <w:tcW w:w="4337" w:type="dxa"/>
          </w:tcPr>
          <w:p w14:paraId="19196BD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Antioxidant</w:t>
            </w:r>
          </w:p>
        </w:tc>
      </w:tr>
      <w:tr w:rsidR="00481AFC" w:rsidRPr="00481AFC" w14:paraId="23472295" w14:textId="77777777" w:rsidTr="00EA7D17">
        <w:tc>
          <w:tcPr>
            <w:tcW w:w="2773" w:type="dxa"/>
          </w:tcPr>
          <w:p w14:paraId="1D7FC1AB" w14:textId="77777777" w:rsidR="00481AFC" w:rsidRPr="00481AFC" w:rsidRDefault="00A722DE" w:rsidP="00376F37">
            <w:pPr>
              <w:widowControl w:val="0"/>
              <w:tabs>
                <w:tab w:val="left" w:pos="0"/>
                <w:tab w:val="left" w:pos="720"/>
                <w:tab w:val="left" w:pos="1440"/>
                <w:tab w:val="left" w:pos="2160"/>
                <w:tab w:val="left" w:pos="2876"/>
                <w:tab w:val="left" w:pos="3600"/>
                <w:tab w:val="left" w:pos="4320"/>
                <w:tab w:val="left" w:pos="5040"/>
                <w:tab w:val="left" w:pos="5754"/>
                <w:tab w:val="left" w:pos="6480"/>
                <w:tab w:val="left" w:pos="7200"/>
                <w:tab w:val="left" w:pos="792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337" w:type="dxa"/>
          </w:tcPr>
          <w:p w14:paraId="493577F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tc>
      </w:tr>
      <w:tr w:rsidR="00481AFC" w:rsidRPr="00481AFC" w14:paraId="26753CEC" w14:textId="77777777" w:rsidTr="00EA7D17">
        <w:tc>
          <w:tcPr>
            <w:tcW w:w="2773" w:type="dxa"/>
          </w:tcPr>
          <w:p w14:paraId="7B06734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Garcinia Cambogia (Citrus HCA)</w:t>
            </w:r>
          </w:p>
        </w:tc>
        <w:tc>
          <w:tcPr>
            <w:tcW w:w="4337" w:type="dxa"/>
          </w:tcPr>
          <w:p w14:paraId="4181AA7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Weight loss</w:t>
            </w:r>
          </w:p>
        </w:tc>
      </w:tr>
      <w:tr w:rsidR="00481AFC" w:rsidRPr="00481AFC" w14:paraId="692A73E6" w14:textId="77777777" w:rsidTr="00EA7D17">
        <w:trPr>
          <w:trHeight w:val="246"/>
        </w:trPr>
        <w:tc>
          <w:tcPr>
            <w:tcW w:w="2773" w:type="dxa"/>
          </w:tcPr>
          <w:p w14:paraId="7AAEEB3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Ginger Powder</w:t>
            </w:r>
          </w:p>
        </w:tc>
        <w:tc>
          <w:tcPr>
            <w:tcW w:w="4337" w:type="dxa"/>
          </w:tcPr>
          <w:p w14:paraId="2382BA1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Anti-inflammatory, digestive aid</w:t>
            </w:r>
          </w:p>
        </w:tc>
      </w:tr>
      <w:tr w:rsidR="00481AFC" w:rsidRPr="00481AFC" w14:paraId="526597B4" w14:textId="77777777" w:rsidTr="00EA7D17">
        <w:tc>
          <w:tcPr>
            <w:tcW w:w="2773" w:type="dxa"/>
          </w:tcPr>
          <w:p w14:paraId="1CAD337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Gingko Biloba </w:t>
            </w:r>
          </w:p>
        </w:tc>
        <w:tc>
          <w:tcPr>
            <w:tcW w:w="4337" w:type="dxa"/>
          </w:tcPr>
          <w:p w14:paraId="3B9B5DA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Enhances brain function, increases metabolic function</w:t>
            </w:r>
          </w:p>
        </w:tc>
      </w:tr>
      <w:tr w:rsidR="00481AFC" w:rsidRPr="00481AFC" w14:paraId="59600FBB" w14:textId="77777777" w:rsidTr="00EA7D17">
        <w:trPr>
          <w:trHeight w:val="246"/>
        </w:trPr>
        <w:tc>
          <w:tcPr>
            <w:tcW w:w="2773" w:type="dxa"/>
          </w:tcPr>
          <w:p w14:paraId="1E79B6C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Glucomannan</w:t>
            </w:r>
          </w:p>
        </w:tc>
        <w:tc>
          <w:tcPr>
            <w:tcW w:w="4337" w:type="dxa"/>
          </w:tcPr>
          <w:p w14:paraId="3E65905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fiber</w:t>
            </w:r>
          </w:p>
        </w:tc>
      </w:tr>
      <w:tr w:rsidR="00481AFC" w:rsidRPr="00481AFC" w14:paraId="149960F7" w14:textId="77777777" w:rsidTr="00EA7D17">
        <w:tc>
          <w:tcPr>
            <w:tcW w:w="2773" w:type="dxa"/>
          </w:tcPr>
          <w:p w14:paraId="554871D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Glucosamine Sulfate K salt</w:t>
            </w:r>
          </w:p>
        </w:tc>
        <w:tc>
          <w:tcPr>
            <w:tcW w:w="4337" w:type="dxa"/>
          </w:tcPr>
          <w:p w14:paraId="574531E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anti-arthritic</w:t>
            </w:r>
          </w:p>
        </w:tc>
      </w:tr>
      <w:tr w:rsidR="00481AFC" w:rsidRPr="00481AFC" w14:paraId="5474747B" w14:textId="77777777" w:rsidTr="00EA7D17">
        <w:tc>
          <w:tcPr>
            <w:tcW w:w="2773" w:type="dxa"/>
          </w:tcPr>
          <w:p w14:paraId="5B298D9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Glucosol</w:t>
            </w:r>
            <w:r w:rsidR="008467F4">
              <w:rPr>
                <w:rFonts w:ascii="Arial" w:eastAsia="Times New Roman" w:hAnsi="Arial" w:cs="Times New Roman"/>
                <w:sz w:val="20"/>
                <w:szCs w:val="20"/>
              </w:rPr>
              <w:t xml:space="preserve"> </w:t>
            </w:r>
            <w:r w:rsidRPr="00481AFC">
              <w:rPr>
                <w:rFonts w:ascii="Arial" w:eastAsia="Times New Roman" w:hAnsi="Arial" w:cs="Times New Roman"/>
                <w:sz w:val="20"/>
                <w:szCs w:val="20"/>
              </w:rPr>
              <w:t>(Lagestroemia Speciosa L. Ext)</w:t>
            </w:r>
          </w:p>
        </w:tc>
        <w:tc>
          <w:tcPr>
            <w:tcW w:w="4337" w:type="dxa"/>
          </w:tcPr>
          <w:p w14:paraId="642AAE7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Controls blood sugar / anti-diabetic</w:t>
            </w:r>
          </w:p>
        </w:tc>
      </w:tr>
      <w:tr w:rsidR="00481AFC" w:rsidRPr="00481AFC" w14:paraId="55CC690C" w14:textId="77777777" w:rsidTr="00EA7D17">
        <w:trPr>
          <w:trHeight w:val="246"/>
        </w:trPr>
        <w:tc>
          <w:tcPr>
            <w:tcW w:w="2773" w:type="dxa"/>
          </w:tcPr>
          <w:p w14:paraId="12A57DA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Glutamic Acid HCL</w:t>
            </w:r>
          </w:p>
        </w:tc>
        <w:tc>
          <w:tcPr>
            <w:tcW w:w="4337" w:type="dxa"/>
          </w:tcPr>
          <w:p w14:paraId="71D364B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054E826B" w14:textId="77777777" w:rsidTr="00EA7D17">
        <w:tc>
          <w:tcPr>
            <w:tcW w:w="2773" w:type="dxa"/>
          </w:tcPr>
          <w:p w14:paraId="1DE6C8C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Glutamine Peptides </w:t>
            </w:r>
          </w:p>
        </w:tc>
        <w:tc>
          <w:tcPr>
            <w:tcW w:w="4337" w:type="dxa"/>
          </w:tcPr>
          <w:p w14:paraId="39B2395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as a source of Glutamic Acid to increase muscle mass and strength</w:t>
            </w:r>
          </w:p>
        </w:tc>
      </w:tr>
      <w:tr w:rsidR="00481AFC" w:rsidRPr="00481AFC" w14:paraId="0C212A38" w14:textId="77777777" w:rsidTr="00EA7D17">
        <w:trPr>
          <w:trHeight w:val="246"/>
        </w:trPr>
        <w:tc>
          <w:tcPr>
            <w:tcW w:w="2773" w:type="dxa"/>
          </w:tcPr>
          <w:p w14:paraId="2FEE051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Glycine</w:t>
            </w:r>
          </w:p>
        </w:tc>
        <w:tc>
          <w:tcPr>
            <w:tcW w:w="4337" w:type="dxa"/>
          </w:tcPr>
          <w:p w14:paraId="5946CC8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3DC1DDF8" w14:textId="77777777" w:rsidTr="00EA7D17">
        <w:tc>
          <w:tcPr>
            <w:tcW w:w="2773" w:type="dxa"/>
          </w:tcPr>
          <w:p w14:paraId="6F5D4B4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Grape Seed Extract</w:t>
            </w:r>
          </w:p>
        </w:tc>
        <w:tc>
          <w:tcPr>
            <w:tcW w:w="4337" w:type="dxa"/>
          </w:tcPr>
          <w:p w14:paraId="691DF80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natural antioxidant</w:t>
            </w:r>
          </w:p>
        </w:tc>
      </w:tr>
      <w:tr w:rsidR="00481AFC" w:rsidRPr="00481AFC" w14:paraId="05FBA093" w14:textId="77777777" w:rsidTr="00EA7D17">
        <w:tc>
          <w:tcPr>
            <w:tcW w:w="2773" w:type="dxa"/>
          </w:tcPr>
          <w:p w14:paraId="516D455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Green Tea Polyphenole</w:t>
            </w:r>
          </w:p>
        </w:tc>
        <w:tc>
          <w:tcPr>
            <w:tcW w:w="4337" w:type="dxa"/>
          </w:tcPr>
          <w:p w14:paraId="680AEB8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natural antioxidant</w:t>
            </w:r>
          </w:p>
        </w:tc>
      </w:tr>
      <w:tr w:rsidR="00481AFC" w:rsidRPr="00481AFC" w14:paraId="6D254CB7" w14:textId="77777777" w:rsidTr="00EA7D17">
        <w:tc>
          <w:tcPr>
            <w:tcW w:w="2773" w:type="dxa"/>
          </w:tcPr>
          <w:p w14:paraId="214BCFC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Guarana Extract</w:t>
            </w:r>
          </w:p>
        </w:tc>
        <w:tc>
          <w:tcPr>
            <w:tcW w:w="4337" w:type="dxa"/>
          </w:tcPr>
          <w:p w14:paraId="746F4E8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natural source of caffeine / energy</w:t>
            </w:r>
          </w:p>
        </w:tc>
      </w:tr>
      <w:tr w:rsidR="00481AFC" w:rsidRPr="00481AFC" w14:paraId="5E6B6EE9" w14:textId="77777777" w:rsidTr="00EA7D17">
        <w:tc>
          <w:tcPr>
            <w:tcW w:w="2773" w:type="dxa"/>
          </w:tcPr>
          <w:p w14:paraId="4AFCEC0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Guggul</w:t>
            </w:r>
          </w:p>
        </w:tc>
        <w:tc>
          <w:tcPr>
            <w:tcW w:w="4337" w:type="dxa"/>
          </w:tcPr>
          <w:p w14:paraId="63F8E4B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control blood cholesterol</w:t>
            </w:r>
          </w:p>
        </w:tc>
      </w:tr>
      <w:tr w:rsidR="00481AFC" w:rsidRPr="00481AFC" w14:paraId="6FF8841F" w14:textId="77777777" w:rsidTr="00EA7D17">
        <w:tc>
          <w:tcPr>
            <w:tcW w:w="2773" w:type="dxa"/>
          </w:tcPr>
          <w:p w14:paraId="5A8ADB7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Gymnema Sylvestre </w:t>
            </w:r>
          </w:p>
        </w:tc>
        <w:tc>
          <w:tcPr>
            <w:tcW w:w="4337" w:type="dxa"/>
          </w:tcPr>
          <w:p w14:paraId="1C11BFD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Considered to regulate blood glucose levels</w:t>
            </w:r>
          </w:p>
        </w:tc>
      </w:tr>
      <w:tr w:rsidR="00481AFC" w:rsidRPr="00481AFC" w14:paraId="3CC8A8A3" w14:textId="77777777" w:rsidTr="00EA7D17">
        <w:tc>
          <w:tcPr>
            <w:tcW w:w="2773" w:type="dxa"/>
          </w:tcPr>
          <w:p w14:paraId="2BF1993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Horny Goat Weed</w:t>
            </w:r>
          </w:p>
        </w:tc>
        <w:tc>
          <w:tcPr>
            <w:tcW w:w="4337" w:type="dxa"/>
          </w:tcPr>
          <w:p w14:paraId="6E909C4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Claimed as an Aphrodisiac</w:t>
            </w:r>
          </w:p>
        </w:tc>
      </w:tr>
      <w:tr w:rsidR="00481AFC" w:rsidRPr="00481AFC" w14:paraId="01F67763" w14:textId="77777777" w:rsidTr="00EA7D17">
        <w:tc>
          <w:tcPr>
            <w:tcW w:w="2773" w:type="dxa"/>
          </w:tcPr>
          <w:p w14:paraId="78FA427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Horse Chestnut Extract</w:t>
            </w:r>
          </w:p>
        </w:tc>
        <w:tc>
          <w:tcPr>
            <w:tcW w:w="4337" w:type="dxa"/>
          </w:tcPr>
          <w:p w14:paraId="33D4B37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anti-inflammatory, circulatory aid</w:t>
            </w:r>
          </w:p>
        </w:tc>
      </w:tr>
      <w:tr w:rsidR="00481AFC" w:rsidRPr="00481AFC" w14:paraId="7C263C17" w14:textId="77777777" w:rsidTr="00EA7D17">
        <w:trPr>
          <w:trHeight w:val="246"/>
        </w:trPr>
        <w:tc>
          <w:tcPr>
            <w:tcW w:w="2773" w:type="dxa"/>
          </w:tcPr>
          <w:p w14:paraId="674ED48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Horsetail Extract 4:1</w:t>
            </w:r>
          </w:p>
        </w:tc>
        <w:tc>
          <w:tcPr>
            <w:tcW w:w="4337" w:type="dxa"/>
          </w:tcPr>
          <w:p w14:paraId="563CF8E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to reduce water retention (diuretic)</w:t>
            </w:r>
          </w:p>
        </w:tc>
      </w:tr>
      <w:tr w:rsidR="00481AFC" w:rsidRPr="00481AFC" w14:paraId="51C4EC7E" w14:textId="77777777" w:rsidTr="00EA7D17">
        <w:tc>
          <w:tcPr>
            <w:tcW w:w="2773" w:type="dxa"/>
          </w:tcPr>
          <w:p w14:paraId="61DC2DB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Huperizine A extract 5%</w:t>
            </w:r>
          </w:p>
        </w:tc>
        <w:tc>
          <w:tcPr>
            <w:tcW w:w="4337" w:type="dxa"/>
          </w:tcPr>
          <w:p w14:paraId="56D202D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promote acetylcholine (nerve transmitter chemical)</w:t>
            </w:r>
          </w:p>
        </w:tc>
      </w:tr>
      <w:tr w:rsidR="00481AFC" w:rsidRPr="00481AFC" w14:paraId="73C5C42D" w14:textId="77777777" w:rsidTr="00EA7D17">
        <w:trPr>
          <w:trHeight w:val="246"/>
        </w:trPr>
        <w:tc>
          <w:tcPr>
            <w:tcW w:w="2773" w:type="dxa"/>
          </w:tcPr>
          <w:p w14:paraId="0AB1828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Hydrangea Powder</w:t>
            </w:r>
          </w:p>
        </w:tc>
        <w:tc>
          <w:tcPr>
            <w:tcW w:w="4337" w:type="dxa"/>
          </w:tcPr>
          <w:p w14:paraId="56EA40D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Treatment of inflamed prostate</w:t>
            </w:r>
          </w:p>
        </w:tc>
      </w:tr>
      <w:tr w:rsidR="00481AFC" w:rsidRPr="00481AFC" w14:paraId="0B8CE570" w14:textId="77777777" w:rsidTr="00EA7D17">
        <w:trPr>
          <w:trHeight w:val="246"/>
        </w:trPr>
        <w:tc>
          <w:tcPr>
            <w:tcW w:w="2773" w:type="dxa"/>
          </w:tcPr>
          <w:p w14:paraId="0503F74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Inositol</w:t>
            </w:r>
          </w:p>
        </w:tc>
        <w:tc>
          <w:tcPr>
            <w:tcW w:w="4337" w:type="dxa"/>
          </w:tcPr>
          <w:p w14:paraId="0431F4E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6F653362" w14:textId="77777777" w:rsidTr="00EA7D17">
        <w:trPr>
          <w:trHeight w:val="246"/>
        </w:trPr>
        <w:tc>
          <w:tcPr>
            <w:tcW w:w="2773" w:type="dxa"/>
          </w:tcPr>
          <w:p w14:paraId="374AB0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Inulin HD</w:t>
            </w:r>
          </w:p>
        </w:tc>
        <w:tc>
          <w:tcPr>
            <w:tcW w:w="4337" w:type="dxa"/>
          </w:tcPr>
          <w:p w14:paraId="4771AF7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as a fiber and food source for probiotics</w:t>
            </w:r>
          </w:p>
        </w:tc>
      </w:tr>
      <w:tr w:rsidR="00481AFC" w:rsidRPr="00481AFC" w14:paraId="6533EDF3" w14:textId="77777777" w:rsidTr="00EA7D17">
        <w:trPr>
          <w:trHeight w:val="246"/>
        </w:trPr>
        <w:tc>
          <w:tcPr>
            <w:tcW w:w="2773" w:type="dxa"/>
          </w:tcPr>
          <w:p w14:paraId="1871179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Inzitol (D-Pinitol)</w:t>
            </w:r>
          </w:p>
        </w:tc>
        <w:tc>
          <w:tcPr>
            <w:tcW w:w="4337" w:type="dxa"/>
          </w:tcPr>
          <w:p w14:paraId="45A1A49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Considered useful as an insulin activator</w:t>
            </w:r>
          </w:p>
        </w:tc>
      </w:tr>
      <w:tr w:rsidR="00481AFC" w:rsidRPr="00481AFC" w14:paraId="4F1DAC78" w14:textId="77777777" w:rsidTr="00EA7D17">
        <w:trPr>
          <w:trHeight w:val="246"/>
        </w:trPr>
        <w:tc>
          <w:tcPr>
            <w:tcW w:w="2773" w:type="dxa"/>
          </w:tcPr>
          <w:p w14:paraId="143C6CD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Ipriflavone</w:t>
            </w:r>
          </w:p>
        </w:tc>
        <w:tc>
          <w:tcPr>
            <w:tcW w:w="4337" w:type="dxa"/>
          </w:tcPr>
          <w:p w14:paraId="6D28BE6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isoflavones</w:t>
            </w:r>
          </w:p>
        </w:tc>
      </w:tr>
      <w:tr w:rsidR="00481AFC" w:rsidRPr="00481AFC" w14:paraId="282D7E06" w14:textId="77777777" w:rsidTr="00EA7D17">
        <w:tc>
          <w:tcPr>
            <w:tcW w:w="2773" w:type="dxa"/>
          </w:tcPr>
          <w:p w14:paraId="406E47D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Juniper Berry Powder</w:t>
            </w:r>
          </w:p>
        </w:tc>
        <w:tc>
          <w:tcPr>
            <w:tcW w:w="4337" w:type="dxa"/>
          </w:tcPr>
          <w:p w14:paraId="61C6F18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Diuretic</w:t>
            </w:r>
          </w:p>
        </w:tc>
      </w:tr>
      <w:tr w:rsidR="00481AFC" w:rsidRPr="00481AFC" w14:paraId="5C9B68D1" w14:textId="77777777" w:rsidTr="00EA7D17">
        <w:tc>
          <w:tcPr>
            <w:tcW w:w="2773" w:type="dxa"/>
          </w:tcPr>
          <w:p w14:paraId="744870D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Kola Nut PE</w:t>
            </w:r>
          </w:p>
        </w:tc>
        <w:tc>
          <w:tcPr>
            <w:tcW w:w="4337" w:type="dxa"/>
          </w:tcPr>
          <w:p w14:paraId="1A1CC41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caffeine (energy)</w:t>
            </w:r>
          </w:p>
        </w:tc>
      </w:tr>
      <w:tr w:rsidR="00481AFC" w:rsidRPr="00481AFC" w14:paraId="1D920D51" w14:textId="77777777" w:rsidTr="00EA7D17">
        <w:tc>
          <w:tcPr>
            <w:tcW w:w="2773" w:type="dxa"/>
          </w:tcPr>
          <w:p w14:paraId="5110F82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Lactobacillus Acidophilus</w:t>
            </w:r>
          </w:p>
        </w:tc>
        <w:tc>
          <w:tcPr>
            <w:tcW w:w="4337" w:type="dxa"/>
          </w:tcPr>
          <w:p w14:paraId="130E103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probiotic / intestinal aid</w:t>
            </w:r>
          </w:p>
        </w:tc>
      </w:tr>
      <w:tr w:rsidR="00481AFC" w:rsidRPr="00481AFC" w14:paraId="7FDAFCEF" w14:textId="77777777" w:rsidTr="00EA7D17">
        <w:tc>
          <w:tcPr>
            <w:tcW w:w="2773" w:type="dxa"/>
          </w:tcPr>
          <w:p w14:paraId="07159A6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Lactobacillus Sporogenes</w:t>
            </w:r>
          </w:p>
        </w:tc>
        <w:tc>
          <w:tcPr>
            <w:tcW w:w="4337" w:type="dxa"/>
          </w:tcPr>
          <w:p w14:paraId="62D0D07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probiotic / intestinal aid</w:t>
            </w:r>
          </w:p>
        </w:tc>
      </w:tr>
      <w:tr w:rsidR="00481AFC" w:rsidRPr="00481AFC" w14:paraId="4FEE68C3" w14:textId="77777777" w:rsidTr="00EA7D17">
        <w:trPr>
          <w:trHeight w:val="246"/>
        </w:trPr>
        <w:tc>
          <w:tcPr>
            <w:tcW w:w="2773" w:type="dxa"/>
          </w:tcPr>
          <w:p w14:paraId="0F265F8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LACTOFERRIN</w:t>
            </w:r>
          </w:p>
        </w:tc>
        <w:tc>
          <w:tcPr>
            <w:tcW w:w="4337" w:type="dxa"/>
          </w:tcPr>
          <w:p w14:paraId="4E2A82F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immune supplement</w:t>
            </w:r>
          </w:p>
        </w:tc>
      </w:tr>
      <w:tr w:rsidR="00481AFC" w:rsidRPr="00481AFC" w14:paraId="6721D865" w14:textId="77777777" w:rsidTr="00EA7D17">
        <w:trPr>
          <w:trHeight w:val="246"/>
        </w:trPr>
        <w:tc>
          <w:tcPr>
            <w:tcW w:w="2773" w:type="dxa"/>
          </w:tcPr>
          <w:p w14:paraId="0835DB6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L-Carnitine</w:t>
            </w:r>
          </w:p>
        </w:tc>
        <w:tc>
          <w:tcPr>
            <w:tcW w:w="4337" w:type="dxa"/>
          </w:tcPr>
          <w:p w14:paraId="152FD59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improve fat metabolism</w:t>
            </w:r>
          </w:p>
        </w:tc>
      </w:tr>
      <w:tr w:rsidR="00481AFC" w:rsidRPr="00481AFC" w14:paraId="2811CD28" w14:textId="77777777" w:rsidTr="00EA7D17">
        <w:tc>
          <w:tcPr>
            <w:tcW w:w="2773" w:type="dxa"/>
          </w:tcPr>
          <w:p w14:paraId="1877930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Phosphatidyl Serine</w:t>
            </w:r>
          </w:p>
        </w:tc>
        <w:tc>
          <w:tcPr>
            <w:tcW w:w="4337" w:type="dxa"/>
          </w:tcPr>
          <w:p w14:paraId="3E50427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essential component in the maintenance of nerve cells</w:t>
            </w:r>
          </w:p>
        </w:tc>
      </w:tr>
      <w:tr w:rsidR="00481AFC" w:rsidRPr="00481AFC" w14:paraId="148B15D6" w14:textId="77777777" w:rsidTr="00EA7D17">
        <w:tc>
          <w:tcPr>
            <w:tcW w:w="2773" w:type="dxa"/>
          </w:tcPr>
          <w:p w14:paraId="4DF844C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Licorice Root PE 25%</w:t>
            </w:r>
          </w:p>
        </w:tc>
        <w:tc>
          <w:tcPr>
            <w:tcW w:w="4337" w:type="dxa"/>
          </w:tcPr>
          <w:p w14:paraId="487390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digestive aid, source of fiber</w:t>
            </w:r>
          </w:p>
        </w:tc>
      </w:tr>
      <w:tr w:rsidR="00481AFC" w:rsidRPr="00481AFC" w14:paraId="527725AC" w14:textId="77777777" w:rsidTr="00EA7D17">
        <w:trPr>
          <w:trHeight w:val="246"/>
        </w:trPr>
        <w:tc>
          <w:tcPr>
            <w:tcW w:w="2773" w:type="dxa"/>
          </w:tcPr>
          <w:p w14:paraId="36D1686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Lipase </w:t>
            </w:r>
          </w:p>
        </w:tc>
        <w:tc>
          <w:tcPr>
            <w:tcW w:w="4337" w:type="dxa"/>
          </w:tcPr>
          <w:p w14:paraId="1A9EA04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digestive aid in the breakdown of fats</w:t>
            </w:r>
          </w:p>
        </w:tc>
      </w:tr>
      <w:tr w:rsidR="00481AFC" w:rsidRPr="00481AFC" w14:paraId="49EE4B23" w14:textId="77777777" w:rsidTr="00EA7D17">
        <w:trPr>
          <w:trHeight w:val="246"/>
        </w:trPr>
        <w:tc>
          <w:tcPr>
            <w:tcW w:w="2773" w:type="dxa"/>
          </w:tcPr>
          <w:p w14:paraId="3FED109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L-Lysine HCL</w:t>
            </w:r>
          </w:p>
        </w:tc>
        <w:tc>
          <w:tcPr>
            <w:tcW w:w="4337" w:type="dxa"/>
          </w:tcPr>
          <w:p w14:paraId="04A1B01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29F955C8" w14:textId="77777777" w:rsidTr="00EA7D17">
        <w:trPr>
          <w:trHeight w:val="246"/>
        </w:trPr>
        <w:tc>
          <w:tcPr>
            <w:tcW w:w="2773" w:type="dxa"/>
          </w:tcPr>
          <w:p w14:paraId="55C5483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L-Tyrosine</w:t>
            </w:r>
          </w:p>
        </w:tc>
        <w:tc>
          <w:tcPr>
            <w:tcW w:w="4337" w:type="dxa"/>
          </w:tcPr>
          <w:p w14:paraId="0C6F6EC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47FAB7A5" w14:textId="77777777" w:rsidTr="00EA7D17">
        <w:tc>
          <w:tcPr>
            <w:tcW w:w="2773" w:type="dxa"/>
          </w:tcPr>
          <w:p w14:paraId="5D5CA7C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Mucuna Pruriens Dry Extract </w:t>
            </w:r>
          </w:p>
        </w:tc>
        <w:tc>
          <w:tcPr>
            <w:tcW w:w="4337" w:type="dxa"/>
          </w:tcPr>
          <w:p w14:paraId="469E74F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Increases testosterone levels, Aphrodisiac</w:t>
            </w:r>
          </w:p>
        </w:tc>
      </w:tr>
      <w:tr w:rsidR="00481AFC" w:rsidRPr="00481AFC" w14:paraId="0100A041" w14:textId="77777777" w:rsidTr="00EA7D17">
        <w:tc>
          <w:tcPr>
            <w:tcW w:w="2773" w:type="dxa"/>
          </w:tcPr>
          <w:p w14:paraId="7864157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Medium Chain Triglycerides</w:t>
            </w:r>
          </w:p>
        </w:tc>
        <w:tc>
          <w:tcPr>
            <w:tcW w:w="4337" w:type="dxa"/>
          </w:tcPr>
          <w:p w14:paraId="3297B4D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fat source derived from fractionated coconut oil</w:t>
            </w:r>
          </w:p>
        </w:tc>
      </w:tr>
      <w:tr w:rsidR="00481AFC" w:rsidRPr="00481AFC" w14:paraId="4FA2228A" w14:textId="77777777" w:rsidTr="00EA7D17">
        <w:tc>
          <w:tcPr>
            <w:tcW w:w="2773" w:type="dxa"/>
          </w:tcPr>
          <w:p w14:paraId="1010876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Methoxy 7 Ipriflavone</w:t>
            </w:r>
          </w:p>
        </w:tc>
        <w:tc>
          <w:tcPr>
            <w:tcW w:w="4337" w:type="dxa"/>
          </w:tcPr>
          <w:p w14:paraId="652821B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increase bone density</w:t>
            </w:r>
          </w:p>
        </w:tc>
      </w:tr>
      <w:tr w:rsidR="00481AFC" w:rsidRPr="00481AFC" w14:paraId="6378568B" w14:textId="77777777" w:rsidTr="00EA7D17">
        <w:trPr>
          <w:trHeight w:val="246"/>
        </w:trPr>
        <w:tc>
          <w:tcPr>
            <w:tcW w:w="2773" w:type="dxa"/>
          </w:tcPr>
          <w:p w14:paraId="1A13DB0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Mexican yam powder</w:t>
            </w:r>
          </w:p>
        </w:tc>
        <w:tc>
          <w:tcPr>
            <w:tcW w:w="4337" w:type="dxa"/>
          </w:tcPr>
          <w:p w14:paraId="06C58B2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DHEA, anti inflammatory, anti-arthritic</w:t>
            </w:r>
          </w:p>
        </w:tc>
      </w:tr>
      <w:tr w:rsidR="00481AFC" w:rsidRPr="00481AFC" w14:paraId="1ECEB63A" w14:textId="77777777" w:rsidTr="00EA7D17">
        <w:trPr>
          <w:trHeight w:val="246"/>
        </w:trPr>
        <w:tc>
          <w:tcPr>
            <w:tcW w:w="2773" w:type="dxa"/>
          </w:tcPr>
          <w:p w14:paraId="1A9D0A9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Milk Thistle extract</w:t>
            </w:r>
          </w:p>
        </w:tc>
        <w:tc>
          <w:tcPr>
            <w:tcW w:w="4337" w:type="dxa"/>
          </w:tcPr>
          <w:p w14:paraId="15ACBCA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Antioxidant, restorative</w:t>
            </w:r>
          </w:p>
        </w:tc>
      </w:tr>
      <w:tr w:rsidR="00481AFC" w:rsidRPr="00481AFC" w14:paraId="78077EE5" w14:textId="77777777" w:rsidTr="00EA7D17">
        <w:tc>
          <w:tcPr>
            <w:tcW w:w="2773" w:type="dxa"/>
          </w:tcPr>
          <w:p w14:paraId="7B319B3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Momordica Charantia Ext</w:t>
            </w:r>
          </w:p>
        </w:tc>
        <w:tc>
          <w:tcPr>
            <w:tcW w:w="4337" w:type="dxa"/>
          </w:tcPr>
          <w:p w14:paraId="391BBBF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(Bitter Melon) Used to treat diabetes &amp; AIDS virus inhibition</w:t>
            </w:r>
          </w:p>
        </w:tc>
      </w:tr>
      <w:tr w:rsidR="00481AFC" w:rsidRPr="00481AFC" w14:paraId="1BF6ACC8" w14:textId="77777777" w:rsidTr="00EA7D17">
        <w:tc>
          <w:tcPr>
            <w:tcW w:w="2773" w:type="dxa"/>
          </w:tcPr>
          <w:p w14:paraId="529C1AE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MethylSulphonylMethane</w:t>
            </w:r>
          </w:p>
        </w:tc>
        <w:tc>
          <w:tcPr>
            <w:tcW w:w="4337" w:type="dxa"/>
          </w:tcPr>
          <w:p w14:paraId="49C1696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Provides organic sulphur</w:t>
            </w:r>
          </w:p>
        </w:tc>
      </w:tr>
      <w:tr w:rsidR="00481AFC" w:rsidRPr="00481AFC" w14:paraId="5CB9C0D9" w14:textId="77777777" w:rsidTr="00EA7D17">
        <w:tc>
          <w:tcPr>
            <w:tcW w:w="2773" w:type="dxa"/>
          </w:tcPr>
          <w:p w14:paraId="614F25E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Mucuna Ext (Dopa Bean)</w:t>
            </w:r>
          </w:p>
        </w:tc>
        <w:tc>
          <w:tcPr>
            <w:tcW w:w="4337" w:type="dxa"/>
          </w:tcPr>
          <w:p w14:paraId="346D35E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Aphrodisiac</w:t>
            </w:r>
          </w:p>
        </w:tc>
      </w:tr>
      <w:tr w:rsidR="00D40EAF" w:rsidRPr="00481AFC" w14:paraId="219EDADF" w14:textId="77777777" w:rsidTr="00EA7D17">
        <w:tc>
          <w:tcPr>
            <w:tcW w:w="2773" w:type="dxa"/>
          </w:tcPr>
          <w:p w14:paraId="5D282E2E" w14:textId="77777777" w:rsidR="00D40EAF"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p w14:paraId="69808362" w14:textId="77777777" w:rsidR="00D40EAF"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p w14:paraId="023D3D4B" w14:textId="77777777" w:rsidR="00D40EAF"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p w14:paraId="02650EF0" w14:textId="77777777" w:rsidR="00D40EAF" w:rsidRPr="00481AFC"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tc>
        <w:tc>
          <w:tcPr>
            <w:tcW w:w="4337" w:type="dxa"/>
          </w:tcPr>
          <w:p w14:paraId="79FAB280" w14:textId="77777777" w:rsidR="00D40EAF" w:rsidRPr="00481AFC"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tc>
      </w:tr>
      <w:tr w:rsidR="00481AFC" w:rsidRPr="00481AFC" w14:paraId="2A7C4F43" w14:textId="77777777" w:rsidTr="00EA7D17">
        <w:trPr>
          <w:trHeight w:val="246"/>
        </w:trPr>
        <w:tc>
          <w:tcPr>
            <w:tcW w:w="2773" w:type="dxa"/>
          </w:tcPr>
          <w:p w14:paraId="663F7174" w14:textId="77777777" w:rsidR="00481AFC" w:rsidRPr="00481AFC" w:rsidRDefault="00D02255" w:rsidP="00D40EAF">
            <w:pPr>
              <w:widowControl w:val="0"/>
              <w:tabs>
                <w:tab w:val="left" w:pos="0"/>
                <w:tab w:val="left" w:pos="720"/>
                <w:tab w:val="left" w:pos="1440"/>
                <w:tab w:val="left" w:pos="2160"/>
                <w:tab w:val="left" w:pos="2876"/>
                <w:tab w:val="left" w:pos="3600"/>
                <w:tab w:val="left" w:pos="4320"/>
                <w:tab w:val="left" w:pos="5040"/>
                <w:tab w:val="left" w:pos="5754"/>
                <w:tab w:val="left" w:pos="6480"/>
                <w:tab w:val="left" w:pos="7200"/>
                <w:tab w:val="left" w:pos="792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337" w:type="dxa"/>
          </w:tcPr>
          <w:p w14:paraId="2AF0642E"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p w14:paraId="634007E9" w14:textId="77777777" w:rsidR="00D40EAF" w:rsidRPr="00481AFC" w:rsidRDefault="00D40EA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p>
        </w:tc>
      </w:tr>
      <w:tr w:rsidR="00481AFC" w:rsidRPr="00481AFC" w14:paraId="1202B891" w14:textId="77777777" w:rsidTr="00EA7D17">
        <w:trPr>
          <w:trHeight w:val="246"/>
        </w:trPr>
        <w:tc>
          <w:tcPr>
            <w:tcW w:w="2773" w:type="dxa"/>
          </w:tcPr>
          <w:p w14:paraId="7DF97A1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Muira Puama</w:t>
            </w:r>
          </w:p>
        </w:tc>
        <w:tc>
          <w:tcPr>
            <w:tcW w:w="4337" w:type="dxa"/>
          </w:tcPr>
          <w:p w14:paraId="66CE438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Aphrodisiac</w:t>
            </w:r>
          </w:p>
        </w:tc>
      </w:tr>
      <w:tr w:rsidR="00481AFC" w:rsidRPr="00481AFC" w14:paraId="0351EB4D" w14:textId="77777777" w:rsidTr="00EA7D17">
        <w:trPr>
          <w:trHeight w:val="246"/>
        </w:trPr>
        <w:tc>
          <w:tcPr>
            <w:tcW w:w="2773" w:type="dxa"/>
          </w:tcPr>
          <w:p w14:paraId="0D6F509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N- Acetyl Cysteine</w:t>
            </w:r>
          </w:p>
        </w:tc>
        <w:tc>
          <w:tcPr>
            <w:tcW w:w="4337" w:type="dxa"/>
          </w:tcPr>
          <w:p w14:paraId="0272A5D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form of amino acid</w:t>
            </w:r>
          </w:p>
        </w:tc>
      </w:tr>
      <w:tr w:rsidR="00481AFC" w:rsidRPr="00481AFC" w14:paraId="6D5F2978" w14:textId="77777777" w:rsidTr="00EA7D17">
        <w:trPr>
          <w:trHeight w:val="246"/>
        </w:trPr>
        <w:tc>
          <w:tcPr>
            <w:tcW w:w="2773" w:type="dxa"/>
          </w:tcPr>
          <w:p w14:paraId="78BC9E8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Neopuntia</w:t>
            </w:r>
          </w:p>
        </w:tc>
        <w:tc>
          <w:tcPr>
            <w:tcW w:w="4337" w:type="dxa"/>
          </w:tcPr>
          <w:p w14:paraId="771B4CD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affect fat metabolism</w:t>
            </w:r>
          </w:p>
        </w:tc>
      </w:tr>
      <w:tr w:rsidR="00481AFC" w:rsidRPr="00481AFC" w14:paraId="16A614AD" w14:textId="77777777" w:rsidTr="00EA7D17">
        <w:trPr>
          <w:trHeight w:val="246"/>
        </w:trPr>
        <w:tc>
          <w:tcPr>
            <w:tcW w:w="2773" w:type="dxa"/>
          </w:tcPr>
          <w:p w14:paraId="76C6D34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Nettle Leaf Powder</w:t>
            </w:r>
          </w:p>
        </w:tc>
        <w:tc>
          <w:tcPr>
            <w:tcW w:w="4337" w:type="dxa"/>
          </w:tcPr>
          <w:p w14:paraId="44A55B2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Diuretic</w:t>
            </w:r>
          </w:p>
        </w:tc>
      </w:tr>
      <w:tr w:rsidR="00481AFC" w:rsidRPr="00481AFC" w14:paraId="193DFE5B" w14:textId="77777777" w:rsidTr="00EA7D17">
        <w:trPr>
          <w:trHeight w:val="246"/>
        </w:trPr>
        <w:tc>
          <w:tcPr>
            <w:tcW w:w="2773" w:type="dxa"/>
          </w:tcPr>
          <w:p w14:paraId="7C73E4D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Ipriflavone</w:t>
            </w:r>
          </w:p>
        </w:tc>
        <w:tc>
          <w:tcPr>
            <w:tcW w:w="4337" w:type="dxa"/>
          </w:tcPr>
          <w:p w14:paraId="051F34E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soy isoflavones</w:t>
            </w:r>
          </w:p>
        </w:tc>
      </w:tr>
      <w:tr w:rsidR="00481AFC" w:rsidRPr="00481AFC" w14:paraId="71D56E77" w14:textId="77777777" w:rsidTr="00EA7D17">
        <w:trPr>
          <w:trHeight w:val="246"/>
        </w:trPr>
        <w:tc>
          <w:tcPr>
            <w:tcW w:w="2773" w:type="dxa"/>
          </w:tcPr>
          <w:p w14:paraId="7A539A8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Oat Straw </w:t>
            </w:r>
          </w:p>
        </w:tc>
        <w:tc>
          <w:tcPr>
            <w:tcW w:w="4337" w:type="dxa"/>
          </w:tcPr>
          <w:p w14:paraId="745B68E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fiber</w:t>
            </w:r>
          </w:p>
        </w:tc>
      </w:tr>
      <w:tr w:rsidR="00481AFC" w:rsidRPr="00481AFC" w14:paraId="00A30755" w14:textId="77777777" w:rsidTr="00EA7D17">
        <w:trPr>
          <w:trHeight w:val="246"/>
        </w:trPr>
        <w:tc>
          <w:tcPr>
            <w:tcW w:w="2773" w:type="dxa"/>
          </w:tcPr>
          <w:p w14:paraId="23FBBCC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Parsley powder</w:t>
            </w:r>
          </w:p>
        </w:tc>
        <w:tc>
          <w:tcPr>
            <w:tcW w:w="4337" w:type="dxa"/>
          </w:tcPr>
          <w:p w14:paraId="0B84CC6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Vitamin C, Diuretic</w:t>
            </w:r>
          </w:p>
        </w:tc>
      </w:tr>
      <w:tr w:rsidR="00481AFC" w:rsidRPr="00481AFC" w14:paraId="23A477FA" w14:textId="77777777" w:rsidTr="00EA7D17">
        <w:tc>
          <w:tcPr>
            <w:tcW w:w="2773" w:type="dxa"/>
          </w:tcPr>
          <w:p w14:paraId="095CEEE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Phytic Acid - Inositol Hexaphosphate</w:t>
            </w:r>
          </w:p>
        </w:tc>
        <w:tc>
          <w:tcPr>
            <w:tcW w:w="4337" w:type="dxa"/>
          </w:tcPr>
          <w:p w14:paraId="4D46793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42F765ED" w14:textId="77777777" w:rsidTr="00EA7D17">
        <w:trPr>
          <w:trHeight w:val="246"/>
        </w:trPr>
        <w:tc>
          <w:tcPr>
            <w:tcW w:w="2773" w:type="dxa"/>
          </w:tcPr>
          <w:p w14:paraId="779B76E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Pine Bark extract</w:t>
            </w:r>
          </w:p>
        </w:tc>
        <w:tc>
          <w:tcPr>
            <w:tcW w:w="4337" w:type="dxa"/>
          </w:tcPr>
          <w:p w14:paraId="222D67E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antioxidant</w:t>
            </w:r>
          </w:p>
        </w:tc>
      </w:tr>
      <w:tr w:rsidR="00481AFC" w:rsidRPr="00481AFC" w14:paraId="55704794" w14:textId="77777777" w:rsidTr="00EA7D17">
        <w:tc>
          <w:tcPr>
            <w:tcW w:w="2773" w:type="dxa"/>
          </w:tcPr>
          <w:p w14:paraId="280E159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Psyllum Husk powder</w:t>
            </w:r>
          </w:p>
        </w:tc>
        <w:tc>
          <w:tcPr>
            <w:tcW w:w="4337" w:type="dxa"/>
          </w:tcPr>
          <w:p w14:paraId="3F5FB35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fiber source</w:t>
            </w:r>
          </w:p>
        </w:tc>
      </w:tr>
      <w:tr w:rsidR="00481AFC" w:rsidRPr="00481AFC" w14:paraId="08054BDE" w14:textId="77777777" w:rsidTr="00EA7D17">
        <w:trPr>
          <w:trHeight w:val="246"/>
        </w:trPr>
        <w:tc>
          <w:tcPr>
            <w:tcW w:w="2773" w:type="dxa"/>
          </w:tcPr>
          <w:p w14:paraId="4F76E85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Quercetin</w:t>
            </w:r>
          </w:p>
        </w:tc>
        <w:tc>
          <w:tcPr>
            <w:tcW w:w="4337" w:type="dxa"/>
          </w:tcPr>
          <w:p w14:paraId="1FBBF07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bioflavanoids</w:t>
            </w:r>
          </w:p>
        </w:tc>
      </w:tr>
      <w:tr w:rsidR="00481AFC" w:rsidRPr="00481AFC" w14:paraId="35388D5F" w14:textId="77777777" w:rsidTr="00EA7D17">
        <w:tc>
          <w:tcPr>
            <w:tcW w:w="2773" w:type="dxa"/>
          </w:tcPr>
          <w:p w14:paraId="4E3C4B6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Red Clover Leaf Extract</w:t>
            </w:r>
          </w:p>
        </w:tc>
        <w:tc>
          <w:tcPr>
            <w:tcW w:w="4337" w:type="dxa"/>
          </w:tcPr>
          <w:p w14:paraId="7A26953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isoflavones, skin conditions</w:t>
            </w:r>
          </w:p>
        </w:tc>
      </w:tr>
      <w:tr w:rsidR="00481AFC" w:rsidRPr="00481AFC" w14:paraId="3F975147" w14:textId="77777777" w:rsidTr="00EA7D17">
        <w:tc>
          <w:tcPr>
            <w:tcW w:w="2773" w:type="dxa"/>
          </w:tcPr>
          <w:p w14:paraId="5594362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Rhodiola Rosea</w:t>
            </w:r>
          </w:p>
        </w:tc>
        <w:tc>
          <w:tcPr>
            <w:tcW w:w="4337" w:type="dxa"/>
          </w:tcPr>
          <w:p w14:paraId="31EF2CD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Thought to be calming, anti-stress</w:t>
            </w:r>
          </w:p>
        </w:tc>
      </w:tr>
      <w:tr w:rsidR="00481AFC" w:rsidRPr="00481AFC" w14:paraId="44E3B2C3" w14:textId="77777777" w:rsidTr="00EA7D17">
        <w:trPr>
          <w:trHeight w:val="246"/>
        </w:trPr>
        <w:tc>
          <w:tcPr>
            <w:tcW w:w="2773" w:type="dxa"/>
          </w:tcPr>
          <w:p w14:paraId="2B15D43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Rice Protein Powder</w:t>
            </w:r>
          </w:p>
        </w:tc>
        <w:tc>
          <w:tcPr>
            <w:tcW w:w="4337" w:type="dxa"/>
          </w:tcPr>
          <w:p w14:paraId="7F7BA13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protein</w:t>
            </w:r>
          </w:p>
        </w:tc>
      </w:tr>
      <w:tr w:rsidR="00481AFC" w:rsidRPr="00481AFC" w14:paraId="422DD3E3" w14:textId="77777777" w:rsidTr="00EA7D17">
        <w:trPr>
          <w:trHeight w:val="246"/>
        </w:trPr>
        <w:tc>
          <w:tcPr>
            <w:tcW w:w="2773" w:type="dxa"/>
          </w:tcPr>
          <w:p w14:paraId="6E4DB44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RNA Powder</w:t>
            </w:r>
          </w:p>
        </w:tc>
        <w:tc>
          <w:tcPr>
            <w:tcW w:w="4337" w:type="dxa"/>
          </w:tcPr>
          <w:p w14:paraId="360A3F5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ribonucleic acids</w:t>
            </w:r>
          </w:p>
        </w:tc>
      </w:tr>
      <w:tr w:rsidR="00481AFC" w:rsidRPr="00481AFC" w14:paraId="5802C50C" w14:textId="77777777" w:rsidTr="00EA7D17">
        <w:tc>
          <w:tcPr>
            <w:tcW w:w="2773" w:type="dxa"/>
          </w:tcPr>
          <w:p w14:paraId="7326840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Rosemary Powder</w:t>
            </w:r>
          </w:p>
        </w:tc>
        <w:tc>
          <w:tcPr>
            <w:tcW w:w="4337" w:type="dxa"/>
          </w:tcPr>
          <w:p w14:paraId="27A3F53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antioxidant</w:t>
            </w:r>
          </w:p>
        </w:tc>
      </w:tr>
      <w:tr w:rsidR="00481AFC" w:rsidRPr="00481AFC" w14:paraId="5F708515" w14:textId="77777777" w:rsidTr="00EA7D17">
        <w:trPr>
          <w:trHeight w:val="246"/>
        </w:trPr>
        <w:tc>
          <w:tcPr>
            <w:tcW w:w="2773" w:type="dxa"/>
          </w:tcPr>
          <w:p w14:paraId="7D4E528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Royal Jelly </w:t>
            </w:r>
          </w:p>
        </w:tc>
        <w:tc>
          <w:tcPr>
            <w:tcW w:w="4337" w:type="dxa"/>
          </w:tcPr>
          <w:p w14:paraId="40C1A1F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immune aid</w:t>
            </w:r>
          </w:p>
        </w:tc>
      </w:tr>
      <w:tr w:rsidR="00481AFC" w:rsidRPr="00481AFC" w14:paraId="0412385A" w14:textId="77777777" w:rsidTr="00EA7D17">
        <w:tc>
          <w:tcPr>
            <w:tcW w:w="2773" w:type="dxa"/>
          </w:tcPr>
          <w:p w14:paraId="7AAE617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Rutin Flower</w:t>
            </w:r>
          </w:p>
        </w:tc>
        <w:tc>
          <w:tcPr>
            <w:tcW w:w="4337" w:type="dxa"/>
          </w:tcPr>
          <w:p w14:paraId="0EDE5FE9"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Bioflavanoid, antioxidant</w:t>
            </w:r>
          </w:p>
        </w:tc>
      </w:tr>
      <w:tr w:rsidR="00481AFC" w:rsidRPr="00481AFC" w14:paraId="535E3810" w14:textId="77777777" w:rsidTr="00EA7D17">
        <w:tc>
          <w:tcPr>
            <w:tcW w:w="2773" w:type="dxa"/>
          </w:tcPr>
          <w:p w14:paraId="4A088BD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Siberian Ginseng powder</w:t>
            </w:r>
          </w:p>
        </w:tc>
        <w:tc>
          <w:tcPr>
            <w:tcW w:w="4337" w:type="dxa"/>
          </w:tcPr>
          <w:p w14:paraId="44E9AB5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energy source, Aphrodisiac</w:t>
            </w:r>
          </w:p>
        </w:tc>
      </w:tr>
      <w:tr w:rsidR="00481AFC" w:rsidRPr="00481AFC" w14:paraId="40BD2428" w14:textId="77777777" w:rsidTr="00EA7D17">
        <w:tc>
          <w:tcPr>
            <w:tcW w:w="2773" w:type="dxa"/>
          </w:tcPr>
          <w:p w14:paraId="60999E6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Sida Cordifolia</w:t>
            </w:r>
          </w:p>
        </w:tc>
        <w:tc>
          <w:tcPr>
            <w:tcW w:w="4337" w:type="dxa"/>
          </w:tcPr>
          <w:p w14:paraId="005E67B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Anti-inflammatory</w:t>
            </w:r>
          </w:p>
        </w:tc>
      </w:tr>
      <w:tr w:rsidR="00481AFC" w:rsidRPr="00481AFC" w14:paraId="07896B5D" w14:textId="77777777" w:rsidTr="00EA7D17">
        <w:tc>
          <w:tcPr>
            <w:tcW w:w="2773" w:type="dxa"/>
          </w:tcPr>
          <w:p w14:paraId="3320DC1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Soy Fiber</w:t>
            </w:r>
          </w:p>
        </w:tc>
        <w:tc>
          <w:tcPr>
            <w:tcW w:w="4337" w:type="dxa"/>
          </w:tcPr>
          <w:p w14:paraId="0EA914A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fiber</w:t>
            </w:r>
          </w:p>
        </w:tc>
      </w:tr>
      <w:tr w:rsidR="00481AFC" w:rsidRPr="00481AFC" w14:paraId="41F15D1B" w14:textId="77777777" w:rsidTr="00EA7D17">
        <w:trPr>
          <w:trHeight w:val="239"/>
        </w:trPr>
        <w:tc>
          <w:tcPr>
            <w:tcW w:w="2773" w:type="dxa"/>
          </w:tcPr>
          <w:p w14:paraId="3DE88077"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Soybean Oil</w:t>
            </w:r>
          </w:p>
        </w:tc>
        <w:tc>
          <w:tcPr>
            <w:tcW w:w="4337" w:type="dxa"/>
          </w:tcPr>
          <w:p w14:paraId="1B95191E"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Omega 6 fats</w:t>
            </w:r>
          </w:p>
        </w:tc>
      </w:tr>
      <w:tr w:rsidR="00481AFC" w:rsidRPr="00481AFC" w14:paraId="30397B47" w14:textId="77777777" w:rsidTr="00EA7D17">
        <w:tc>
          <w:tcPr>
            <w:tcW w:w="2773" w:type="dxa"/>
          </w:tcPr>
          <w:p w14:paraId="638D9A0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Spirulina </w:t>
            </w:r>
          </w:p>
        </w:tc>
        <w:tc>
          <w:tcPr>
            <w:tcW w:w="4337" w:type="dxa"/>
          </w:tcPr>
          <w:p w14:paraId="4A5B6B8A"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Source of Vitamin B12, amino acids, carotenoids &amp; xanthophyll, immune stimulant</w:t>
            </w:r>
          </w:p>
        </w:tc>
      </w:tr>
      <w:tr w:rsidR="00481AFC" w:rsidRPr="00481AFC" w14:paraId="28C2AD6A" w14:textId="77777777" w:rsidTr="00EA7D17">
        <w:trPr>
          <w:trHeight w:val="246"/>
        </w:trPr>
        <w:tc>
          <w:tcPr>
            <w:tcW w:w="2773" w:type="dxa"/>
          </w:tcPr>
          <w:p w14:paraId="283B2D1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Stevia powder</w:t>
            </w:r>
          </w:p>
        </w:tc>
        <w:tc>
          <w:tcPr>
            <w:tcW w:w="4337" w:type="dxa"/>
          </w:tcPr>
          <w:p w14:paraId="013D53C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natural sweetener</w:t>
            </w:r>
          </w:p>
        </w:tc>
      </w:tr>
      <w:tr w:rsidR="00481AFC" w:rsidRPr="00481AFC" w14:paraId="3D260C9B" w14:textId="77777777" w:rsidTr="00EA7D17">
        <w:trPr>
          <w:trHeight w:val="246"/>
        </w:trPr>
        <w:tc>
          <w:tcPr>
            <w:tcW w:w="2773" w:type="dxa"/>
          </w:tcPr>
          <w:p w14:paraId="4F838BF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Taurine JP 8</w:t>
            </w:r>
          </w:p>
        </w:tc>
        <w:tc>
          <w:tcPr>
            <w:tcW w:w="4337" w:type="dxa"/>
          </w:tcPr>
          <w:p w14:paraId="049E04A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An amino acid</w:t>
            </w:r>
          </w:p>
        </w:tc>
      </w:tr>
      <w:tr w:rsidR="00481AFC" w:rsidRPr="00481AFC" w14:paraId="1881347D" w14:textId="77777777" w:rsidTr="00EA7D17">
        <w:tc>
          <w:tcPr>
            <w:tcW w:w="2773" w:type="dxa"/>
          </w:tcPr>
          <w:p w14:paraId="77BE732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Thyroid USP 23</w:t>
            </w:r>
          </w:p>
        </w:tc>
        <w:tc>
          <w:tcPr>
            <w:tcW w:w="4337" w:type="dxa"/>
          </w:tcPr>
          <w:p w14:paraId="60542E4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Bovine glandular extract - improvement of growth</w:t>
            </w:r>
          </w:p>
        </w:tc>
      </w:tr>
      <w:tr w:rsidR="00481AFC" w:rsidRPr="00481AFC" w14:paraId="496CC4D9" w14:textId="77777777" w:rsidTr="00EA7D17">
        <w:tc>
          <w:tcPr>
            <w:tcW w:w="2773" w:type="dxa"/>
          </w:tcPr>
          <w:p w14:paraId="2FC7643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Tomato Lycopene powder</w:t>
            </w:r>
          </w:p>
        </w:tc>
        <w:tc>
          <w:tcPr>
            <w:tcW w:w="4337" w:type="dxa"/>
          </w:tcPr>
          <w:p w14:paraId="0F5BA24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lycopenes</w:t>
            </w:r>
          </w:p>
        </w:tc>
      </w:tr>
      <w:tr w:rsidR="00481AFC" w:rsidRPr="00481AFC" w14:paraId="4752C4B2" w14:textId="77777777" w:rsidTr="00EA7D17">
        <w:trPr>
          <w:trHeight w:val="246"/>
        </w:trPr>
        <w:tc>
          <w:tcPr>
            <w:tcW w:w="2773" w:type="dxa"/>
          </w:tcPr>
          <w:p w14:paraId="6CC890D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Tribulus Terrestris</w:t>
            </w:r>
          </w:p>
        </w:tc>
        <w:tc>
          <w:tcPr>
            <w:tcW w:w="4337" w:type="dxa"/>
          </w:tcPr>
          <w:p w14:paraId="656AA542"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Aphrodisiac, anti-inflammatory</w:t>
            </w:r>
          </w:p>
        </w:tc>
      </w:tr>
      <w:tr w:rsidR="00481AFC" w:rsidRPr="00481AFC" w14:paraId="78AC68E3" w14:textId="77777777" w:rsidTr="00EA7D17">
        <w:trPr>
          <w:trHeight w:val="246"/>
        </w:trPr>
        <w:tc>
          <w:tcPr>
            <w:tcW w:w="2773" w:type="dxa"/>
          </w:tcPr>
          <w:p w14:paraId="4D50B3D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Tulsi Extract</w:t>
            </w:r>
          </w:p>
        </w:tc>
        <w:tc>
          <w:tcPr>
            <w:tcW w:w="4337" w:type="dxa"/>
          </w:tcPr>
          <w:p w14:paraId="2C0FE40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Digestive aid</w:t>
            </w:r>
          </w:p>
        </w:tc>
      </w:tr>
      <w:tr w:rsidR="00481AFC" w:rsidRPr="00481AFC" w14:paraId="1332F7A2" w14:textId="77777777" w:rsidTr="00EA7D17">
        <w:tc>
          <w:tcPr>
            <w:tcW w:w="2773" w:type="dxa"/>
          </w:tcPr>
          <w:p w14:paraId="0940C61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 xml:space="preserve">Turmeric Extract Curcumin </w:t>
            </w:r>
          </w:p>
        </w:tc>
        <w:tc>
          <w:tcPr>
            <w:tcW w:w="4337" w:type="dxa"/>
          </w:tcPr>
          <w:p w14:paraId="14FB994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natural anti-inflammatory agent</w:t>
            </w:r>
          </w:p>
        </w:tc>
      </w:tr>
      <w:tr w:rsidR="00481AFC" w:rsidRPr="00481AFC" w14:paraId="2F5ADAEB" w14:textId="77777777" w:rsidTr="00EA7D17">
        <w:tc>
          <w:tcPr>
            <w:tcW w:w="2773" w:type="dxa"/>
          </w:tcPr>
          <w:p w14:paraId="2552AAFD"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Lecithin</w:t>
            </w:r>
          </w:p>
        </w:tc>
        <w:tc>
          <w:tcPr>
            <w:tcW w:w="4337" w:type="dxa"/>
          </w:tcPr>
          <w:p w14:paraId="6F767B0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Considered important in maintenance of nerve cells</w:t>
            </w:r>
          </w:p>
        </w:tc>
      </w:tr>
      <w:tr w:rsidR="00481AFC" w:rsidRPr="00481AFC" w14:paraId="2255DC93" w14:textId="77777777" w:rsidTr="00EA7D17">
        <w:tc>
          <w:tcPr>
            <w:tcW w:w="2773" w:type="dxa"/>
          </w:tcPr>
          <w:p w14:paraId="4B8D2A55"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Uva Ursi Leaf</w:t>
            </w:r>
          </w:p>
        </w:tc>
        <w:tc>
          <w:tcPr>
            <w:tcW w:w="4337" w:type="dxa"/>
          </w:tcPr>
          <w:p w14:paraId="019DEB3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Used in urinary tract infections</w:t>
            </w:r>
          </w:p>
        </w:tc>
      </w:tr>
      <w:tr w:rsidR="00481AFC" w:rsidRPr="00481AFC" w14:paraId="0E4D4D3F" w14:textId="77777777" w:rsidTr="00EA7D17">
        <w:trPr>
          <w:trHeight w:val="246"/>
        </w:trPr>
        <w:tc>
          <w:tcPr>
            <w:tcW w:w="2773" w:type="dxa"/>
          </w:tcPr>
          <w:p w14:paraId="52FBB856"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Wheat Germ</w:t>
            </w:r>
          </w:p>
        </w:tc>
        <w:tc>
          <w:tcPr>
            <w:tcW w:w="4337" w:type="dxa"/>
          </w:tcPr>
          <w:p w14:paraId="1DDBA4C8"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fiber</w:t>
            </w:r>
          </w:p>
        </w:tc>
      </w:tr>
      <w:tr w:rsidR="00481AFC" w:rsidRPr="00481AFC" w14:paraId="2CFADFC0" w14:textId="77777777" w:rsidTr="00EA7D17">
        <w:tc>
          <w:tcPr>
            <w:tcW w:w="2773" w:type="dxa"/>
          </w:tcPr>
          <w:p w14:paraId="46993364"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White Willow Bark Powder</w:t>
            </w:r>
          </w:p>
        </w:tc>
        <w:tc>
          <w:tcPr>
            <w:tcW w:w="4337" w:type="dxa"/>
          </w:tcPr>
          <w:p w14:paraId="7E55646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Arial" w:eastAsia="Times New Roman" w:hAnsi="Arial" w:cs="Times New Roman"/>
                <w:sz w:val="20"/>
                <w:szCs w:val="20"/>
              </w:rPr>
            </w:pPr>
            <w:r w:rsidRPr="00481AFC">
              <w:rPr>
                <w:rFonts w:ascii="Arial" w:eastAsia="Times New Roman" w:hAnsi="Arial" w:cs="Times New Roman"/>
                <w:sz w:val="20"/>
                <w:szCs w:val="20"/>
              </w:rPr>
              <w:t>A source of acetylsalicylic acid - a pain reliever</w:t>
            </w:r>
          </w:p>
        </w:tc>
      </w:tr>
    </w:tbl>
    <w:p w14:paraId="2F66921B"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4"/>
          <w:szCs w:val="20"/>
        </w:rPr>
      </w:pPr>
    </w:p>
    <w:p w14:paraId="0CFFE8F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Formulation of encapsulated products or herbal supplements presents similar challenges as those with vitamins.</w:t>
      </w:r>
    </w:p>
    <w:p w14:paraId="5099B07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p>
    <w:p w14:paraId="331473F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 xml:space="preserve">Considerations that must be addressed include: </w:t>
      </w:r>
    </w:p>
    <w:p w14:paraId="32B0B7CC"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p>
    <w:p w14:paraId="4087DF62"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Strength of the herb (extract or powder) or supplement</w:t>
      </w:r>
    </w:p>
    <w:p w14:paraId="37917703"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Declared amount of active ingredient on label</w:t>
      </w:r>
    </w:p>
    <w:p w14:paraId="628F81B5"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Capsule weight &amp; capsule capacity</w:t>
      </w:r>
    </w:p>
    <w:p w14:paraId="366FF1DE"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Bulk density of herb or supplement</w:t>
      </w:r>
    </w:p>
    <w:p w14:paraId="7F9EA7D0"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Amount of wetting / anti-dusting agent added (varies with the bulk density of the supplement)</w:t>
      </w:r>
    </w:p>
    <w:p w14:paraId="0498D26C"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Amount of bulking agent added (varies with the strength of the herb or supplement)</w:t>
      </w:r>
    </w:p>
    <w:p w14:paraId="75CD3673"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Contra-indications of herbs, supplement when taken singly, in combination or with other medications.</w:t>
      </w:r>
    </w:p>
    <w:p w14:paraId="5CAEC2FA" w14:textId="77777777" w:rsidR="00481AFC" w:rsidRPr="00921ADC" w:rsidRDefault="00481AFC" w:rsidP="00921ADC">
      <w:pPr>
        <w:pStyle w:val="ListParagraph"/>
        <w:widowControl w:val="0"/>
        <w:numPr>
          <w:ilvl w:val="1"/>
          <w:numId w:val="4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r w:rsidRPr="00921ADC">
        <w:rPr>
          <w:rFonts w:ascii="Times New Roman" w:eastAsia="Times New Roman" w:hAnsi="Times New Roman" w:cs="Times New Roman"/>
          <w:sz w:val="20"/>
          <w:szCs w:val="20"/>
        </w:rPr>
        <w:t>Filling tolerances (acceptable limits)</w:t>
      </w:r>
    </w:p>
    <w:p w14:paraId="377ACB8F"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Times New Roman" w:eastAsia="Times New Roman" w:hAnsi="Times New Roman" w:cs="Times New Roman"/>
          <w:b/>
          <w:bCs/>
          <w:sz w:val="20"/>
          <w:szCs w:val="20"/>
        </w:rPr>
      </w:pPr>
    </w:p>
    <w:p w14:paraId="7CE00583"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Arial"/>
          <w:b/>
          <w:bCs/>
          <w:sz w:val="24"/>
          <w:szCs w:val="20"/>
        </w:rPr>
      </w:pPr>
      <w:r w:rsidRPr="00481AFC">
        <w:rPr>
          <w:rFonts w:ascii="Arial" w:eastAsia="Times New Roman" w:hAnsi="Arial" w:cs="Arial"/>
          <w:b/>
          <w:bCs/>
          <w:sz w:val="24"/>
          <w:szCs w:val="20"/>
        </w:rPr>
        <w:t>Summary</w:t>
      </w:r>
    </w:p>
    <w:p w14:paraId="39406741"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Arial"/>
          <w:b/>
          <w:bCs/>
          <w:sz w:val="24"/>
          <w:szCs w:val="20"/>
        </w:rPr>
      </w:pPr>
    </w:p>
    <w:p w14:paraId="76C5FB68" w14:textId="77777777" w:rsidR="00481AFC" w:rsidRPr="00481AFC" w:rsidRDefault="00481AFC" w:rsidP="00481AFC">
      <w:pPr>
        <w:rPr>
          <w:rFonts w:ascii="Times New Roman" w:eastAsia="Times New Roman" w:hAnsi="Times New Roman" w:cs="Times New Roman"/>
          <w:sz w:val="20"/>
          <w:szCs w:val="20"/>
        </w:rPr>
      </w:pPr>
      <w:r w:rsidRPr="00481AFC">
        <w:rPr>
          <w:rFonts w:ascii="Times New Roman" w:eastAsia="Times New Roman" w:hAnsi="Times New Roman" w:cs="Times New Roman"/>
          <w:sz w:val="20"/>
          <w:szCs w:val="20"/>
        </w:rPr>
        <w:t>Figure 8. Putting it all together (An example)</w:t>
      </w:r>
    </w:p>
    <w:p w14:paraId="244AB9F9" w14:textId="77777777" w:rsidR="00481AFC" w:rsidRPr="00481AFC" w:rsidRDefault="00481AFC" w:rsidP="00481AFC">
      <w:pPr>
        <w:rPr>
          <w:rFonts w:ascii="Times New Roman" w:eastAsia="Times New Roman" w:hAnsi="Times New Roman" w:cs="Times New Roman"/>
          <w:sz w:val="24"/>
          <w:szCs w:val="20"/>
        </w:rPr>
      </w:pPr>
    </w:p>
    <w:p w14:paraId="61CD3C3A" w14:textId="77777777" w:rsidR="00481AFC" w:rsidRPr="00481AFC" w:rsidRDefault="00481AFC" w:rsidP="00481AFC">
      <w:pPr>
        <w:rPr>
          <w:rFonts w:ascii="Times New Roman" w:eastAsia="Times New Roman" w:hAnsi="Times New Roman" w:cs="Times New Roman"/>
          <w:sz w:val="24"/>
          <w:szCs w:val="20"/>
        </w:rPr>
      </w:pPr>
    </w:p>
    <w:p w14:paraId="198C74CF"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1184" behindDoc="0" locked="0" layoutInCell="1" allowOverlap="1" wp14:anchorId="68022CAA" wp14:editId="36786C12">
                <wp:simplePos x="0" y="0"/>
                <wp:positionH relativeFrom="column">
                  <wp:posOffset>2857500</wp:posOffset>
                </wp:positionH>
                <wp:positionV relativeFrom="paragraph">
                  <wp:posOffset>160020</wp:posOffset>
                </wp:positionV>
                <wp:extent cx="0" cy="342900"/>
                <wp:effectExtent l="57150" t="13970" r="57150" b="14605"/>
                <wp:wrapNone/>
                <wp:docPr id="31757" name="Straight Connector 31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64DB2" id="Straight Connector 3175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6pt" to="2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">
                <v:stroke endarrow="block"/>
              </v:line>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PH adjusting agents</w:t>
      </w:r>
    </w:p>
    <w:p w14:paraId="3C69E6B7"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0160" behindDoc="0" locked="0" layoutInCell="1" allowOverlap="1" wp14:anchorId="44D6C11C" wp14:editId="7DBB2F74">
                <wp:simplePos x="0" y="0"/>
                <wp:positionH relativeFrom="column">
                  <wp:posOffset>1714500</wp:posOffset>
                </wp:positionH>
                <wp:positionV relativeFrom="paragraph">
                  <wp:posOffset>99060</wp:posOffset>
                </wp:positionV>
                <wp:extent cx="457200" cy="342900"/>
                <wp:effectExtent l="9525" t="13970" r="47625" b="52705"/>
                <wp:wrapNone/>
                <wp:docPr id="31756" name="Straight Connector 31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4E947" id="Straight Connector 3175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71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">
                <v:stroke endarrow="block"/>
              </v:line>
            </w:pict>
          </mc:Fallback>
        </mc:AlternateContent>
      </w:r>
      <w:r w:rsidRPr="00481AFC">
        <w:rPr>
          <w:rFonts w:ascii="Times New Roman" w:eastAsia="Times New Roman" w:hAnsi="Times New Roman" w:cs="Times New Roman"/>
          <w:sz w:val="24"/>
          <w:szCs w:val="20"/>
        </w:rPr>
        <w:tab/>
        <w:t>Vitamins / Minerals</w: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Microbial Culture</w:t>
      </w:r>
    </w:p>
    <w:p w14:paraId="45C4D931"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8352" behindDoc="0" locked="0" layoutInCell="1" allowOverlap="1" wp14:anchorId="11185EA5" wp14:editId="6EF389D3">
                <wp:simplePos x="0" y="0"/>
                <wp:positionH relativeFrom="column">
                  <wp:posOffset>3429000</wp:posOffset>
                </wp:positionH>
                <wp:positionV relativeFrom="paragraph">
                  <wp:posOffset>38100</wp:posOffset>
                </wp:positionV>
                <wp:extent cx="228600" cy="114300"/>
                <wp:effectExtent l="38100" t="13970" r="9525" b="52705"/>
                <wp:wrapNone/>
                <wp:docPr id="31755" name="Straight Connector 31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04EF0" id="Straight Connector 31755"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pt" to="4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">
                <v:stroke endarrow="block"/>
              </v:line>
            </w:pict>
          </mc:Fallback>
        </mc:AlternateContent>
      </w:r>
    </w:p>
    <w:p w14:paraId="2BCCF70E"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0FFB521A" wp14:editId="37895908">
                <wp:simplePos x="0" y="0"/>
                <wp:positionH relativeFrom="column">
                  <wp:posOffset>3657600</wp:posOffset>
                </wp:positionH>
                <wp:positionV relativeFrom="paragraph">
                  <wp:posOffset>91440</wp:posOffset>
                </wp:positionV>
                <wp:extent cx="342900" cy="114300"/>
                <wp:effectExtent l="38100" t="13970" r="9525" b="62230"/>
                <wp:wrapNone/>
                <wp:docPr id="31754" name="Straight Connector 31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75FB8" id="Straight Connector 31754"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2pt" to="3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">
                <v:stroke endarrow="block"/>
              </v:lin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2B295A7B" wp14:editId="6C80DA9A">
                <wp:simplePos x="0" y="0"/>
                <wp:positionH relativeFrom="column">
                  <wp:posOffset>2171700</wp:posOffset>
                </wp:positionH>
                <wp:positionV relativeFrom="paragraph">
                  <wp:posOffset>91440</wp:posOffset>
                </wp:positionV>
                <wp:extent cx="1371600" cy="914400"/>
                <wp:effectExtent l="9525" t="13970" r="9525" b="5080"/>
                <wp:wrapNone/>
                <wp:docPr id="31753" name="Cube 317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9CC0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1753" o:spid="_x0000_s1026" type="#_x0000_t16" style="position:absolute;margin-left:171pt;margin-top:7.2pt;width:108pt;height:1in;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"/>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Carbohydrates:</w:t>
      </w:r>
    </w:p>
    <w:p w14:paraId="712EAE26"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264F2F72" wp14:editId="46DBF8AA">
                <wp:simplePos x="0" y="0"/>
                <wp:positionH relativeFrom="column">
                  <wp:posOffset>1143000</wp:posOffset>
                </wp:positionH>
                <wp:positionV relativeFrom="paragraph">
                  <wp:posOffset>144780</wp:posOffset>
                </wp:positionV>
                <wp:extent cx="800100" cy="114300"/>
                <wp:effectExtent l="9525" t="13970" r="28575" b="62230"/>
                <wp:wrapNone/>
                <wp:docPr id="31752" name="Straight Connector 31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2875A" id="Straight Connector 3175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4pt" to="15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">
                <v:stroke endarrow="block"/>
              </v:line>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color w:val="000000"/>
          <w:sz w:val="24"/>
          <w:szCs w:val="20"/>
        </w:rPr>
        <w:t>Moisture</w: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Sugars</w:t>
      </w:r>
    </w:p>
    <w:p w14:paraId="26DBCE62" w14:textId="77777777" w:rsidR="00481AFC" w:rsidRPr="00481AFC" w:rsidRDefault="00481AFC" w:rsidP="00481AFC">
      <w:pPr>
        <w:rPr>
          <w:rFonts w:ascii="Times New Roman" w:eastAsia="Times New Roman" w:hAnsi="Times New Roman" w:cs="Times New Roman"/>
          <w:sz w:val="24"/>
          <w:szCs w:val="20"/>
        </w:rPr>
      </w:pP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Fibre / hydrocolloids</w:t>
      </w:r>
    </w:p>
    <w:p w14:paraId="598952B4"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7FDF59D6" wp14:editId="36865CE8">
                <wp:simplePos x="0" y="0"/>
                <wp:positionH relativeFrom="column">
                  <wp:posOffset>2286000</wp:posOffset>
                </wp:positionH>
                <wp:positionV relativeFrom="paragraph">
                  <wp:posOffset>22860</wp:posOffset>
                </wp:positionV>
                <wp:extent cx="914400" cy="342900"/>
                <wp:effectExtent l="9525" t="13970" r="9525" b="5080"/>
                <wp:wrapNone/>
                <wp:docPr id="31751" name="Text Box 31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CCEF9E2" w14:textId="77777777" w:rsidR="001950B3" w:rsidRDefault="001950B3" w:rsidP="00481AFC">
                            <w:pPr>
                              <w:jc w:val="center"/>
                            </w:pPr>
                            <w:r>
                              <w:t>Bread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F59D6" id="Text Box 31751" o:spid="_x0000_s1039" type="#_x0000_t202" style="position:absolute;margin-left:180pt;margin-top:1.8pt;width:1in;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">
                <v:textbox>
                  <w:txbxContent>
                    <w:p w14:paraId="3CCEF9E2" w14:textId="77777777" w:rsidR="001950B3" w:rsidRDefault="001950B3" w:rsidP="00481AFC">
                      <w:pPr>
                        <w:jc w:val="center"/>
                      </w:pPr>
                      <w:r>
                        <w:t>Bread</w:t>
                      </w:r>
                    </w:p>
                  </w:txbxContent>
                </v:textbox>
              </v:shape>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Starch</w:t>
      </w:r>
    </w:p>
    <w:p w14:paraId="043699B6"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5BA6F4FD" wp14:editId="2F117D68">
                <wp:simplePos x="0" y="0"/>
                <wp:positionH relativeFrom="column">
                  <wp:posOffset>1714500</wp:posOffset>
                </wp:positionH>
                <wp:positionV relativeFrom="paragraph">
                  <wp:posOffset>76200</wp:posOffset>
                </wp:positionV>
                <wp:extent cx="342900" cy="228600"/>
                <wp:effectExtent l="9525" t="52070" r="47625" b="5080"/>
                <wp:wrapNone/>
                <wp:docPr id="31750" name="Straight Connector 31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E2AAD" id="Straight Connector 3175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pt" to="16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">
                <v:stroke endarrow="block"/>
              </v:line>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Flours</w:t>
      </w:r>
    </w:p>
    <w:p w14:paraId="3DB3982F" w14:textId="77777777" w:rsidR="00481AFC" w:rsidRPr="00481AFC" w:rsidRDefault="00481AFC" w:rsidP="00481AFC">
      <w:pPr>
        <w:rPr>
          <w:rFonts w:ascii="Times New Roman" w:eastAsia="Times New Roman" w:hAnsi="Times New Roman" w:cs="Times New Roman"/>
          <w:sz w:val="24"/>
          <w:szCs w:val="20"/>
        </w:rPr>
      </w:pP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Humectants</w:t>
      </w:r>
    </w:p>
    <w:p w14:paraId="2DE21E57"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4D04BD0C" wp14:editId="49D54D06">
                <wp:simplePos x="0" y="0"/>
                <wp:positionH relativeFrom="column">
                  <wp:posOffset>3543300</wp:posOffset>
                </wp:positionH>
                <wp:positionV relativeFrom="paragraph">
                  <wp:posOffset>15240</wp:posOffset>
                </wp:positionV>
                <wp:extent cx="457200" cy="228600"/>
                <wp:effectExtent l="38100" t="55880" r="9525" b="10795"/>
                <wp:wrapNone/>
                <wp:docPr id="31749" name="Straight Connector 31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DE528" id="Straight Connector 31749"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2pt" to="3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">
                <v:stroke endarrow="block"/>
              </v:line>
            </w:pict>
          </mc:Fallback>
        </mc:AlternateContent>
      </w:r>
      <w:r w:rsidRPr="00481AFC">
        <w:rPr>
          <w:rFonts w:ascii="Times New Roman" w:eastAsia="Times New Roman" w:hAnsi="Times New Roman" w:cs="Times New Roman"/>
          <w:sz w:val="24"/>
          <w:szCs w:val="20"/>
        </w:rPr>
        <w:tab/>
        <w:t xml:space="preserve"> </w:t>
      </w:r>
      <w:r w:rsidRPr="00481AFC">
        <w:rPr>
          <w:rFonts w:ascii="Times New Roman" w:eastAsia="Times New Roman" w:hAnsi="Times New Roman" w:cs="Times New Roman"/>
          <w:sz w:val="24"/>
          <w:szCs w:val="20"/>
        </w:rPr>
        <w:tab/>
        <w:t>Preservatives</w: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p>
    <w:p w14:paraId="56B2AC39" w14:textId="77777777" w:rsidR="00481AFC" w:rsidRPr="00481AFC" w:rsidRDefault="00481AFC" w:rsidP="00481AFC">
      <w:pPr>
        <w:rPr>
          <w:rFonts w:ascii="Times New Roman" w:eastAsia="Times New Roman" w:hAnsi="Times New Roman" w:cs="Times New Roman"/>
          <w:sz w:val="24"/>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16F8CCF4" wp14:editId="61DB6416">
                <wp:simplePos x="0" y="0"/>
                <wp:positionH relativeFrom="column">
                  <wp:posOffset>1485900</wp:posOffset>
                </wp:positionH>
                <wp:positionV relativeFrom="paragraph">
                  <wp:posOffset>68580</wp:posOffset>
                </wp:positionV>
                <wp:extent cx="685800" cy="342900"/>
                <wp:effectExtent l="9525" t="55880" r="38100" b="10795"/>
                <wp:wrapNone/>
                <wp:docPr id="31747" name="Straight Connector 31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600A" id="Straight Connector 31747"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4pt" to="171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">
                <v:stroke endarrow="block"/>
              </v:lin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389B89B7" wp14:editId="41FF16A2">
                <wp:simplePos x="0" y="0"/>
                <wp:positionH relativeFrom="column">
                  <wp:posOffset>2743200</wp:posOffset>
                </wp:positionH>
                <wp:positionV relativeFrom="paragraph">
                  <wp:posOffset>68580</wp:posOffset>
                </wp:positionV>
                <wp:extent cx="114300" cy="571500"/>
                <wp:effectExtent l="57150" t="27305" r="9525" b="10795"/>
                <wp:wrapNone/>
                <wp:docPr id="31746" name="Straight Connector 31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6CAA5" id="Straight Connector 31746"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4pt" to="22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">
                <v:stroke endarrow="block"/>
              </v:lin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721426EE" wp14:editId="0A266FC0">
                <wp:simplePos x="0" y="0"/>
                <wp:positionH relativeFrom="column">
                  <wp:posOffset>3086100</wp:posOffset>
                </wp:positionH>
                <wp:positionV relativeFrom="paragraph">
                  <wp:posOffset>68580</wp:posOffset>
                </wp:positionV>
                <wp:extent cx="114300" cy="228600"/>
                <wp:effectExtent l="57150" t="36830" r="9525" b="10795"/>
                <wp:wrapNone/>
                <wp:docPr id="31745" name="Straight Connector 31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2A9AE" id="Straight Connector 31745"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4pt" to="25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">
                <v:stroke endarrow="block"/>
              </v:line>
            </w:pict>
          </mc:Fallback>
        </mc:AlternateConten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 xml:space="preserve"> (antioxidants)</w: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Fats &amp; Oils</w:t>
      </w:r>
    </w:p>
    <w:p w14:paraId="1F85DE86" w14:textId="77777777" w:rsidR="00481AFC" w:rsidRPr="00481AFC" w:rsidRDefault="00481AFC" w:rsidP="00481AFC">
      <w:pPr>
        <w:rPr>
          <w:rFonts w:ascii="Times New Roman" w:eastAsia="Times New Roman" w:hAnsi="Times New Roman" w:cs="Times New Roman"/>
          <w:sz w:val="24"/>
          <w:szCs w:val="20"/>
        </w:rPr>
      </w:pP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p>
    <w:p w14:paraId="6DB69005" w14:textId="77777777" w:rsidR="00481AFC" w:rsidRPr="00481AFC" w:rsidRDefault="00481AFC" w:rsidP="00481AFC">
      <w:pPr>
        <w:rPr>
          <w:rFonts w:ascii="Times New Roman" w:eastAsia="Times New Roman" w:hAnsi="Times New Roman" w:cs="Times New Roman"/>
          <w:sz w:val="24"/>
          <w:szCs w:val="20"/>
        </w:rPr>
      </w:pP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Proteins</w:t>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Emulsifiers</w:t>
      </w:r>
    </w:p>
    <w:p w14:paraId="0FC00BC0" w14:textId="77777777" w:rsidR="00481AFC" w:rsidRPr="00481AFC" w:rsidRDefault="00481AFC" w:rsidP="00481AFC">
      <w:pPr>
        <w:rPr>
          <w:rFonts w:ascii="Times New Roman" w:eastAsia="Times New Roman" w:hAnsi="Times New Roman" w:cs="Times New Roman"/>
          <w:sz w:val="24"/>
          <w:szCs w:val="20"/>
        </w:rPr>
      </w:pP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r>
      <w:r w:rsidRPr="00481AFC">
        <w:rPr>
          <w:rFonts w:ascii="Times New Roman" w:eastAsia="Times New Roman" w:hAnsi="Times New Roman" w:cs="Times New Roman"/>
          <w:sz w:val="24"/>
          <w:szCs w:val="20"/>
        </w:rPr>
        <w:tab/>
        <w:t>Preservatives (antimicrobials)</w:t>
      </w:r>
    </w:p>
    <w:p w14:paraId="558F8902" w14:textId="77777777" w:rsidR="00481AFC" w:rsidRPr="00481AFC" w:rsidRDefault="00481AFC" w:rsidP="00481AFC">
      <w:pPr>
        <w:rPr>
          <w:rFonts w:ascii="Times New Roman" w:eastAsia="Times New Roman" w:hAnsi="Times New Roman" w:cs="Times New Roman"/>
          <w:sz w:val="24"/>
          <w:szCs w:val="20"/>
        </w:rPr>
      </w:pPr>
    </w:p>
    <w:p w14:paraId="7E87FDC5" w14:textId="77777777" w:rsidR="00196E6D" w:rsidRDefault="00481AFC" w:rsidP="00196E6D">
      <w:pPr>
        <w:rPr>
          <w:rFonts w:ascii="Times New Roman" w:eastAsia="Times New Roman" w:hAnsi="Times New Roman" w:cs="Times New Roman"/>
          <w:sz w:val="24"/>
          <w:szCs w:val="24"/>
        </w:rPr>
      </w:pPr>
      <w:r w:rsidRPr="00196E6D">
        <w:rPr>
          <w:rFonts w:ascii="Times New Roman" w:eastAsia="Times New Roman" w:hAnsi="Times New Roman" w:cs="Times New Roman"/>
          <w:sz w:val="24"/>
          <w:szCs w:val="24"/>
        </w:rPr>
        <w:t>The above example demonstrates the functions of the various food ingredients and how they will b</w:t>
      </w:r>
      <w:r w:rsidR="00196E6D">
        <w:rPr>
          <w:rFonts w:ascii="Times New Roman" w:eastAsia="Times New Roman" w:hAnsi="Times New Roman" w:cs="Times New Roman"/>
          <w:sz w:val="24"/>
          <w:szCs w:val="24"/>
        </w:rPr>
        <w:t>e compiled into a food product:</w:t>
      </w:r>
    </w:p>
    <w:p w14:paraId="421F6BEC" w14:textId="77777777" w:rsidR="00196E6D" w:rsidRDefault="00196E6D" w:rsidP="00196E6D">
      <w:pPr>
        <w:rPr>
          <w:rFonts w:ascii="Times New Roman" w:eastAsia="Times New Roman" w:hAnsi="Times New Roman" w:cs="Times New Roman"/>
          <w:sz w:val="24"/>
          <w:szCs w:val="24"/>
        </w:rPr>
      </w:pPr>
    </w:p>
    <w:p w14:paraId="4A7C123A" w14:textId="77777777" w:rsidR="00196E6D"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481AFC" w:rsidRPr="00E41F36">
        <w:rPr>
          <w:rFonts w:ascii="Times New Roman" w:eastAsia="Times New Roman" w:hAnsi="Times New Roman" w:cs="Times New Roman"/>
          <w:sz w:val="24"/>
          <w:szCs w:val="24"/>
        </w:rPr>
        <w:t>itamins (</w:t>
      </w:r>
      <w:r>
        <w:rPr>
          <w:rFonts w:ascii="Times New Roman" w:eastAsia="Times New Roman" w:hAnsi="Times New Roman" w:cs="Times New Roman"/>
          <w:sz w:val="24"/>
          <w:szCs w:val="24"/>
        </w:rPr>
        <w:t>B1, B3) are added to the flour</w:t>
      </w:r>
    </w:p>
    <w:p w14:paraId="14D41E94" w14:textId="77777777" w:rsidR="00196E6D"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481AFC" w:rsidRPr="00E41F36">
        <w:rPr>
          <w:rFonts w:ascii="Times New Roman" w:eastAsia="Times New Roman" w:hAnsi="Times New Roman" w:cs="Times New Roman"/>
          <w:sz w:val="24"/>
          <w:szCs w:val="24"/>
        </w:rPr>
        <w:t xml:space="preserve">inerals are naturally occurring in the flour; </w:t>
      </w:r>
      <w:r w:rsidR="00D72988">
        <w:rPr>
          <w:rFonts w:ascii="Times New Roman" w:eastAsia="Times New Roman" w:hAnsi="Times New Roman" w:cs="Times New Roman"/>
          <w:sz w:val="24"/>
          <w:szCs w:val="24"/>
        </w:rPr>
        <w:t>m</w:t>
      </w:r>
      <w:r w:rsidR="00D72988" w:rsidRPr="00E41F36">
        <w:rPr>
          <w:rFonts w:ascii="Times New Roman" w:eastAsia="Times New Roman" w:hAnsi="Times New Roman" w:cs="Times New Roman"/>
          <w:sz w:val="24"/>
          <w:szCs w:val="24"/>
        </w:rPr>
        <w:t>oistur</w:t>
      </w:r>
      <w:r w:rsidR="00D7298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is added in the form of water</w:t>
      </w:r>
    </w:p>
    <w:p w14:paraId="28A5CFA3" w14:textId="77777777" w:rsidR="00196E6D"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81AFC" w:rsidRPr="00E41F36">
        <w:rPr>
          <w:rFonts w:ascii="Times New Roman" w:eastAsia="Times New Roman" w:hAnsi="Times New Roman" w:cs="Times New Roman"/>
          <w:sz w:val="24"/>
          <w:szCs w:val="24"/>
        </w:rPr>
        <w:t xml:space="preserve">reservatives (antioxidants) are added in the form of ascorbic acid </w:t>
      </w:r>
      <w:r w:rsidR="00D72988">
        <w:rPr>
          <w:rFonts w:ascii="Times New Roman" w:eastAsia="Times New Roman" w:hAnsi="Times New Roman" w:cs="Times New Roman"/>
          <w:sz w:val="24"/>
          <w:szCs w:val="24"/>
        </w:rPr>
        <w:t>and</w:t>
      </w:r>
      <w:r w:rsidR="00D72988" w:rsidRPr="00E41F36">
        <w:rPr>
          <w:rFonts w:ascii="Times New Roman" w:eastAsia="Times New Roman" w:hAnsi="Times New Roman" w:cs="Times New Roman"/>
          <w:sz w:val="24"/>
          <w:szCs w:val="24"/>
        </w:rPr>
        <w:t xml:space="preserve"> </w:t>
      </w:r>
      <w:r w:rsidR="00481AFC" w:rsidRPr="00E41F36">
        <w:rPr>
          <w:rFonts w:ascii="Times New Roman" w:eastAsia="Times New Roman" w:hAnsi="Times New Roman" w:cs="Times New Roman"/>
          <w:sz w:val="24"/>
          <w:szCs w:val="24"/>
        </w:rPr>
        <w:t xml:space="preserve">sodium steroyl </w:t>
      </w:r>
      <w:r>
        <w:rPr>
          <w:rFonts w:ascii="Times New Roman" w:eastAsia="Times New Roman" w:hAnsi="Times New Roman" w:cs="Times New Roman"/>
          <w:sz w:val="24"/>
          <w:szCs w:val="24"/>
        </w:rPr>
        <w:t>lactylate</w:t>
      </w:r>
    </w:p>
    <w:p w14:paraId="7C1B58B5" w14:textId="77777777" w:rsidR="00196E6D"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81AFC" w:rsidRPr="00E41F36">
        <w:rPr>
          <w:rFonts w:ascii="Times New Roman" w:eastAsia="Times New Roman" w:hAnsi="Times New Roman" w:cs="Times New Roman"/>
          <w:sz w:val="24"/>
          <w:szCs w:val="24"/>
        </w:rPr>
        <w:t xml:space="preserve">roteins are inherent in the flour, or may be added as wheat </w:t>
      </w:r>
      <w:r>
        <w:rPr>
          <w:rFonts w:ascii="Times New Roman" w:eastAsia="Times New Roman" w:hAnsi="Times New Roman" w:cs="Times New Roman"/>
          <w:sz w:val="24"/>
          <w:szCs w:val="24"/>
        </w:rPr>
        <w:t>gluten, egg</w:t>
      </w:r>
      <w:r w:rsidR="00D729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milk ingredients</w:t>
      </w:r>
    </w:p>
    <w:p w14:paraId="4027164F" w14:textId="77777777" w:rsidR="00196E6D"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81AFC" w:rsidRPr="00E41F36">
        <w:rPr>
          <w:rFonts w:ascii="Times New Roman" w:eastAsia="Times New Roman" w:hAnsi="Times New Roman" w:cs="Times New Roman"/>
          <w:sz w:val="24"/>
          <w:szCs w:val="24"/>
        </w:rPr>
        <w:t>reservatives (antimicrobi</w:t>
      </w:r>
      <w:r>
        <w:rPr>
          <w:rFonts w:ascii="Times New Roman" w:eastAsia="Times New Roman" w:hAnsi="Times New Roman" w:cs="Times New Roman"/>
          <w:sz w:val="24"/>
          <w:szCs w:val="24"/>
        </w:rPr>
        <w:t>als) are added as proprionates</w:t>
      </w:r>
    </w:p>
    <w:p w14:paraId="368FA699" w14:textId="77777777" w:rsidR="00E41F36"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81AFC" w:rsidRPr="00E41F36">
        <w:rPr>
          <w:rFonts w:ascii="Times New Roman" w:eastAsia="Times New Roman" w:hAnsi="Times New Roman" w:cs="Times New Roman"/>
          <w:sz w:val="24"/>
          <w:szCs w:val="24"/>
        </w:rPr>
        <w:t>mulsifiers are added as leci</w:t>
      </w:r>
      <w:r>
        <w:rPr>
          <w:rFonts w:ascii="Times New Roman" w:eastAsia="Times New Roman" w:hAnsi="Times New Roman" w:cs="Times New Roman"/>
          <w:sz w:val="24"/>
          <w:szCs w:val="24"/>
        </w:rPr>
        <w:t>thin or mono- and diglycerides</w:t>
      </w:r>
    </w:p>
    <w:p w14:paraId="3FF70383" w14:textId="77777777" w:rsidR="00E41F36"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481AFC" w:rsidRPr="00E41F36">
        <w:rPr>
          <w:rFonts w:ascii="Times New Roman" w:eastAsia="Times New Roman" w:hAnsi="Times New Roman" w:cs="Times New Roman"/>
          <w:sz w:val="24"/>
          <w:szCs w:val="24"/>
        </w:rPr>
        <w:t>ats occur as shortenings, oils</w:t>
      </w:r>
      <w:r w:rsidR="00D72988">
        <w:rPr>
          <w:rFonts w:ascii="Times New Roman" w:eastAsia="Times New Roman" w:hAnsi="Times New Roman" w:cs="Times New Roman"/>
          <w:sz w:val="24"/>
          <w:szCs w:val="24"/>
        </w:rPr>
        <w:t>,</w:t>
      </w:r>
      <w:r w:rsidR="00481AFC" w:rsidRPr="00E41F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dairy fats</w:t>
      </w:r>
    </w:p>
    <w:p w14:paraId="024EA0D2" w14:textId="77777777" w:rsidR="00E41F36"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81AFC" w:rsidRPr="00E41F36">
        <w:rPr>
          <w:rFonts w:ascii="Times New Roman" w:eastAsia="Times New Roman" w:hAnsi="Times New Roman" w:cs="Times New Roman"/>
          <w:sz w:val="24"/>
          <w:szCs w:val="24"/>
        </w:rPr>
        <w:t>arbohydrates are added as flour, sugar (yeast food), and possi</w:t>
      </w:r>
      <w:r>
        <w:rPr>
          <w:rFonts w:ascii="Times New Roman" w:eastAsia="Times New Roman" w:hAnsi="Times New Roman" w:cs="Times New Roman"/>
          <w:sz w:val="24"/>
          <w:szCs w:val="24"/>
        </w:rPr>
        <w:t>bly fiber (bran, hydrocolloids)</w:t>
      </w:r>
    </w:p>
    <w:p w14:paraId="1D7C3ECE" w14:textId="77777777" w:rsidR="00481AFC" w:rsidRPr="00E41F36" w:rsidRDefault="00E41F36" w:rsidP="00E41F36">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481AFC" w:rsidRPr="00E41F36">
        <w:rPr>
          <w:rFonts w:ascii="Times New Roman" w:eastAsia="Times New Roman" w:hAnsi="Times New Roman" w:cs="Times New Roman"/>
          <w:sz w:val="24"/>
          <w:szCs w:val="24"/>
        </w:rPr>
        <w:t>icrobial culture is added as lactic acid bacteria (sour dough) or yeast. pH adjusting ingredients may be added to ensure the proper pH of the process water</w:t>
      </w:r>
    </w:p>
    <w:p w14:paraId="42822640" w14:textId="77777777" w:rsidR="00481AFC" w:rsidRPr="00196E6D"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Arial"/>
          <w:b/>
          <w:bCs/>
          <w:sz w:val="24"/>
          <w:szCs w:val="24"/>
        </w:rPr>
      </w:pPr>
    </w:p>
    <w:p w14:paraId="160245B0" w14:textId="77777777" w:rsidR="00481AFC" w:rsidRPr="00196E6D"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4"/>
          <w:szCs w:val="24"/>
        </w:rPr>
      </w:pPr>
    </w:p>
    <w:p w14:paraId="70381BA5" w14:textId="77777777" w:rsidR="00481AFC" w:rsidRPr="00196E6D"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4"/>
          <w:szCs w:val="24"/>
        </w:rPr>
      </w:pPr>
      <w:r w:rsidRPr="00196E6D">
        <w:rPr>
          <w:rFonts w:ascii="Times New Roman" w:eastAsia="Times New Roman" w:hAnsi="Times New Roman" w:cs="Times New Roman"/>
          <w:sz w:val="24"/>
          <w:szCs w:val="24"/>
        </w:rPr>
        <w:t>Food ingredients are versatile and powerful products in the food, nutrition</w:t>
      </w:r>
      <w:r w:rsidR="00E41F36">
        <w:rPr>
          <w:rFonts w:ascii="Times New Roman" w:eastAsia="Times New Roman" w:hAnsi="Times New Roman" w:cs="Times New Roman"/>
          <w:sz w:val="24"/>
          <w:szCs w:val="24"/>
        </w:rPr>
        <w:t>,</w:t>
      </w:r>
      <w:r w:rsidRPr="00196E6D">
        <w:rPr>
          <w:rFonts w:ascii="Times New Roman" w:eastAsia="Times New Roman" w:hAnsi="Times New Roman" w:cs="Times New Roman"/>
          <w:sz w:val="24"/>
          <w:szCs w:val="24"/>
        </w:rPr>
        <w:t xml:space="preserve"> and health food industries. They perform a wide array of functions that allow formulators and food processors to produce wholesome and safe food products. The understanding of the functionality, safety</w:t>
      </w:r>
      <w:r w:rsidR="00E41F36">
        <w:rPr>
          <w:rFonts w:ascii="Times New Roman" w:eastAsia="Times New Roman" w:hAnsi="Times New Roman" w:cs="Times New Roman"/>
          <w:sz w:val="24"/>
          <w:szCs w:val="24"/>
        </w:rPr>
        <w:t>,</w:t>
      </w:r>
      <w:r w:rsidRPr="00196E6D">
        <w:rPr>
          <w:rFonts w:ascii="Times New Roman" w:eastAsia="Times New Roman" w:hAnsi="Times New Roman" w:cs="Times New Roman"/>
          <w:sz w:val="24"/>
          <w:szCs w:val="24"/>
        </w:rPr>
        <w:t xml:space="preserve"> and legalities surrounding the use of food ingredients are of paramount importance to successful use of these tools.</w:t>
      </w:r>
    </w:p>
    <w:p w14:paraId="33897750" w14:textId="77777777" w:rsidR="00481AFC" w:rsidRP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sz w:val="20"/>
          <w:szCs w:val="20"/>
        </w:rPr>
      </w:pPr>
    </w:p>
    <w:p w14:paraId="3BB300F8" w14:textId="77777777" w:rsidR="00481AFC" w:rsidRDefault="00481AFC"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5D38F9D1" w14:textId="77777777" w:rsidR="004545FA" w:rsidRDefault="004545FA"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6DD4AAF4" w14:textId="77777777" w:rsidR="004545FA" w:rsidRDefault="004545FA"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References:</w:t>
      </w:r>
    </w:p>
    <w:p w14:paraId="12AF3F4A" w14:textId="77777777" w:rsidR="004545FA" w:rsidRDefault="004545FA"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681BBC0B" w14:textId="77777777" w:rsidR="002C1E9F" w:rsidRP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Chen, H. Lee, D.J., and Schanus, E.G. (1992). The inhibitory effect of water on the Co</w:t>
      </w:r>
      <w:r>
        <w:rPr>
          <w:rFonts w:ascii="Arial" w:eastAsia="Times New Roman" w:hAnsi="Arial" w:cs="Times New Roman"/>
          <w:sz w:val="20"/>
          <w:szCs w:val="20"/>
          <w:vertAlign w:val="superscript"/>
        </w:rPr>
        <w:t>2+</w:t>
      </w:r>
      <w:r>
        <w:rPr>
          <w:rFonts w:ascii="Arial" w:eastAsia="Times New Roman" w:hAnsi="Arial" w:cs="Times New Roman"/>
          <w:sz w:val="20"/>
          <w:szCs w:val="20"/>
        </w:rPr>
        <w:t xml:space="preserve"> and Cu</w:t>
      </w:r>
      <w:r>
        <w:rPr>
          <w:rFonts w:ascii="Arial" w:eastAsia="Times New Roman" w:hAnsi="Arial" w:cs="Times New Roman"/>
          <w:sz w:val="20"/>
          <w:szCs w:val="20"/>
          <w:vertAlign w:val="superscript"/>
        </w:rPr>
        <w:t>2+</w:t>
      </w:r>
      <w:r>
        <w:rPr>
          <w:rFonts w:ascii="Arial" w:eastAsia="Times New Roman" w:hAnsi="Arial" w:cs="Times New Roman"/>
          <w:sz w:val="20"/>
          <w:szCs w:val="20"/>
        </w:rPr>
        <w:t xml:space="preserve"> catalyzed decomposition of lino</w:t>
      </w:r>
      <w:r w:rsidR="00621F1E">
        <w:rPr>
          <w:rFonts w:ascii="Arial" w:eastAsia="Times New Roman" w:hAnsi="Arial" w:cs="Times New Roman"/>
          <w:sz w:val="20"/>
          <w:szCs w:val="20"/>
        </w:rPr>
        <w:t>leate hydroperoxides. Lipids 27:234-239.</w:t>
      </w:r>
    </w:p>
    <w:p w14:paraId="0B09DAC0" w14:textId="77777777" w:rsid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1419A8AE" w14:textId="77777777" w:rsidR="002C1E9F" w:rsidRP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C</w:t>
      </w:r>
      <w:r w:rsidR="00376F37">
        <w:rPr>
          <w:rFonts w:ascii="Arial" w:eastAsia="Times New Roman" w:hAnsi="Arial" w:cs="Times New Roman"/>
          <w:sz w:val="20"/>
          <w:szCs w:val="20"/>
        </w:rPr>
        <w:t>hifife, J. (1994) Specific solu</w:t>
      </w:r>
      <w:r>
        <w:rPr>
          <w:rFonts w:ascii="Arial" w:eastAsia="Times New Roman" w:hAnsi="Arial" w:cs="Times New Roman"/>
          <w:sz w:val="20"/>
          <w:szCs w:val="20"/>
        </w:rPr>
        <w:t>t</w:t>
      </w:r>
      <w:r w:rsidR="00376F37">
        <w:rPr>
          <w:rFonts w:ascii="Arial" w:eastAsia="Times New Roman" w:hAnsi="Arial" w:cs="Times New Roman"/>
          <w:sz w:val="20"/>
          <w:szCs w:val="20"/>
        </w:rPr>
        <w:t>e</w:t>
      </w:r>
      <w:r>
        <w:rPr>
          <w:rFonts w:ascii="Arial" w:eastAsia="Times New Roman" w:hAnsi="Arial" w:cs="Times New Roman"/>
          <w:sz w:val="20"/>
          <w:szCs w:val="20"/>
        </w:rPr>
        <w:t xml:space="preserve"> effect with special reference to </w:t>
      </w:r>
      <w:r>
        <w:rPr>
          <w:rFonts w:ascii="Arial" w:eastAsia="Times New Roman" w:hAnsi="Arial" w:cs="Times New Roman"/>
          <w:i/>
          <w:sz w:val="20"/>
          <w:szCs w:val="20"/>
        </w:rPr>
        <w:t>Staphylococcus aureus</w:t>
      </w:r>
      <w:r>
        <w:rPr>
          <w:rFonts w:ascii="Arial" w:eastAsia="Times New Roman" w:hAnsi="Arial" w:cs="Times New Roman"/>
          <w:sz w:val="20"/>
          <w:szCs w:val="20"/>
        </w:rPr>
        <w:t>. J. Food Eng. 22:409-419.</w:t>
      </w:r>
    </w:p>
    <w:p w14:paraId="3768E624"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4E51BF21" w14:textId="77777777" w:rsid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 xml:space="preserve">Nickerson, T.A. (1965) Lactose. In Fundamentals of Dairy Chemistry (B.H. Webb and A.H. Johnson, </w:t>
      </w:r>
    </w:p>
    <w:p w14:paraId="311E3CD7" w14:textId="77777777" w:rsid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 xml:space="preserve">     ed.,), AVI, Westport, CT, pp 224-260.</w:t>
      </w:r>
    </w:p>
    <w:p w14:paraId="7010D480" w14:textId="77777777" w:rsidR="00376F37" w:rsidRDefault="00376F37"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50B52EE1"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Reid, D.S. and Fennema, O.R. (2008) Water and Ice</w:t>
      </w:r>
      <w:r w:rsidR="00376F37">
        <w:rPr>
          <w:rFonts w:ascii="Arial" w:eastAsia="Times New Roman" w:hAnsi="Arial" w:cs="Times New Roman"/>
          <w:sz w:val="20"/>
          <w:szCs w:val="20"/>
        </w:rPr>
        <w:t>. I</w:t>
      </w:r>
      <w:r>
        <w:rPr>
          <w:rFonts w:ascii="Arial" w:eastAsia="Times New Roman" w:hAnsi="Arial" w:cs="Times New Roman"/>
          <w:sz w:val="20"/>
          <w:szCs w:val="20"/>
        </w:rPr>
        <w:t xml:space="preserve">n </w:t>
      </w:r>
      <w:r w:rsidR="00376F37">
        <w:rPr>
          <w:rFonts w:ascii="Arial" w:eastAsia="Times New Roman" w:hAnsi="Arial" w:cs="Times New Roman"/>
          <w:sz w:val="20"/>
          <w:szCs w:val="20"/>
        </w:rPr>
        <w:t xml:space="preserve">Fennema’s </w:t>
      </w:r>
      <w:r>
        <w:rPr>
          <w:rFonts w:ascii="Arial" w:eastAsia="Times New Roman" w:hAnsi="Arial" w:cs="Times New Roman"/>
          <w:sz w:val="20"/>
          <w:szCs w:val="20"/>
        </w:rPr>
        <w:t>Food Chemistry</w:t>
      </w:r>
      <w:r w:rsidR="00376F37">
        <w:rPr>
          <w:rFonts w:ascii="Arial" w:eastAsia="Times New Roman" w:hAnsi="Arial" w:cs="Times New Roman"/>
          <w:sz w:val="20"/>
          <w:szCs w:val="20"/>
        </w:rPr>
        <w:t xml:space="preserve">, </w:t>
      </w:r>
      <w:r>
        <w:rPr>
          <w:rFonts w:ascii="Arial" w:eastAsia="Times New Roman" w:hAnsi="Arial" w:cs="Times New Roman"/>
          <w:sz w:val="20"/>
          <w:szCs w:val="20"/>
        </w:rPr>
        <w:t>4</w:t>
      </w:r>
      <w:r w:rsidRPr="00921ADC">
        <w:rPr>
          <w:rFonts w:ascii="Arial" w:eastAsia="Times New Roman" w:hAnsi="Arial" w:cs="Times New Roman"/>
          <w:sz w:val="20"/>
          <w:szCs w:val="20"/>
          <w:vertAlign w:val="superscript"/>
        </w:rPr>
        <w:t>th</w:t>
      </w:r>
      <w:r>
        <w:rPr>
          <w:rFonts w:ascii="Arial" w:eastAsia="Times New Roman" w:hAnsi="Arial" w:cs="Times New Roman"/>
          <w:sz w:val="20"/>
          <w:szCs w:val="20"/>
        </w:rPr>
        <w:t xml:space="preserve"> </w:t>
      </w:r>
      <w:r w:rsidR="00376F37">
        <w:rPr>
          <w:rFonts w:ascii="Arial" w:eastAsia="Times New Roman" w:hAnsi="Arial" w:cs="Times New Roman"/>
          <w:sz w:val="20"/>
          <w:szCs w:val="20"/>
        </w:rPr>
        <w:t>ed (S. Damodaran, K.L. Parkin and O.R. Fenemma, ed.</w:t>
      </w:r>
      <w:r>
        <w:rPr>
          <w:rFonts w:ascii="Arial" w:eastAsia="Times New Roman" w:hAnsi="Arial" w:cs="Times New Roman"/>
          <w:sz w:val="20"/>
          <w:szCs w:val="20"/>
        </w:rPr>
        <w:t xml:space="preserve">). </w:t>
      </w:r>
      <w:r w:rsidR="00376F37">
        <w:rPr>
          <w:rFonts w:ascii="Arial" w:eastAsia="Times New Roman" w:hAnsi="Arial" w:cs="Times New Roman"/>
          <w:sz w:val="20"/>
          <w:szCs w:val="20"/>
        </w:rPr>
        <w:t xml:space="preserve">CRC Press, New York, NY. </w:t>
      </w:r>
      <w:r>
        <w:rPr>
          <w:rFonts w:ascii="Arial" w:eastAsia="Times New Roman" w:hAnsi="Arial" w:cs="Times New Roman"/>
          <w:sz w:val="20"/>
          <w:szCs w:val="20"/>
        </w:rPr>
        <w:t>pp 41-43.</w:t>
      </w:r>
    </w:p>
    <w:p w14:paraId="51D45BA8"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5ACD27C7" w14:textId="77777777" w:rsidR="004545FA"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 xml:space="preserve">Scott, W.J. (1953)  Water relations of </w:t>
      </w:r>
      <w:r>
        <w:rPr>
          <w:rFonts w:ascii="Arial" w:eastAsia="Times New Roman" w:hAnsi="Arial" w:cs="Times New Roman"/>
          <w:i/>
          <w:sz w:val="20"/>
          <w:szCs w:val="20"/>
        </w:rPr>
        <w:t>Staphylococcus aureus</w:t>
      </w:r>
      <w:r>
        <w:rPr>
          <w:rFonts w:ascii="Arial" w:eastAsia="Times New Roman" w:hAnsi="Arial" w:cs="Times New Roman"/>
          <w:sz w:val="20"/>
          <w:szCs w:val="20"/>
        </w:rPr>
        <w:t xml:space="preserve"> at 30</w:t>
      </w:r>
      <w:r>
        <w:rPr>
          <w:rFonts w:ascii="Arial" w:eastAsia="Times New Roman" w:hAnsi="Arial" w:cs="Times New Roman"/>
          <w:sz w:val="20"/>
          <w:szCs w:val="20"/>
          <w:vertAlign w:val="superscript"/>
        </w:rPr>
        <w:t>o</w:t>
      </w:r>
      <w:r>
        <w:rPr>
          <w:rFonts w:ascii="Arial" w:eastAsia="Times New Roman" w:hAnsi="Arial" w:cs="Times New Roman"/>
          <w:sz w:val="20"/>
          <w:szCs w:val="20"/>
        </w:rPr>
        <w:t>C.  Aust. J. Biol Sci. 6: 549-556.</w:t>
      </w:r>
    </w:p>
    <w:p w14:paraId="0B7BDEC7"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2A1E37D5"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r>
        <w:rPr>
          <w:rFonts w:ascii="Arial" w:eastAsia="Times New Roman" w:hAnsi="Arial" w:cs="Times New Roman"/>
          <w:sz w:val="20"/>
          <w:szCs w:val="20"/>
        </w:rPr>
        <w:t>Scott, W.J. (1957)  Water relations of food spoilage organisms.  Adv. Food Res. 7:83-127.</w:t>
      </w:r>
    </w:p>
    <w:p w14:paraId="6450C16A"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0918F3F3" w14:textId="77777777" w:rsid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p w14:paraId="1D536F18" w14:textId="77777777" w:rsidR="002C1E9F" w:rsidRPr="002C1E9F" w:rsidRDefault="002C1E9F" w:rsidP="00481A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imes New Roman" w:hAnsi="Arial" w:cs="Times New Roman"/>
          <w:sz w:val="20"/>
          <w:szCs w:val="20"/>
        </w:rPr>
      </w:pPr>
    </w:p>
    <w:sectPr w:rsidR="002C1E9F" w:rsidRPr="002C1E9F">
      <w:headerReference w:type="even" r:id="rId34"/>
      <w:headerReference w:type="default" r:id="rId35"/>
      <w:footerReference w:type="even"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udan Zhang" w:date="2013-11-06T13:33:00Z" w:initials="YZ">
    <w:p w14:paraId="7F99D2D1" w14:textId="77777777" w:rsidR="001950B3" w:rsidRDefault="001950B3">
      <w:pPr>
        <w:pStyle w:val="CommentText"/>
      </w:pPr>
      <w:r>
        <w:rPr>
          <w:rStyle w:val="CommentReference"/>
        </w:rPr>
        <w:annotationRef/>
      </w:r>
      <w:r>
        <w:t>M1-1 will be the welcome page</w:t>
      </w:r>
    </w:p>
  </w:comment>
  <w:comment w:id="1" w:author="Youdan Zhang" w:date="2013-11-07T17:20:00Z" w:initials="YZ">
    <w:p w14:paraId="4B39935C" w14:textId="77777777" w:rsidR="00CD469C" w:rsidRDefault="00CD469C">
      <w:pPr>
        <w:pStyle w:val="CommentText"/>
      </w:pPr>
      <w:r>
        <w:rPr>
          <w:rStyle w:val="CommentReference"/>
        </w:rPr>
        <w:annotationRef/>
      </w:r>
      <w:r>
        <w:t>Should the students read the textbook first?</w:t>
      </w:r>
    </w:p>
  </w:comment>
  <w:comment w:id="2" w:author="Youdan Zhang" w:date="2013-11-07T17:22:00Z" w:initials="YZ">
    <w:p w14:paraId="7AD71EF0" w14:textId="77777777" w:rsidR="00205948" w:rsidRDefault="00205948">
      <w:pPr>
        <w:pStyle w:val="CommentText"/>
      </w:pPr>
      <w:r>
        <w:rPr>
          <w:rStyle w:val="CommentReference"/>
        </w:rPr>
        <w:annotationRef/>
      </w:r>
      <w:r>
        <w:t>Kathy will redraw these two. Please give names of the images:</w:t>
      </w:r>
    </w:p>
    <w:p w14:paraId="29CADA52" w14:textId="77777777" w:rsidR="00205948" w:rsidRDefault="00205948">
      <w:pPr>
        <w:pStyle w:val="CommentText"/>
      </w:pPr>
    </w:p>
    <w:p w14:paraId="66263C73" w14:textId="77777777" w:rsidR="000E1D43" w:rsidRDefault="00A84C80">
      <w:pPr>
        <w:pStyle w:val="CommentText"/>
      </w:pPr>
      <w:r>
        <w:t>Figure</w:t>
      </w:r>
      <w:r w:rsidR="000E1D43">
        <w:t xml:space="preserve"> 3-1: Molecular Structure of Water (1)</w:t>
      </w:r>
    </w:p>
    <w:p w14:paraId="63E9FE9D" w14:textId="77777777" w:rsidR="000E1D43" w:rsidRDefault="00A84C80">
      <w:pPr>
        <w:pStyle w:val="CommentText"/>
      </w:pPr>
      <w:r>
        <w:t>Figure</w:t>
      </w:r>
      <w:r w:rsidR="000E1D43">
        <w:t xml:space="preserve"> 3-2: Molecular Structure of Water (2)</w:t>
      </w:r>
    </w:p>
  </w:comment>
  <w:comment w:id="3" w:author="Youdan Zhang" w:date="2013-11-07T17:20:00Z" w:initials="YZ">
    <w:p w14:paraId="22D9AA06" w14:textId="77777777" w:rsidR="00CD469C" w:rsidRDefault="00CD469C">
      <w:pPr>
        <w:pStyle w:val="CommentText"/>
      </w:pPr>
      <w:r>
        <w:rPr>
          <w:rStyle w:val="CommentReference"/>
        </w:rPr>
        <w:annotationRef/>
      </w:r>
      <w:r>
        <w:t>Should the students read the textbook first?</w:t>
      </w:r>
    </w:p>
  </w:comment>
  <w:comment w:id="4" w:author="Youdan Zhang" w:date="2013-11-07T17:21:00Z" w:initials="YZ">
    <w:p w14:paraId="135C6B9E" w14:textId="77777777" w:rsidR="00C6358F" w:rsidRDefault="00C6358F">
      <w:pPr>
        <w:pStyle w:val="CommentText"/>
      </w:pPr>
      <w:r>
        <w:rPr>
          <w:rStyle w:val="CommentReference"/>
        </w:rPr>
        <w:annotationRef/>
      </w:r>
      <w:r>
        <w:t xml:space="preserve">Kathy will redraw this. </w:t>
      </w:r>
    </w:p>
    <w:p w14:paraId="5B995228" w14:textId="77777777" w:rsidR="00C6358F" w:rsidRDefault="00A84C80">
      <w:pPr>
        <w:pStyle w:val="CommentText"/>
      </w:pPr>
      <w:r>
        <w:t>Figure</w:t>
      </w:r>
      <w:r w:rsidR="00C6358F">
        <w:t xml:space="preserve"> 3-3: Structure of Ice</w:t>
      </w:r>
    </w:p>
  </w:comment>
  <w:comment w:id="5" w:author="Youdan Zhang" w:date="2013-11-07T17:21:00Z" w:initials="YZ">
    <w:p w14:paraId="23F1A67E" w14:textId="77777777" w:rsidR="00A47069" w:rsidRDefault="00A47069">
      <w:pPr>
        <w:pStyle w:val="CommentText"/>
      </w:pPr>
      <w:r>
        <w:rPr>
          <w:rStyle w:val="CommentReference"/>
        </w:rPr>
        <w:annotationRef/>
      </w:r>
      <w:r>
        <w:t>Should the students read the textbook first?</w:t>
      </w:r>
    </w:p>
  </w:comment>
  <w:comment w:id="6" w:author="Youdan Zhang" w:date="2013-11-07T17:24:00Z" w:initials="YZ">
    <w:p w14:paraId="088D0113" w14:textId="77777777" w:rsidR="00A84C80" w:rsidRDefault="00A84C80">
      <w:pPr>
        <w:pStyle w:val="CommentText"/>
      </w:pPr>
      <w:r>
        <w:rPr>
          <w:rStyle w:val="CommentReference"/>
        </w:rPr>
        <w:annotationRef/>
      </w:r>
      <w:r>
        <w:t>Kathy, please make it as an image.</w:t>
      </w:r>
    </w:p>
    <w:p w14:paraId="246EEC74" w14:textId="77777777" w:rsidR="00A84C80" w:rsidRDefault="00A84C80">
      <w:pPr>
        <w:pStyle w:val="CommentText"/>
      </w:pPr>
    </w:p>
    <w:p w14:paraId="4E71DA9B" w14:textId="77777777" w:rsidR="00A84C80" w:rsidRDefault="005D4211">
      <w:pPr>
        <w:pStyle w:val="CommentText"/>
      </w:pPr>
      <w:r>
        <w:t>Figure 3-4</w:t>
      </w:r>
      <w:r w:rsidR="00A84C80">
        <w:t>: Water Bridge?</w:t>
      </w:r>
    </w:p>
  </w:comment>
  <w:comment w:id="8" w:author="Youdan Zhang" w:date="2013-11-07T17:21:00Z" w:initials="YZ">
    <w:p w14:paraId="00DC5C8E" w14:textId="77777777" w:rsidR="00A47069" w:rsidRDefault="00A47069">
      <w:pPr>
        <w:pStyle w:val="CommentText"/>
      </w:pPr>
      <w:r>
        <w:rPr>
          <w:rStyle w:val="CommentReference"/>
        </w:rPr>
        <w:annotationRef/>
      </w:r>
      <w:r>
        <w:t>Same Q?</w:t>
      </w:r>
    </w:p>
  </w:comment>
  <w:comment w:id="9" w:author="Youdan Zhang" w:date="2013-11-06T14:10:00Z" w:initials="YZ">
    <w:p w14:paraId="20D76ACF" w14:textId="77777777" w:rsidR="00E37ECB" w:rsidRDefault="00E37ECB">
      <w:pPr>
        <w:pStyle w:val="CommentText"/>
      </w:pPr>
      <w:r>
        <w:rPr>
          <w:rStyle w:val="CommentReference"/>
        </w:rPr>
        <w:annotationRef/>
      </w:r>
      <w:r>
        <w:t>Not sure whether it is a good idea to give an icon for this. Karl, I leave it for your decision.</w:t>
      </w:r>
    </w:p>
  </w:comment>
  <w:comment w:id="10" w:author="Youdan Zhang" w:date="2013-11-07T17:24:00Z" w:initials="YZ">
    <w:p w14:paraId="03295C06" w14:textId="77777777" w:rsidR="00774249" w:rsidRDefault="00774249">
      <w:pPr>
        <w:pStyle w:val="CommentText"/>
      </w:pPr>
      <w:r>
        <w:rPr>
          <w:rStyle w:val="CommentReference"/>
        </w:rPr>
        <w:annotationRef/>
      </w:r>
      <w:r>
        <w:t>Kathy will redraw this.</w:t>
      </w:r>
    </w:p>
    <w:p w14:paraId="64BC0278" w14:textId="77777777" w:rsidR="00774249" w:rsidRDefault="00774249">
      <w:pPr>
        <w:pStyle w:val="CommentText"/>
      </w:pPr>
    </w:p>
    <w:p w14:paraId="1BB7A534" w14:textId="77777777" w:rsidR="00774249" w:rsidRDefault="00A47069">
      <w:pPr>
        <w:pStyle w:val="CommentText"/>
      </w:pPr>
      <w:r>
        <w:t>Figure</w:t>
      </w:r>
      <w:r w:rsidR="005D4211">
        <w:t xml:space="preserve"> 3-5</w:t>
      </w:r>
      <w:r w:rsidR="00774249">
        <w:t xml:space="preserve"> Water Activity Chart</w:t>
      </w:r>
    </w:p>
  </w:comment>
  <w:comment w:id="11" w:author="James Boorman" w:date="2013-11-06T13:33:00Z" w:initials="JB">
    <w:p w14:paraId="6F498864" w14:textId="77777777" w:rsidR="001950B3" w:rsidRDefault="001950B3">
      <w:pPr>
        <w:pStyle w:val="CommentText"/>
      </w:pPr>
      <w:r>
        <w:rPr>
          <w:rStyle w:val="CommentReference"/>
        </w:rPr>
        <w:annotationRef/>
      </w:r>
      <w:r>
        <w:t>Reference reminder.</w:t>
      </w:r>
    </w:p>
  </w:comment>
  <w:comment w:id="12" w:author="Youdan Zhang" w:date="2013-11-07T17:24:00Z" w:initials="YZ">
    <w:p w14:paraId="73024F9F" w14:textId="77777777" w:rsidR="0088373D" w:rsidRDefault="0088373D" w:rsidP="0088373D">
      <w:pPr>
        <w:pStyle w:val="CommentText"/>
      </w:pPr>
      <w:r>
        <w:rPr>
          <w:rStyle w:val="CommentReference"/>
        </w:rPr>
        <w:annotationRef/>
      </w:r>
      <w:r>
        <w:t>Kathy will redraw this.</w:t>
      </w:r>
    </w:p>
    <w:p w14:paraId="3AB58B29" w14:textId="77777777" w:rsidR="0088373D" w:rsidRDefault="0088373D" w:rsidP="0088373D">
      <w:pPr>
        <w:pStyle w:val="CommentText"/>
      </w:pPr>
    </w:p>
    <w:p w14:paraId="61A87C3C" w14:textId="77777777" w:rsidR="0088373D" w:rsidRDefault="005D4211" w:rsidP="0088373D">
      <w:pPr>
        <w:pStyle w:val="CommentText"/>
      </w:pPr>
      <w:r>
        <w:t>Figure 3-6</w:t>
      </w:r>
      <w:r w:rsidR="0088373D">
        <w:t xml:space="preserve"> Zones to an MSI </w:t>
      </w:r>
      <w:r w:rsidR="005E2735">
        <w:t>???</w:t>
      </w:r>
    </w:p>
  </w:comment>
  <w:comment w:id="13" w:author="Youdan Zhang" w:date="2013-11-07T17:25:00Z" w:initials="YZ">
    <w:p w14:paraId="17B2E98F" w14:textId="77777777" w:rsidR="005E2735" w:rsidRDefault="005E2735" w:rsidP="005E2735">
      <w:pPr>
        <w:pStyle w:val="CommentText"/>
      </w:pPr>
      <w:r>
        <w:rPr>
          <w:rStyle w:val="CommentReference"/>
        </w:rPr>
        <w:annotationRef/>
      </w:r>
      <w:r>
        <w:t>Kathy will redraw this.</w:t>
      </w:r>
    </w:p>
    <w:p w14:paraId="45B6CBAB" w14:textId="77777777" w:rsidR="005E2735" w:rsidRDefault="005E2735" w:rsidP="005E2735">
      <w:pPr>
        <w:pStyle w:val="CommentText"/>
      </w:pPr>
    </w:p>
    <w:p w14:paraId="10B04C38" w14:textId="77777777" w:rsidR="005E2735" w:rsidRDefault="005D4211" w:rsidP="005E2735">
      <w:pPr>
        <w:pStyle w:val="CommentText"/>
      </w:pPr>
      <w:r>
        <w:t>Figure</w:t>
      </w:r>
      <w:r w:rsidR="005E2735">
        <w:t xml:space="preserve"> 3-</w:t>
      </w:r>
      <w:r>
        <w:t>7:</w:t>
      </w:r>
      <w:r w:rsidR="005E2735">
        <w:t xml:space="preserve"> Zones to an MSI???</w:t>
      </w:r>
    </w:p>
  </w:comment>
  <w:comment w:id="14" w:author="James Boorman" w:date="2013-11-06T13:33:00Z" w:initials="JB">
    <w:p w14:paraId="5668C5CD" w14:textId="77777777" w:rsidR="001950B3" w:rsidRDefault="001950B3">
      <w:pPr>
        <w:pStyle w:val="CommentText"/>
      </w:pPr>
      <w:r>
        <w:rPr>
          <w:rStyle w:val="CommentReference"/>
        </w:rPr>
        <w:annotationRef/>
      </w:r>
      <w:r>
        <w:t>Please insert Zones in new diagram.</w:t>
      </w:r>
    </w:p>
  </w:comment>
  <w:comment w:id="15" w:author="Youdan Zhang" w:date="2013-11-07T17:25:00Z" w:initials="YZ">
    <w:p w14:paraId="0C7931ED" w14:textId="77777777" w:rsidR="005E2735" w:rsidRDefault="005E2735" w:rsidP="005E2735">
      <w:pPr>
        <w:pStyle w:val="CommentText"/>
      </w:pPr>
      <w:r>
        <w:rPr>
          <w:rStyle w:val="CommentReference"/>
        </w:rPr>
        <w:annotationRef/>
      </w:r>
      <w:r>
        <w:t>Kathy will redraw this.</w:t>
      </w:r>
    </w:p>
    <w:p w14:paraId="207D0C85" w14:textId="77777777" w:rsidR="005E2735" w:rsidRDefault="005E2735" w:rsidP="005E2735">
      <w:pPr>
        <w:pStyle w:val="CommentText"/>
      </w:pPr>
    </w:p>
    <w:p w14:paraId="7855FF5D" w14:textId="77777777" w:rsidR="005E2735" w:rsidRDefault="005D4211" w:rsidP="005E2735">
      <w:pPr>
        <w:pStyle w:val="CommentText"/>
      </w:pPr>
      <w:r>
        <w:t xml:space="preserve">Figure 3-8: </w:t>
      </w:r>
      <w:r w:rsidR="00421EFA">
        <w:t xml:space="preserve">Effect of Water Activity on </w:t>
      </w:r>
      <w:r w:rsidR="002953F8">
        <w:t xml:space="preserve">Chemical Reaction </w:t>
      </w:r>
    </w:p>
  </w:comment>
  <w:comment w:id="16" w:author="Youdan Zhang" w:date="2013-11-07T17:26:00Z" w:initials="YZ">
    <w:p w14:paraId="163283B4" w14:textId="77777777" w:rsidR="002953F8" w:rsidRDefault="002953F8">
      <w:pPr>
        <w:pStyle w:val="CommentText"/>
      </w:pPr>
      <w:r>
        <w:rPr>
          <w:rStyle w:val="CommentReference"/>
        </w:rPr>
        <w:annotationRef/>
      </w:r>
      <w:r w:rsidR="005D4211">
        <w:t>Figure</w:t>
      </w:r>
      <w:r>
        <w:t xml:space="preserve"> 4-1: xxxx?</w:t>
      </w:r>
    </w:p>
  </w:comment>
  <w:comment w:id="17" w:author="Youdan Zhang" w:date="2013-11-07T17:26:00Z" w:initials="YZ">
    <w:p w14:paraId="2AF3600A" w14:textId="77777777" w:rsidR="002953F8" w:rsidRDefault="002953F8">
      <w:pPr>
        <w:pStyle w:val="CommentText"/>
      </w:pPr>
      <w:r>
        <w:rPr>
          <w:rStyle w:val="CommentReference"/>
        </w:rPr>
        <w:annotationRef/>
      </w:r>
      <w:r>
        <w:t>Will be replaced</w:t>
      </w:r>
    </w:p>
    <w:p w14:paraId="55B83CB1" w14:textId="77777777" w:rsidR="005D4211" w:rsidRDefault="005D4211">
      <w:pPr>
        <w:pStyle w:val="CommentText"/>
      </w:pPr>
    </w:p>
    <w:p w14:paraId="17FD4312" w14:textId="77777777" w:rsidR="005D4211" w:rsidRDefault="005D4211">
      <w:pPr>
        <w:pStyle w:val="CommentText"/>
      </w:pPr>
    </w:p>
  </w:comment>
  <w:comment w:id="18" w:author="Youdan Zhang" w:date="2013-11-06T16:59:00Z" w:initials="YZ">
    <w:p w14:paraId="6A02CB2D" w14:textId="77777777" w:rsidR="002B4787" w:rsidRDefault="002B4787">
      <w:pPr>
        <w:pStyle w:val="CommentText"/>
      </w:pPr>
      <w:r>
        <w:rPr>
          <w:rStyle w:val="CommentReference"/>
        </w:rPr>
        <w:annotationRef/>
      </w:r>
      <w:r>
        <w:t>will be replaced</w:t>
      </w:r>
    </w:p>
  </w:comment>
  <w:comment w:id="19" w:author="Youdan Zhang" w:date="2013-11-06T16:59:00Z" w:initials="YZ">
    <w:p w14:paraId="08395BB0" w14:textId="77777777" w:rsidR="00C50577" w:rsidRDefault="00C50577">
      <w:pPr>
        <w:pStyle w:val="CommentText"/>
      </w:pPr>
      <w:r>
        <w:rPr>
          <w:rStyle w:val="CommentReference"/>
        </w:rPr>
        <w:annotationRef/>
      </w:r>
      <w:r>
        <w:t>Will be replaced</w:t>
      </w:r>
    </w:p>
  </w:comment>
  <w:comment w:id="21" w:author="Youdan Zhang" w:date="2013-11-07T17:27:00Z" w:initials="YZ">
    <w:p w14:paraId="1B7F165A" w14:textId="77777777" w:rsidR="005D4211" w:rsidRDefault="005D4211">
      <w:pPr>
        <w:pStyle w:val="CommentText"/>
      </w:pPr>
      <w:r>
        <w:rPr>
          <w:rStyle w:val="CommentReference"/>
        </w:rPr>
        <w:annotationRef/>
      </w:r>
      <w:r>
        <w:t>Kathy will redraw it</w:t>
      </w:r>
    </w:p>
  </w:comment>
  <w:comment w:id="22" w:author="Youdan Zhang" w:date="2013-11-07T17:33:00Z" w:initials="YZ">
    <w:p w14:paraId="75894300" w14:textId="77777777" w:rsidR="004A041C" w:rsidRDefault="004A041C">
      <w:pPr>
        <w:pStyle w:val="CommentText"/>
      </w:pPr>
      <w:r>
        <w:rPr>
          <w:rStyle w:val="CommentReference"/>
        </w:rPr>
        <w:annotationRef/>
      </w:r>
      <w:r>
        <w:t>Put this in a table</w:t>
      </w:r>
    </w:p>
  </w:comment>
  <w:comment w:id="23" w:author="Youdan Zhang" w:date="2013-11-07T17:36:00Z" w:initials="YZ">
    <w:p w14:paraId="2DDC3BB4" w14:textId="77777777" w:rsidR="00D02255" w:rsidRDefault="004A041C">
      <w:pPr>
        <w:pStyle w:val="CommentText"/>
      </w:pPr>
      <w:r>
        <w:rPr>
          <w:rStyle w:val="CommentReference"/>
        </w:rPr>
        <w:annotationRef/>
      </w:r>
      <w:r>
        <w:t xml:space="preserve">Put </w:t>
      </w:r>
      <w:r w:rsidR="00D02255">
        <w:t>this in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9D2D1" w15:done="0"/>
  <w15:commentEx w15:paraId="4B39935C" w15:done="0"/>
  <w15:commentEx w15:paraId="63E9FE9D" w15:done="0"/>
  <w15:commentEx w15:paraId="22D9AA06" w15:done="0"/>
  <w15:commentEx w15:paraId="5B995228" w15:done="0"/>
  <w15:commentEx w15:paraId="23F1A67E" w15:done="0"/>
  <w15:commentEx w15:paraId="4E71DA9B" w15:done="0"/>
  <w15:commentEx w15:paraId="00DC5C8E" w15:done="0"/>
  <w15:commentEx w15:paraId="20D76ACF" w15:done="0"/>
  <w15:commentEx w15:paraId="1BB7A534" w15:done="0"/>
  <w15:commentEx w15:paraId="6F498864" w15:done="0"/>
  <w15:commentEx w15:paraId="61A87C3C" w15:done="0"/>
  <w15:commentEx w15:paraId="10B04C38" w15:done="0"/>
  <w15:commentEx w15:paraId="5668C5CD" w15:done="0"/>
  <w15:commentEx w15:paraId="7855FF5D" w15:done="0"/>
  <w15:commentEx w15:paraId="163283B4" w15:done="0"/>
  <w15:commentEx w15:paraId="17FD4312" w15:done="0"/>
  <w15:commentEx w15:paraId="6A02CB2D" w15:done="0"/>
  <w15:commentEx w15:paraId="08395BB0" w15:done="0"/>
  <w15:commentEx w15:paraId="1B7F165A" w15:done="0"/>
  <w15:commentEx w15:paraId="75894300" w15:done="0"/>
  <w15:commentEx w15:paraId="2DDC3B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9A022" w14:textId="77777777" w:rsidR="00CD748E" w:rsidRDefault="00CD748E" w:rsidP="00EA013A">
      <w:r>
        <w:separator/>
      </w:r>
    </w:p>
  </w:endnote>
  <w:endnote w:type="continuationSeparator" w:id="0">
    <w:p w14:paraId="6BCCD15D" w14:textId="77777777" w:rsidR="00CD748E" w:rsidRDefault="00CD748E" w:rsidP="00EA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D9A6F" w14:textId="77777777" w:rsidR="001950B3" w:rsidRDefault="001950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0" w:hanging="7200"/>
    </w:pPr>
    <w:r>
      <w:t>BCIT FOOD 4010</w:t>
    </w:r>
    <w:r>
      <w:tab/>
    </w:r>
    <w:r>
      <w:tab/>
    </w:r>
    <w:r>
      <w:tab/>
    </w:r>
    <w:r>
      <w:tab/>
    </w:r>
    <w:r>
      <w:tab/>
    </w:r>
    <w:r>
      <w:tab/>
    </w:r>
    <w:r>
      <w:tab/>
    </w:r>
    <w:r>
      <w:tab/>
      <w:t>February 2003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09AD5" w14:textId="77777777" w:rsidR="00CD748E" w:rsidRDefault="00CD748E" w:rsidP="00EA013A">
      <w:r>
        <w:separator/>
      </w:r>
    </w:p>
  </w:footnote>
  <w:footnote w:type="continuationSeparator" w:id="0">
    <w:p w14:paraId="183E6B7A" w14:textId="77777777" w:rsidR="00CD748E" w:rsidRDefault="00CD748E" w:rsidP="00EA0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3790" w14:textId="77777777" w:rsidR="001950B3" w:rsidRDefault="001950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Food Ingredients</w:t>
    </w:r>
  </w:p>
  <w:p w14:paraId="11286316" w14:textId="77777777" w:rsidR="001950B3" w:rsidRDefault="001950B3">
    <w:pPr>
      <w:framePr w:w="9360" w:h="232" w:hRule="exact" w:wrap="notBeside" w:vAnchor="page" w:hAnchor="text" w:y="1440"/>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jc w:val="right"/>
      <w:rPr>
        <w:vanish/>
      </w:rPr>
    </w:pPr>
    <w:r>
      <w:rPr>
        <w:rFonts w:ascii="Arial" w:hAnsi="Arial"/>
        <w:color w:val="000000"/>
        <w:sz w:val="20"/>
      </w:rPr>
      <w:pgNum/>
    </w:r>
  </w:p>
  <w:p w14:paraId="556DF950" w14:textId="77777777" w:rsidR="001950B3" w:rsidRDefault="001950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D60F0" w14:textId="77777777" w:rsidR="001950B3" w:rsidRDefault="001950B3">
    <w:pPr>
      <w:framePr w:w="9360" w:h="232" w:hRule="exact" w:wrap="notBeside" w:vAnchor="page" w:hAnchor="text" w:y="1440"/>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jc w:val="right"/>
      <w:rPr>
        <w:vanish/>
      </w:rPr>
    </w:pPr>
    <w:r>
      <w:rPr>
        <w:rFonts w:ascii="Arial" w:hAnsi="Arial"/>
        <w:color w:val="000000"/>
        <w:sz w:val="20"/>
      </w:rPr>
      <w:pgNum/>
    </w:r>
  </w:p>
  <w:p w14:paraId="2C1CB3BA" w14:textId="77777777" w:rsidR="001950B3" w:rsidRDefault="001950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4EE97DC"/>
    <w:lvl w:ilvl="0">
      <w:start w:val="1"/>
      <w:numFmt w:val="decimal"/>
      <w:suff w:val="nothing"/>
      <w:lvlText w:val="%1."/>
      <w:lvlJc w:val="left"/>
    </w:lvl>
    <w:lvl w:ilvl="1">
      <w:start w:val="1"/>
      <w:numFmt w:val="lowerLetter"/>
      <w:suff w:val="nothing"/>
      <w:lvlText w:val="%2."/>
      <w:lvlJc w:val="left"/>
    </w:lvl>
    <w:lvl w:ilvl="2">
      <w:start w:val="1"/>
      <w:numFmt w:val="bullet"/>
      <w:lvlText w:val=""/>
      <w:lvlJc w:val="left"/>
      <w:rPr>
        <w:rFonts w:ascii="Symbol" w:hAnsi="Symbol" w:hint="default"/>
      </w:rPr>
    </w:lvl>
    <w:lvl w:ilvl="3">
      <w:start w:val="1"/>
      <w:numFmt w:val="decimal"/>
      <w:suff w:val="nothing"/>
      <w:lvlText w:val="(%4)"/>
      <w:lvlJc w:val="left"/>
    </w:lvl>
    <w:lvl w:ilvl="4">
      <w:start w:val="1"/>
      <w:numFmt w:val="bullet"/>
      <w:lvlText w:val=""/>
      <w:lvlJc w:val="left"/>
      <w:rPr>
        <w:rFonts w:ascii="Symbol" w:hAnsi="Symbol" w:hint="default"/>
      </w:rPr>
    </w:lvl>
    <w:lvl w:ilvl="5">
      <w:start w:val="1"/>
      <w:numFmt w:val="lowerRoman"/>
      <w:suff w:val="nothing"/>
      <w:lvlText w:val="(%6)"/>
      <w:lvlJc w:val="left"/>
    </w:lvl>
    <w:lvl w:ilvl="6">
      <w:start w:val="1"/>
      <w:numFmt w:val="bullet"/>
      <w:lvlText w:val=""/>
      <w:lvlJc w:val="left"/>
      <w:rPr>
        <w:rFonts w:ascii="Symbol" w:hAnsi="Symbol" w:hint="default"/>
      </w:rPr>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3"/>
    <w:multiLevelType w:val="multilevel"/>
    <w:tmpl w:val="00000003"/>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0000004"/>
    <w:multiLevelType w:val="multilevel"/>
    <w:tmpl w:val="00000004"/>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3" w15:restartNumberingAfterBreak="0">
    <w:nsid w:val="00000005"/>
    <w:multiLevelType w:val="multilevel"/>
    <w:tmpl w:val="00000005"/>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4" w15:restartNumberingAfterBreak="0">
    <w:nsid w:val="025529AD"/>
    <w:multiLevelType w:val="hybridMultilevel"/>
    <w:tmpl w:val="10F86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B2ADF"/>
    <w:multiLevelType w:val="hybridMultilevel"/>
    <w:tmpl w:val="BA86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1249C"/>
    <w:multiLevelType w:val="hybridMultilevel"/>
    <w:tmpl w:val="55EC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E73EF"/>
    <w:multiLevelType w:val="hybridMultilevel"/>
    <w:tmpl w:val="E68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D3BED"/>
    <w:multiLevelType w:val="hybridMultilevel"/>
    <w:tmpl w:val="48F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8D5B1A"/>
    <w:multiLevelType w:val="hybridMultilevel"/>
    <w:tmpl w:val="2BDE3626"/>
    <w:lvl w:ilvl="0" w:tplc="9940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1A6B2B"/>
    <w:multiLevelType w:val="hybridMultilevel"/>
    <w:tmpl w:val="4DC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B7065"/>
    <w:multiLevelType w:val="hybridMultilevel"/>
    <w:tmpl w:val="5AFE1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633BF5"/>
    <w:multiLevelType w:val="hybridMultilevel"/>
    <w:tmpl w:val="B9EA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10072"/>
    <w:multiLevelType w:val="hybridMultilevel"/>
    <w:tmpl w:val="4F9EF740"/>
    <w:lvl w:ilvl="0" w:tplc="0409000F">
      <w:start w:val="1"/>
      <w:numFmt w:val="decimal"/>
      <w:lvlText w:val="%1."/>
      <w:lvlJc w:val="left"/>
      <w:pPr>
        <w:ind w:left="720" w:hanging="360"/>
      </w:pPr>
      <w:rPr>
        <w:rFonts w:hint="default"/>
      </w:rPr>
    </w:lvl>
    <w:lvl w:ilvl="1" w:tplc="DF4607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767EE"/>
    <w:multiLevelType w:val="hybridMultilevel"/>
    <w:tmpl w:val="A94C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B4B2E"/>
    <w:multiLevelType w:val="hybridMultilevel"/>
    <w:tmpl w:val="F60E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911F92"/>
    <w:multiLevelType w:val="hybridMultilevel"/>
    <w:tmpl w:val="91724B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22C25"/>
    <w:multiLevelType w:val="hybridMultilevel"/>
    <w:tmpl w:val="E160BEEA"/>
    <w:lvl w:ilvl="0" w:tplc="3A705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5E759D"/>
    <w:multiLevelType w:val="hybridMultilevel"/>
    <w:tmpl w:val="3B80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C37DB9"/>
    <w:multiLevelType w:val="multilevel"/>
    <w:tmpl w:val="E9C01388"/>
    <w:lvl w:ilvl="0">
      <w:start w:val="1"/>
      <w:numFmt w:val="decimal"/>
      <w:suff w:val="nothing"/>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suff w:val="nothing"/>
      <w:lvlText w:val="(%4)"/>
      <w:lvlJc w:val="left"/>
    </w:lvl>
    <w:lvl w:ilvl="4">
      <w:start w:val="1"/>
      <w:numFmt w:val="bullet"/>
      <w:lvlText w:val=""/>
      <w:lvlJc w:val="left"/>
      <w:rPr>
        <w:rFonts w:ascii="Symbol" w:hAnsi="Symbol" w:hint="default"/>
      </w:rPr>
    </w:lvl>
    <w:lvl w:ilvl="5">
      <w:start w:val="1"/>
      <w:numFmt w:val="lowerRoman"/>
      <w:suff w:val="nothing"/>
      <w:lvlText w:val="(%6)"/>
      <w:lvlJc w:val="left"/>
    </w:lvl>
    <w:lvl w:ilvl="6">
      <w:start w:val="1"/>
      <w:numFmt w:val="bullet"/>
      <w:lvlText w:val=""/>
      <w:lvlJc w:val="left"/>
      <w:rPr>
        <w:rFonts w:ascii="Symbol" w:hAnsi="Symbol" w:hint="default"/>
      </w:rPr>
    </w:lvl>
    <w:lvl w:ilvl="7">
      <w:start w:val="1"/>
      <w:numFmt w:val="lowerLetter"/>
      <w:suff w:val="nothing"/>
      <w:lvlText w:val="%8)"/>
      <w:lvlJc w:val="left"/>
    </w:lvl>
    <w:lvl w:ilvl="8">
      <w:start w:val="1"/>
      <w:numFmt w:val="lowerRoman"/>
      <w:suff w:val="nothing"/>
      <w:lvlText w:val="%9)"/>
      <w:lvlJc w:val="left"/>
    </w:lvl>
  </w:abstractNum>
  <w:abstractNum w:abstractNumId="20" w15:restartNumberingAfterBreak="0">
    <w:nsid w:val="270C208F"/>
    <w:multiLevelType w:val="hybridMultilevel"/>
    <w:tmpl w:val="99C49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3544D1"/>
    <w:multiLevelType w:val="hybridMultilevel"/>
    <w:tmpl w:val="0A245C3A"/>
    <w:lvl w:ilvl="0" w:tplc="0ADA9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AE4E6D"/>
    <w:multiLevelType w:val="hybridMultilevel"/>
    <w:tmpl w:val="0254C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0E1B13"/>
    <w:multiLevelType w:val="multilevel"/>
    <w:tmpl w:val="9CDC4CBA"/>
    <w:lvl w:ilvl="0">
      <w:start w:val="1"/>
      <w:numFmt w:val="decimal"/>
      <w:suff w:val="nothing"/>
      <w:lvlText w:val="%1."/>
      <w:lvlJc w:val="left"/>
    </w:lvl>
    <w:lvl w:ilvl="1">
      <w:start w:val="1"/>
      <w:numFmt w:val="lowerLetter"/>
      <w:suff w:val="nothing"/>
      <w:lvlText w:val="%2."/>
      <w:lvlJc w:val="left"/>
    </w:lvl>
    <w:lvl w:ilvl="2">
      <w:start w:val="1"/>
      <w:numFmt w:val="bullet"/>
      <w:lvlText w:val=""/>
      <w:lvlJc w:val="left"/>
      <w:rPr>
        <w:rFonts w:ascii="Symbol" w:hAnsi="Symbol" w:hint="default"/>
      </w:rPr>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4" w15:restartNumberingAfterBreak="0">
    <w:nsid w:val="2EE24682"/>
    <w:multiLevelType w:val="multilevel"/>
    <w:tmpl w:val="54EE97DC"/>
    <w:lvl w:ilvl="0">
      <w:start w:val="1"/>
      <w:numFmt w:val="decimal"/>
      <w:suff w:val="nothing"/>
      <w:lvlText w:val="%1."/>
      <w:lvlJc w:val="left"/>
    </w:lvl>
    <w:lvl w:ilvl="1">
      <w:start w:val="1"/>
      <w:numFmt w:val="lowerLetter"/>
      <w:suff w:val="nothing"/>
      <w:lvlText w:val="%2."/>
      <w:lvlJc w:val="left"/>
    </w:lvl>
    <w:lvl w:ilvl="2">
      <w:start w:val="1"/>
      <w:numFmt w:val="bullet"/>
      <w:lvlText w:val=""/>
      <w:lvlJc w:val="left"/>
      <w:rPr>
        <w:rFonts w:ascii="Symbol" w:hAnsi="Symbol" w:hint="default"/>
      </w:rPr>
    </w:lvl>
    <w:lvl w:ilvl="3">
      <w:start w:val="1"/>
      <w:numFmt w:val="decimal"/>
      <w:suff w:val="nothing"/>
      <w:lvlText w:val="(%4)"/>
      <w:lvlJc w:val="left"/>
    </w:lvl>
    <w:lvl w:ilvl="4">
      <w:start w:val="1"/>
      <w:numFmt w:val="bullet"/>
      <w:lvlText w:val=""/>
      <w:lvlJc w:val="left"/>
      <w:rPr>
        <w:rFonts w:ascii="Symbol" w:hAnsi="Symbol" w:hint="default"/>
      </w:rPr>
    </w:lvl>
    <w:lvl w:ilvl="5">
      <w:start w:val="1"/>
      <w:numFmt w:val="lowerRoman"/>
      <w:suff w:val="nothing"/>
      <w:lvlText w:val="(%6)"/>
      <w:lvlJc w:val="left"/>
    </w:lvl>
    <w:lvl w:ilvl="6">
      <w:start w:val="1"/>
      <w:numFmt w:val="bullet"/>
      <w:lvlText w:val=""/>
      <w:lvlJc w:val="left"/>
      <w:rPr>
        <w:rFonts w:ascii="Symbol" w:hAnsi="Symbol" w:hint="default"/>
      </w:rPr>
    </w:lvl>
    <w:lvl w:ilvl="7">
      <w:start w:val="1"/>
      <w:numFmt w:val="lowerLetter"/>
      <w:suff w:val="nothing"/>
      <w:lvlText w:val="%8)"/>
      <w:lvlJc w:val="left"/>
    </w:lvl>
    <w:lvl w:ilvl="8">
      <w:start w:val="1"/>
      <w:numFmt w:val="lowerRoman"/>
      <w:suff w:val="nothing"/>
      <w:lvlText w:val="%9)"/>
      <w:lvlJc w:val="left"/>
    </w:lvl>
  </w:abstractNum>
  <w:abstractNum w:abstractNumId="25" w15:restartNumberingAfterBreak="0">
    <w:nsid w:val="307E1272"/>
    <w:multiLevelType w:val="hybridMultilevel"/>
    <w:tmpl w:val="B15EF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3A02EC6"/>
    <w:multiLevelType w:val="hybridMultilevel"/>
    <w:tmpl w:val="3C365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3BA29D0"/>
    <w:multiLevelType w:val="multilevel"/>
    <w:tmpl w:val="E9C01388"/>
    <w:lvl w:ilvl="0">
      <w:start w:val="1"/>
      <w:numFmt w:val="decimal"/>
      <w:suff w:val="nothing"/>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suff w:val="nothing"/>
      <w:lvlText w:val="(%4)"/>
      <w:lvlJc w:val="left"/>
    </w:lvl>
    <w:lvl w:ilvl="4">
      <w:start w:val="1"/>
      <w:numFmt w:val="bullet"/>
      <w:lvlText w:val=""/>
      <w:lvlJc w:val="left"/>
      <w:rPr>
        <w:rFonts w:ascii="Symbol" w:hAnsi="Symbol" w:hint="default"/>
      </w:rPr>
    </w:lvl>
    <w:lvl w:ilvl="5">
      <w:start w:val="1"/>
      <w:numFmt w:val="lowerRoman"/>
      <w:suff w:val="nothing"/>
      <w:lvlText w:val="(%6)"/>
      <w:lvlJc w:val="left"/>
    </w:lvl>
    <w:lvl w:ilvl="6">
      <w:start w:val="1"/>
      <w:numFmt w:val="bullet"/>
      <w:lvlText w:val=""/>
      <w:lvlJc w:val="left"/>
      <w:rPr>
        <w:rFonts w:ascii="Symbol" w:hAnsi="Symbol" w:hint="default"/>
      </w:rPr>
    </w:lvl>
    <w:lvl w:ilvl="7">
      <w:start w:val="1"/>
      <w:numFmt w:val="lowerLetter"/>
      <w:suff w:val="nothing"/>
      <w:lvlText w:val="%8)"/>
      <w:lvlJc w:val="left"/>
    </w:lvl>
    <w:lvl w:ilvl="8">
      <w:start w:val="1"/>
      <w:numFmt w:val="lowerRoman"/>
      <w:suff w:val="nothing"/>
      <w:lvlText w:val="%9)"/>
      <w:lvlJc w:val="left"/>
    </w:lvl>
  </w:abstractNum>
  <w:abstractNum w:abstractNumId="28" w15:restartNumberingAfterBreak="0">
    <w:nsid w:val="410407BA"/>
    <w:multiLevelType w:val="multilevel"/>
    <w:tmpl w:val="3EDE59C6"/>
    <w:lvl w:ilvl="0">
      <w:start w:val="1"/>
      <w:numFmt w:val="decimal"/>
      <w:suff w:val="nothing"/>
      <w:lvlText w:val="%1."/>
      <w:lvlJc w:val="left"/>
    </w:lvl>
    <w:lvl w:ilvl="1">
      <w:start w:val="1"/>
      <w:numFmt w:val="lowerLetter"/>
      <w:suff w:val="nothing"/>
      <w:lvlText w:val="%2."/>
      <w:lvlJc w:val="left"/>
    </w:lvl>
    <w:lvl w:ilvl="2">
      <w:start w:val="1"/>
      <w:numFmt w:val="bullet"/>
      <w:lvlText w:val=""/>
      <w:lvlJc w:val="left"/>
      <w:rPr>
        <w:rFonts w:ascii="Symbol" w:hAnsi="Symbol" w:hint="default"/>
      </w:rPr>
    </w:lvl>
    <w:lvl w:ilvl="3">
      <w:start w:val="1"/>
      <w:numFmt w:val="decimal"/>
      <w:suff w:val="nothing"/>
      <w:lvlText w:val="(%4)"/>
      <w:lvlJc w:val="left"/>
    </w:lvl>
    <w:lvl w:ilvl="4">
      <w:start w:val="1"/>
      <w:numFmt w:val="bullet"/>
      <w:lvlText w:val=""/>
      <w:lvlJc w:val="left"/>
      <w:rPr>
        <w:rFonts w:ascii="Symbol" w:hAnsi="Symbol" w:hint="default"/>
      </w:rPr>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9" w15:restartNumberingAfterBreak="0">
    <w:nsid w:val="43403310"/>
    <w:multiLevelType w:val="hybridMultilevel"/>
    <w:tmpl w:val="309064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933C0"/>
    <w:multiLevelType w:val="hybridMultilevel"/>
    <w:tmpl w:val="D79ACA7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15:restartNumberingAfterBreak="0">
    <w:nsid w:val="49BB562E"/>
    <w:multiLevelType w:val="hybridMultilevel"/>
    <w:tmpl w:val="EA5A17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A1A159B"/>
    <w:multiLevelType w:val="hybridMultilevel"/>
    <w:tmpl w:val="1AB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06A25"/>
    <w:multiLevelType w:val="hybridMultilevel"/>
    <w:tmpl w:val="F6B42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F57DFD"/>
    <w:multiLevelType w:val="hybridMultilevel"/>
    <w:tmpl w:val="2BDCE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EF25237"/>
    <w:multiLevelType w:val="hybridMultilevel"/>
    <w:tmpl w:val="9978F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893DA9"/>
    <w:multiLevelType w:val="hybridMultilevel"/>
    <w:tmpl w:val="922887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A5E7E5C"/>
    <w:multiLevelType w:val="hybridMultilevel"/>
    <w:tmpl w:val="9950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9303D6"/>
    <w:multiLevelType w:val="hybridMultilevel"/>
    <w:tmpl w:val="C1243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1A183A"/>
    <w:multiLevelType w:val="hybridMultilevel"/>
    <w:tmpl w:val="4296DBE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0" w15:restartNumberingAfterBreak="0">
    <w:nsid w:val="6C012896"/>
    <w:multiLevelType w:val="hybridMultilevel"/>
    <w:tmpl w:val="920A2D0A"/>
    <w:lvl w:ilvl="0" w:tplc="B3788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7A743E"/>
    <w:multiLevelType w:val="multilevel"/>
    <w:tmpl w:val="9E92D574"/>
    <w:lvl w:ilvl="0">
      <w:start w:val="1"/>
      <w:numFmt w:val="decimal"/>
      <w:suff w:val="nothing"/>
      <w:lvlText w:val="%1."/>
      <w:lvlJc w:val="left"/>
    </w:lvl>
    <w:lvl w:ilvl="1">
      <w:start w:val="1"/>
      <w:numFmt w:val="bullet"/>
      <w:lvlText w:val=""/>
      <w:lvlJc w:val="left"/>
      <w:rPr>
        <w:rFonts w:ascii="Symbol" w:hAnsi="Symbol" w:hint="default"/>
      </w:rPr>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42" w15:restartNumberingAfterBreak="0">
    <w:nsid w:val="7677092E"/>
    <w:multiLevelType w:val="hybridMultilevel"/>
    <w:tmpl w:val="A6DCC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D15542B"/>
    <w:multiLevelType w:val="hybridMultilevel"/>
    <w:tmpl w:val="7DC80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3"/>
  </w:num>
  <w:num w:numId="3">
    <w:abstractNumId w:val="9"/>
  </w:num>
  <w:num w:numId="4">
    <w:abstractNumId w:val="40"/>
  </w:num>
  <w:num w:numId="5">
    <w:abstractNumId w:val="17"/>
  </w:num>
  <w:num w:numId="6">
    <w:abstractNumId w:val="21"/>
  </w:num>
  <w:num w:numId="7">
    <w:abstractNumId w:val="8"/>
  </w:num>
  <w:num w:numId="8">
    <w:abstractNumId w:val="32"/>
  </w:num>
  <w:num w:numId="9">
    <w:abstractNumId w:val="18"/>
  </w:num>
  <w:num w:numId="10">
    <w:abstractNumId w:val="13"/>
  </w:num>
  <w:num w:numId="11">
    <w:abstractNumId w:val="0"/>
  </w:num>
  <w:num w:numId="12">
    <w:abstractNumId w:val="1"/>
  </w:num>
  <w:num w:numId="13">
    <w:abstractNumId w:val="2"/>
  </w:num>
  <w:num w:numId="14">
    <w:abstractNumId w:val="43"/>
  </w:num>
  <w:num w:numId="15">
    <w:abstractNumId w:val="3"/>
  </w:num>
  <w:num w:numId="16">
    <w:abstractNumId w:val="26"/>
  </w:num>
  <w:num w:numId="17">
    <w:abstractNumId w:val="25"/>
  </w:num>
  <w:num w:numId="18">
    <w:abstractNumId w:val="42"/>
  </w:num>
  <w:num w:numId="19">
    <w:abstractNumId w:val="31"/>
  </w:num>
  <w:num w:numId="20">
    <w:abstractNumId w:val="38"/>
  </w:num>
  <w:num w:numId="21">
    <w:abstractNumId w:val="34"/>
  </w:num>
  <w:num w:numId="22">
    <w:abstractNumId w:val="36"/>
  </w:num>
  <w:num w:numId="23">
    <w:abstractNumId w:val="15"/>
  </w:num>
  <w:num w:numId="24">
    <w:abstractNumId w:val="39"/>
  </w:num>
  <w:num w:numId="25">
    <w:abstractNumId w:val="30"/>
  </w:num>
  <w:num w:numId="26">
    <w:abstractNumId w:val="7"/>
  </w:num>
  <w:num w:numId="27">
    <w:abstractNumId w:val="6"/>
  </w:num>
  <w:num w:numId="28">
    <w:abstractNumId w:val="12"/>
  </w:num>
  <w:num w:numId="29">
    <w:abstractNumId w:val="14"/>
  </w:num>
  <w:num w:numId="30">
    <w:abstractNumId w:val="5"/>
  </w:num>
  <w:num w:numId="31">
    <w:abstractNumId w:val="23"/>
  </w:num>
  <w:num w:numId="32">
    <w:abstractNumId w:val="28"/>
  </w:num>
  <w:num w:numId="33">
    <w:abstractNumId w:val="24"/>
  </w:num>
  <w:num w:numId="34">
    <w:abstractNumId w:val="19"/>
  </w:num>
  <w:num w:numId="35">
    <w:abstractNumId w:val="27"/>
  </w:num>
  <w:num w:numId="36">
    <w:abstractNumId w:val="41"/>
  </w:num>
  <w:num w:numId="37">
    <w:abstractNumId w:val="11"/>
  </w:num>
  <w:num w:numId="38">
    <w:abstractNumId w:val="10"/>
  </w:num>
  <w:num w:numId="39">
    <w:abstractNumId w:val="16"/>
  </w:num>
  <w:num w:numId="40">
    <w:abstractNumId w:val="22"/>
  </w:num>
  <w:num w:numId="41">
    <w:abstractNumId w:val="35"/>
  </w:num>
  <w:num w:numId="42">
    <w:abstractNumId w:val="4"/>
  </w:num>
  <w:num w:numId="43">
    <w:abstractNumId w:val="2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63"/>
    <w:rsid w:val="00016D5C"/>
    <w:rsid w:val="00026BEB"/>
    <w:rsid w:val="00036ACB"/>
    <w:rsid w:val="00052847"/>
    <w:rsid w:val="00061490"/>
    <w:rsid w:val="0006494E"/>
    <w:rsid w:val="000754FB"/>
    <w:rsid w:val="000774D6"/>
    <w:rsid w:val="00081E6C"/>
    <w:rsid w:val="000829B1"/>
    <w:rsid w:val="00095201"/>
    <w:rsid w:val="000C3A6C"/>
    <w:rsid w:val="000E1D43"/>
    <w:rsid w:val="00106EB4"/>
    <w:rsid w:val="00124566"/>
    <w:rsid w:val="00146DFD"/>
    <w:rsid w:val="00151324"/>
    <w:rsid w:val="001548C2"/>
    <w:rsid w:val="00154943"/>
    <w:rsid w:val="0016520D"/>
    <w:rsid w:val="00172CA3"/>
    <w:rsid w:val="00176EE6"/>
    <w:rsid w:val="00191E94"/>
    <w:rsid w:val="00193774"/>
    <w:rsid w:val="001950B3"/>
    <w:rsid w:val="00196E6D"/>
    <w:rsid w:val="001D58F7"/>
    <w:rsid w:val="001E2A58"/>
    <w:rsid w:val="001F3163"/>
    <w:rsid w:val="00205948"/>
    <w:rsid w:val="00210F65"/>
    <w:rsid w:val="00237603"/>
    <w:rsid w:val="002456C1"/>
    <w:rsid w:val="00260D3B"/>
    <w:rsid w:val="00262048"/>
    <w:rsid w:val="00266CEE"/>
    <w:rsid w:val="00287424"/>
    <w:rsid w:val="00292335"/>
    <w:rsid w:val="002953F8"/>
    <w:rsid w:val="002A15D9"/>
    <w:rsid w:val="002B2DC2"/>
    <w:rsid w:val="002B4787"/>
    <w:rsid w:val="002C1E9F"/>
    <w:rsid w:val="002C628E"/>
    <w:rsid w:val="002D2381"/>
    <w:rsid w:val="003035D4"/>
    <w:rsid w:val="00320330"/>
    <w:rsid w:val="0033096D"/>
    <w:rsid w:val="0033433B"/>
    <w:rsid w:val="00334E1A"/>
    <w:rsid w:val="00347101"/>
    <w:rsid w:val="00373115"/>
    <w:rsid w:val="00374CEE"/>
    <w:rsid w:val="00376F37"/>
    <w:rsid w:val="003817B6"/>
    <w:rsid w:val="0038659F"/>
    <w:rsid w:val="00392800"/>
    <w:rsid w:val="003A5366"/>
    <w:rsid w:val="003B2606"/>
    <w:rsid w:val="003C49FB"/>
    <w:rsid w:val="003E6883"/>
    <w:rsid w:val="00403DAE"/>
    <w:rsid w:val="00405FD8"/>
    <w:rsid w:val="0041022B"/>
    <w:rsid w:val="0041495D"/>
    <w:rsid w:val="00420738"/>
    <w:rsid w:val="00421EFA"/>
    <w:rsid w:val="00453745"/>
    <w:rsid w:val="004545FA"/>
    <w:rsid w:val="004559D0"/>
    <w:rsid w:val="004653B0"/>
    <w:rsid w:val="00470726"/>
    <w:rsid w:val="00481AFC"/>
    <w:rsid w:val="004911FC"/>
    <w:rsid w:val="00496799"/>
    <w:rsid w:val="004A041C"/>
    <w:rsid w:val="004C2447"/>
    <w:rsid w:val="004C2C22"/>
    <w:rsid w:val="004D48AD"/>
    <w:rsid w:val="004F579A"/>
    <w:rsid w:val="005039A0"/>
    <w:rsid w:val="00522E5C"/>
    <w:rsid w:val="00546D67"/>
    <w:rsid w:val="0056314E"/>
    <w:rsid w:val="0057538A"/>
    <w:rsid w:val="005A02CC"/>
    <w:rsid w:val="005B3879"/>
    <w:rsid w:val="005B6402"/>
    <w:rsid w:val="005D4211"/>
    <w:rsid w:val="005E10F5"/>
    <w:rsid w:val="005E1D0A"/>
    <w:rsid w:val="005E2735"/>
    <w:rsid w:val="005F2615"/>
    <w:rsid w:val="005F6BA9"/>
    <w:rsid w:val="00615DE2"/>
    <w:rsid w:val="00620283"/>
    <w:rsid w:val="00621F1E"/>
    <w:rsid w:val="00627BD7"/>
    <w:rsid w:val="00632198"/>
    <w:rsid w:val="006416CE"/>
    <w:rsid w:val="00642756"/>
    <w:rsid w:val="00642E9D"/>
    <w:rsid w:val="00655FD1"/>
    <w:rsid w:val="00664255"/>
    <w:rsid w:val="00675B96"/>
    <w:rsid w:val="00676DF0"/>
    <w:rsid w:val="00683CBD"/>
    <w:rsid w:val="006846E1"/>
    <w:rsid w:val="006A178C"/>
    <w:rsid w:val="006B7814"/>
    <w:rsid w:val="006D2104"/>
    <w:rsid w:val="006D3AC4"/>
    <w:rsid w:val="006E1519"/>
    <w:rsid w:val="006E1AE7"/>
    <w:rsid w:val="006F7F57"/>
    <w:rsid w:val="007061E1"/>
    <w:rsid w:val="00716B7B"/>
    <w:rsid w:val="00760099"/>
    <w:rsid w:val="00761804"/>
    <w:rsid w:val="00773143"/>
    <w:rsid w:val="00774249"/>
    <w:rsid w:val="00777870"/>
    <w:rsid w:val="007B7EB7"/>
    <w:rsid w:val="007D1DE0"/>
    <w:rsid w:val="007D4474"/>
    <w:rsid w:val="007D5A86"/>
    <w:rsid w:val="007F45FA"/>
    <w:rsid w:val="007F5305"/>
    <w:rsid w:val="007F5308"/>
    <w:rsid w:val="008054D2"/>
    <w:rsid w:val="00813F39"/>
    <w:rsid w:val="00820583"/>
    <w:rsid w:val="0082600F"/>
    <w:rsid w:val="008313E6"/>
    <w:rsid w:val="00833B55"/>
    <w:rsid w:val="008467F4"/>
    <w:rsid w:val="008536A2"/>
    <w:rsid w:val="00853FD4"/>
    <w:rsid w:val="0085670F"/>
    <w:rsid w:val="0088373D"/>
    <w:rsid w:val="008A21E1"/>
    <w:rsid w:val="008A4AE0"/>
    <w:rsid w:val="008C4720"/>
    <w:rsid w:val="00915B07"/>
    <w:rsid w:val="00921ADC"/>
    <w:rsid w:val="00936695"/>
    <w:rsid w:val="00970BE9"/>
    <w:rsid w:val="00991BA1"/>
    <w:rsid w:val="009931FE"/>
    <w:rsid w:val="009A2E8A"/>
    <w:rsid w:val="009A36A9"/>
    <w:rsid w:val="009B79CF"/>
    <w:rsid w:val="009B7B9C"/>
    <w:rsid w:val="009C6143"/>
    <w:rsid w:val="009D00F0"/>
    <w:rsid w:val="009D0F88"/>
    <w:rsid w:val="009E788A"/>
    <w:rsid w:val="009F7070"/>
    <w:rsid w:val="00A1566C"/>
    <w:rsid w:val="00A16DF8"/>
    <w:rsid w:val="00A327EC"/>
    <w:rsid w:val="00A335B3"/>
    <w:rsid w:val="00A37CFA"/>
    <w:rsid w:val="00A47069"/>
    <w:rsid w:val="00A54104"/>
    <w:rsid w:val="00A61C91"/>
    <w:rsid w:val="00A722DE"/>
    <w:rsid w:val="00A73670"/>
    <w:rsid w:val="00A7375E"/>
    <w:rsid w:val="00A84C80"/>
    <w:rsid w:val="00A8687F"/>
    <w:rsid w:val="00A97FF9"/>
    <w:rsid w:val="00AA02A9"/>
    <w:rsid w:val="00AB2FB5"/>
    <w:rsid w:val="00AC038E"/>
    <w:rsid w:val="00AE13A3"/>
    <w:rsid w:val="00AF1C6E"/>
    <w:rsid w:val="00B0601E"/>
    <w:rsid w:val="00B0622F"/>
    <w:rsid w:val="00B075FE"/>
    <w:rsid w:val="00B13216"/>
    <w:rsid w:val="00B30D24"/>
    <w:rsid w:val="00B327A4"/>
    <w:rsid w:val="00B76050"/>
    <w:rsid w:val="00B776B7"/>
    <w:rsid w:val="00BB41F5"/>
    <w:rsid w:val="00BD323D"/>
    <w:rsid w:val="00BD4908"/>
    <w:rsid w:val="00BE496C"/>
    <w:rsid w:val="00C06BD8"/>
    <w:rsid w:val="00C2197D"/>
    <w:rsid w:val="00C50577"/>
    <w:rsid w:val="00C53707"/>
    <w:rsid w:val="00C6358F"/>
    <w:rsid w:val="00C6638C"/>
    <w:rsid w:val="00C663C3"/>
    <w:rsid w:val="00C668FB"/>
    <w:rsid w:val="00C821FA"/>
    <w:rsid w:val="00C91D76"/>
    <w:rsid w:val="00C957FC"/>
    <w:rsid w:val="00CA5BFA"/>
    <w:rsid w:val="00CB7B5C"/>
    <w:rsid w:val="00CC00C5"/>
    <w:rsid w:val="00CC5505"/>
    <w:rsid w:val="00CD469C"/>
    <w:rsid w:val="00CD7250"/>
    <w:rsid w:val="00CD748E"/>
    <w:rsid w:val="00CF0D2E"/>
    <w:rsid w:val="00CF319E"/>
    <w:rsid w:val="00CF32ED"/>
    <w:rsid w:val="00D02255"/>
    <w:rsid w:val="00D1256B"/>
    <w:rsid w:val="00D255C8"/>
    <w:rsid w:val="00D30B10"/>
    <w:rsid w:val="00D34690"/>
    <w:rsid w:val="00D40EAF"/>
    <w:rsid w:val="00D6473A"/>
    <w:rsid w:val="00D72988"/>
    <w:rsid w:val="00D749D1"/>
    <w:rsid w:val="00D766C5"/>
    <w:rsid w:val="00D85999"/>
    <w:rsid w:val="00D94DD3"/>
    <w:rsid w:val="00D94F5F"/>
    <w:rsid w:val="00DA61E1"/>
    <w:rsid w:val="00DE162A"/>
    <w:rsid w:val="00E025F6"/>
    <w:rsid w:val="00E16C1B"/>
    <w:rsid w:val="00E23921"/>
    <w:rsid w:val="00E26408"/>
    <w:rsid w:val="00E31C34"/>
    <w:rsid w:val="00E37ECB"/>
    <w:rsid w:val="00E41F36"/>
    <w:rsid w:val="00E43A33"/>
    <w:rsid w:val="00E46F0D"/>
    <w:rsid w:val="00E53626"/>
    <w:rsid w:val="00E63CED"/>
    <w:rsid w:val="00E75053"/>
    <w:rsid w:val="00E82AE8"/>
    <w:rsid w:val="00EA013A"/>
    <w:rsid w:val="00EA7D17"/>
    <w:rsid w:val="00EC2F65"/>
    <w:rsid w:val="00EC75EA"/>
    <w:rsid w:val="00ED252C"/>
    <w:rsid w:val="00EF42C7"/>
    <w:rsid w:val="00F073A0"/>
    <w:rsid w:val="00F23941"/>
    <w:rsid w:val="00F340C8"/>
    <w:rsid w:val="00F36059"/>
    <w:rsid w:val="00F367C2"/>
    <w:rsid w:val="00F53202"/>
    <w:rsid w:val="00F80684"/>
    <w:rsid w:val="00F93285"/>
    <w:rsid w:val="00FA021A"/>
    <w:rsid w:val="00FC5863"/>
    <w:rsid w:val="00FD12A9"/>
    <w:rsid w:val="00FE60AF"/>
    <w:rsid w:val="00FF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CB9A8"/>
  <w15:docId w15:val="{3DA0D682-6E30-40DF-93FB-B11E3CB1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F5"/>
    <w:pPr>
      <w:ind w:left="720"/>
      <w:contextualSpacing/>
    </w:pPr>
  </w:style>
  <w:style w:type="table" w:styleId="TableGrid">
    <w:name w:val="Table Grid"/>
    <w:basedOn w:val="TableNormal"/>
    <w:uiPriority w:val="59"/>
    <w:rsid w:val="00A97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35B3"/>
    <w:rPr>
      <w:color w:val="0000FF"/>
      <w:u w:val="single"/>
    </w:rPr>
  </w:style>
  <w:style w:type="paragraph" w:styleId="NormalWeb">
    <w:name w:val="Normal (Web)"/>
    <w:basedOn w:val="Normal"/>
    <w:uiPriority w:val="99"/>
    <w:unhideWhenUsed/>
    <w:rsid w:val="00A335B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35B3"/>
    <w:rPr>
      <w:rFonts w:ascii="Tahoma" w:hAnsi="Tahoma" w:cs="Tahoma"/>
      <w:sz w:val="16"/>
      <w:szCs w:val="16"/>
    </w:rPr>
  </w:style>
  <w:style w:type="character" w:customStyle="1" w:styleId="BalloonTextChar">
    <w:name w:val="Balloon Text Char"/>
    <w:basedOn w:val="DefaultParagraphFont"/>
    <w:link w:val="BalloonText"/>
    <w:uiPriority w:val="99"/>
    <w:semiHidden/>
    <w:rsid w:val="00A335B3"/>
    <w:rPr>
      <w:rFonts w:ascii="Tahoma" w:hAnsi="Tahoma" w:cs="Tahoma"/>
      <w:sz w:val="16"/>
      <w:szCs w:val="16"/>
    </w:rPr>
  </w:style>
  <w:style w:type="paragraph" w:styleId="Header">
    <w:name w:val="header"/>
    <w:basedOn w:val="Normal"/>
    <w:link w:val="HeaderChar"/>
    <w:uiPriority w:val="99"/>
    <w:unhideWhenUsed/>
    <w:rsid w:val="00EA013A"/>
    <w:pPr>
      <w:tabs>
        <w:tab w:val="center" w:pos="4680"/>
        <w:tab w:val="right" w:pos="9360"/>
      </w:tabs>
    </w:pPr>
  </w:style>
  <w:style w:type="character" w:customStyle="1" w:styleId="HeaderChar">
    <w:name w:val="Header Char"/>
    <w:basedOn w:val="DefaultParagraphFont"/>
    <w:link w:val="Header"/>
    <w:uiPriority w:val="99"/>
    <w:rsid w:val="00EA013A"/>
  </w:style>
  <w:style w:type="paragraph" w:styleId="Footer">
    <w:name w:val="footer"/>
    <w:basedOn w:val="Normal"/>
    <w:link w:val="FooterChar"/>
    <w:uiPriority w:val="99"/>
    <w:unhideWhenUsed/>
    <w:rsid w:val="00EA013A"/>
    <w:pPr>
      <w:tabs>
        <w:tab w:val="center" w:pos="4680"/>
        <w:tab w:val="right" w:pos="9360"/>
      </w:tabs>
    </w:pPr>
  </w:style>
  <w:style w:type="character" w:customStyle="1" w:styleId="FooterChar">
    <w:name w:val="Footer Char"/>
    <w:basedOn w:val="DefaultParagraphFont"/>
    <w:link w:val="Footer"/>
    <w:uiPriority w:val="99"/>
    <w:rsid w:val="00EA013A"/>
  </w:style>
  <w:style w:type="character" w:styleId="CommentReference">
    <w:name w:val="annotation reference"/>
    <w:basedOn w:val="DefaultParagraphFont"/>
    <w:uiPriority w:val="99"/>
    <w:semiHidden/>
    <w:unhideWhenUsed/>
    <w:rsid w:val="00D34690"/>
    <w:rPr>
      <w:sz w:val="16"/>
      <w:szCs w:val="16"/>
    </w:rPr>
  </w:style>
  <w:style w:type="paragraph" w:styleId="CommentText">
    <w:name w:val="annotation text"/>
    <w:basedOn w:val="Normal"/>
    <w:link w:val="CommentTextChar"/>
    <w:uiPriority w:val="99"/>
    <w:semiHidden/>
    <w:unhideWhenUsed/>
    <w:rsid w:val="00D34690"/>
    <w:rPr>
      <w:rFonts w:eastAsiaTheme="minorEastAsia"/>
      <w:sz w:val="20"/>
      <w:szCs w:val="20"/>
    </w:rPr>
  </w:style>
  <w:style w:type="character" w:customStyle="1" w:styleId="CommentTextChar">
    <w:name w:val="Comment Text Char"/>
    <w:basedOn w:val="DefaultParagraphFont"/>
    <w:link w:val="CommentText"/>
    <w:uiPriority w:val="99"/>
    <w:semiHidden/>
    <w:rsid w:val="00D3469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60099"/>
    <w:rPr>
      <w:rFonts w:eastAsiaTheme="minorHAnsi"/>
      <w:b/>
      <w:bCs/>
    </w:rPr>
  </w:style>
  <w:style w:type="character" w:customStyle="1" w:styleId="CommentSubjectChar">
    <w:name w:val="Comment Subject Char"/>
    <w:basedOn w:val="CommentTextChar"/>
    <w:link w:val="CommentSubject"/>
    <w:uiPriority w:val="99"/>
    <w:semiHidden/>
    <w:rsid w:val="0076009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7317">
      <w:bodyDiv w:val="1"/>
      <w:marLeft w:val="0"/>
      <w:marRight w:val="0"/>
      <w:marTop w:val="0"/>
      <w:marBottom w:val="0"/>
      <w:divBdr>
        <w:top w:val="none" w:sz="0" w:space="0" w:color="auto"/>
        <w:left w:val="none" w:sz="0" w:space="0" w:color="auto"/>
        <w:bottom w:val="none" w:sz="0" w:space="0" w:color="auto"/>
        <w:right w:val="none" w:sz="0" w:space="0" w:color="auto"/>
      </w:divBdr>
      <w:divsChild>
        <w:div w:id="1872571952">
          <w:marLeft w:val="0"/>
          <w:marRight w:val="0"/>
          <w:marTop w:val="0"/>
          <w:marBottom w:val="0"/>
          <w:divBdr>
            <w:top w:val="none" w:sz="0" w:space="0" w:color="auto"/>
            <w:left w:val="none" w:sz="0" w:space="0" w:color="auto"/>
            <w:bottom w:val="none" w:sz="0" w:space="0" w:color="auto"/>
            <w:right w:val="none" w:sz="0" w:space="0" w:color="auto"/>
          </w:divBdr>
          <w:divsChild>
            <w:div w:id="263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hem1.com/acad/sci/aboutwater.html" TargetMode="External"/><Relationship Id="rId18" Type="http://schemas.openxmlformats.org/officeDocument/2006/relationships/image" Target="media/image5.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hemguide.co.uk/physical/basicrates/arrhenius.html" TargetMode="Externa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oleObject" Target="embeddings/oleObject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guide.co.uk/physical/basicrates/orders.html" TargetMode="External"/><Relationship Id="rId24" Type="http://schemas.openxmlformats.org/officeDocument/2006/relationships/hyperlink" Target="http://www.google.ca/imgres?q=D-glucose&amp;hl=en&amp;sa=G&amp;biw=1280&amp;bih=528&amp;tbm=isch&amp;prmd=imvns&amp;tbnid=0YAmhO7kxAjc6M:&amp;imgrefurl=http://www.uspto.gov/web/patents/classification/uspc536/defs536.htm&amp;docid=v2IHf2aSIpz9EM&amp;imgurl=http://www.uspto.gov/web/patents/classification/uspc536/c536s1-11-2.gif&amp;w=312&amp;h=539&amp;ei=tX1sUI_EEu33igL4wIDwCA&amp;zoom=1&amp;iact=hc&amp;vpx=261&amp;vpy=132&amp;dur=1311&amp;hovh=295&amp;hovw=171&amp;tx=93&amp;ty=153&amp;sig=100059819286919668438&amp;page=1&amp;tbnh=153&amp;tbnw=78&amp;start=0&amp;ndsp=13&amp;ved=1t:429,r:1,s:0,i:127" TargetMode="External"/><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www.youtube.com/watch?v=6cGdWi_DSGk" TargetMode="External"/><Relationship Id="rId28" Type="http://schemas.openxmlformats.org/officeDocument/2006/relationships/image" Target="media/image11.jpeg"/><Relationship Id="rId36" Type="http://schemas.openxmlformats.org/officeDocument/2006/relationships/footer" Target="footer1.xml"/><Relationship Id="rId10" Type="http://schemas.openxmlformats.org/officeDocument/2006/relationships/hyperlink" Target="http://www.youtube.com/watch?v=tSI8vcM-9Kw&amp;feature=related" TargetMode="External"/><Relationship Id="rId19" Type="http://schemas.openxmlformats.org/officeDocument/2006/relationships/image" Target="media/image6.png"/><Relationship Id="rId31" Type="http://schemas.openxmlformats.org/officeDocument/2006/relationships/image" Target="media/image14.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www.youtube.com/watch?v=TSv-Rq5C3K8" TargetMode="External"/><Relationship Id="rId27" Type="http://schemas.openxmlformats.org/officeDocument/2006/relationships/hyperlink" Target="http://www.google.ca/imgres?q=D-glucose&amp;hl=en&amp;sa=G&amp;biw=1280&amp;bih=528&amp;tbm=isch&amp;prmd=imvns&amp;tbnid=yQe17RYCDdFmOM:&amp;imgrefurl=http://themedicalbiochemistrypage.org/carbohydrates.php&amp;docid=DAguasYyJOPBsM&amp;imgurl=http://themedicalbiochemistrypage.org/images/chairglucose.jpg&amp;w=300&amp;h=180&amp;ei=tX1sUI_EEu33igL4wIDwCA&amp;zoom=1&amp;iact=hc&amp;vpx=890&amp;vpy=168&amp;dur=390&amp;hovh=144&amp;hovw=240&amp;tx=111&amp;ty=68&amp;sig=100059819286919668438&amp;page=3&amp;tbnh=121&amp;tbnw=201&amp;start=29&amp;ndsp=18&amp;ved=1t:429,r:16,s:29,i:272" TargetMode="External"/><Relationship Id="rId30" Type="http://schemas.openxmlformats.org/officeDocument/2006/relationships/image" Target="media/image13.wmf"/><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08EC9-2763-47BE-8060-7610F465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13314</Words>
  <Characters>75894</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89030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Sandberg</dc:creator>
  <cp:lastModifiedBy>Mike Taylor</cp:lastModifiedBy>
  <cp:revision>2</cp:revision>
  <cp:lastPrinted>2013-11-08T01:37:00Z</cp:lastPrinted>
  <dcterms:created xsi:type="dcterms:W3CDTF">2017-04-27T22:58:00Z</dcterms:created>
  <dcterms:modified xsi:type="dcterms:W3CDTF">2017-04-27T22:58:00Z</dcterms:modified>
</cp:coreProperties>
</file>