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BA3" w:rsidRPr="00077BA3" w:rsidRDefault="00077BA3" w:rsidP="00077BA3">
      <w:pPr>
        <w:rPr>
          <w:rFonts w:asciiTheme="minorHAnsi" w:hAnsiTheme="minorHAnsi"/>
          <w:b/>
          <w:sz w:val="32"/>
          <w:szCs w:val="32"/>
        </w:rPr>
      </w:pPr>
      <w:r w:rsidRPr="00077BA3">
        <w:rPr>
          <w:rFonts w:asciiTheme="minorHAnsi" w:hAnsiTheme="minorHAnsi"/>
          <w:b/>
          <w:sz w:val="32"/>
          <w:szCs w:val="32"/>
        </w:rPr>
        <w:t xml:space="preserve">BHSC 5404    – </w:t>
      </w:r>
      <w:r w:rsidRPr="00077BA3">
        <w:rPr>
          <w:rFonts w:asciiTheme="minorHAnsi" w:hAnsiTheme="minorHAnsi"/>
          <w:b/>
          <w:sz w:val="32"/>
          <w:szCs w:val="32"/>
        </w:rPr>
        <w:tab/>
        <w:t xml:space="preserve">Introduction to Pharmacology for Nuclear </w:t>
      </w:r>
    </w:p>
    <w:p w:rsidR="00077BA3" w:rsidRPr="00077BA3" w:rsidRDefault="00077BA3" w:rsidP="00077BA3">
      <w:pPr>
        <w:rPr>
          <w:rFonts w:asciiTheme="minorHAnsi" w:hAnsiTheme="minorHAnsi"/>
          <w:b/>
          <w:sz w:val="32"/>
          <w:szCs w:val="32"/>
        </w:rPr>
      </w:pPr>
      <w:r w:rsidRPr="00077BA3">
        <w:rPr>
          <w:rFonts w:asciiTheme="minorHAnsi" w:hAnsiTheme="minorHAnsi"/>
          <w:b/>
          <w:sz w:val="32"/>
          <w:szCs w:val="32"/>
        </w:rPr>
        <w:tab/>
      </w:r>
      <w:r w:rsidRPr="00077BA3">
        <w:rPr>
          <w:rFonts w:asciiTheme="minorHAnsi" w:hAnsiTheme="minorHAnsi"/>
          <w:b/>
          <w:sz w:val="32"/>
          <w:szCs w:val="32"/>
        </w:rPr>
        <w:tab/>
      </w:r>
      <w:r w:rsidRPr="00077BA3">
        <w:rPr>
          <w:rFonts w:asciiTheme="minorHAnsi" w:hAnsiTheme="minorHAnsi"/>
          <w:b/>
          <w:sz w:val="32"/>
          <w:szCs w:val="32"/>
        </w:rPr>
        <w:tab/>
        <w:t xml:space="preserve">Medicine     </w:t>
      </w:r>
    </w:p>
    <w:p w:rsidR="00077BA3" w:rsidRPr="00077BA3" w:rsidRDefault="00077BA3" w:rsidP="00077BA3">
      <w:pPr>
        <w:ind w:left="1440" w:firstLine="720"/>
        <w:rPr>
          <w:rFonts w:asciiTheme="minorHAnsi" w:hAnsiTheme="minorHAnsi"/>
          <w:b/>
          <w:sz w:val="32"/>
          <w:szCs w:val="32"/>
        </w:rPr>
      </w:pPr>
      <w:r w:rsidRPr="00077BA3">
        <w:rPr>
          <w:rFonts w:asciiTheme="minorHAnsi" w:hAnsiTheme="minorHAnsi"/>
          <w:b/>
          <w:sz w:val="32"/>
          <w:szCs w:val="32"/>
        </w:rPr>
        <w:t xml:space="preserve">Module </w:t>
      </w:r>
      <w:r>
        <w:rPr>
          <w:rFonts w:asciiTheme="minorHAnsi" w:hAnsiTheme="minorHAnsi"/>
          <w:b/>
          <w:sz w:val="32"/>
          <w:szCs w:val="32"/>
        </w:rPr>
        <w:t>4</w:t>
      </w:r>
      <w:r w:rsidRPr="00077BA3">
        <w:rPr>
          <w:rFonts w:asciiTheme="minorHAnsi" w:hAnsiTheme="minorHAnsi"/>
          <w:b/>
          <w:sz w:val="32"/>
          <w:szCs w:val="32"/>
        </w:rPr>
        <w:t xml:space="preserve"> Online </w:t>
      </w:r>
    </w:p>
    <w:p w:rsidR="00077BA3" w:rsidRPr="005B1F23" w:rsidRDefault="00077BA3" w:rsidP="00077BA3">
      <w:pPr>
        <w:rPr>
          <w:b/>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077BA3" w:rsidRPr="00E11E49" w:rsidTr="00077BA3">
        <w:tc>
          <w:tcPr>
            <w:tcW w:w="9576" w:type="dxa"/>
          </w:tcPr>
          <w:p w:rsidR="00077BA3" w:rsidRPr="001447C7" w:rsidRDefault="00077BA3" w:rsidP="00077BA3">
            <w:pPr>
              <w:pStyle w:val="Heading4"/>
              <w:rPr>
                <w:rFonts w:eastAsiaTheme="minorEastAsia" w:cstheme="minorBidi"/>
                <w:sz w:val="24"/>
                <w:szCs w:val="24"/>
              </w:rPr>
            </w:pPr>
            <w:r w:rsidRPr="001447C7">
              <w:rPr>
                <w:rFonts w:eastAsiaTheme="minorEastAsia" w:cstheme="minorBidi"/>
                <w:sz w:val="24"/>
                <w:szCs w:val="24"/>
              </w:rPr>
              <w:t>Versions:</w:t>
            </w:r>
          </w:p>
          <w:p w:rsidR="00077BA3" w:rsidRPr="00077BA3" w:rsidRDefault="00077BA3" w:rsidP="00077BA3">
            <w:pPr>
              <w:rPr>
                <w:rFonts w:asciiTheme="minorHAnsi" w:hAnsiTheme="minorHAnsi"/>
              </w:rPr>
            </w:pPr>
            <w:r w:rsidRPr="00077BA3">
              <w:rPr>
                <w:rFonts w:asciiTheme="minorHAnsi" w:hAnsiTheme="minorHAnsi"/>
              </w:rPr>
              <w:t>Ellen Wasan May 4/09</w:t>
            </w:r>
          </w:p>
          <w:p w:rsidR="00077BA3" w:rsidRPr="00077BA3" w:rsidRDefault="00077BA3" w:rsidP="00077BA3">
            <w:pPr>
              <w:rPr>
                <w:rFonts w:asciiTheme="minorHAnsi" w:hAnsiTheme="minorHAnsi"/>
              </w:rPr>
            </w:pPr>
            <w:r w:rsidRPr="00077BA3">
              <w:rPr>
                <w:rFonts w:asciiTheme="minorHAnsi" w:hAnsiTheme="minorHAnsi"/>
              </w:rPr>
              <w:t xml:space="preserve">Rosario Passos </w:t>
            </w:r>
            <w:r w:rsidR="00A0160D">
              <w:rPr>
                <w:rFonts w:asciiTheme="minorHAnsi" w:hAnsiTheme="minorHAnsi"/>
              </w:rPr>
              <w:t xml:space="preserve"> May 8</w:t>
            </w:r>
            <w:r w:rsidRPr="00077BA3">
              <w:rPr>
                <w:rFonts w:asciiTheme="minorHAnsi" w:hAnsiTheme="minorHAnsi"/>
              </w:rPr>
              <w:t>/09</w:t>
            </w:r>
          </w:p>
          <w:p w:rsidR="00077BA3" w:rsidRPr="00077BA3" w:rsidRDefault="00077BA3" w:rsidP="00077BA3">
            <w:pPr>
              <w:rPr>
                <w:rFonts w:asciiTheme="minorHAnsi" w:hAnsiTheme="minorHAnsi"/>
              </w:rPr>
            </w:pPr>
          </w:p>
          <w:p w:rsidR="00077BA3" w:rsidRPr="00E11E49" w:rsidRDefault="00077BA3" w:rsidP="00077BA3"/>
        </w:tc>
      </w:tr>
    </w:tbl>
    <w:p w:rsidR="00077BA3" w:rsidRPr="00933C04" w:rsidRDefault="00077BA3" w:rsidP="00077BA3">
      <w:pPr>
        <w:pStyle w:val="Heading4"/>
      </w:pPr>
      <w:r>
        <w:t>Style convention: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077BA3" w:rsidRPr="00E11E49" w:rsidTr="00077BA3">
        <w:tc>
          <w:tcPr>
            <w:tcW w:w="9576" w:type="dxa"/>
          </w:tcPr>
          <w:p w:rsidR="00077BA3" w:rsidRDefault="00077BA3" w:rsidP="00077BA3">
            <w:pPr>
              <w:pStyle w:val="Body1"/>
              <w:spacing w:before="120" w:line="240" w:lineRule="auto"/>
              <w:rPr>
                <w:rFonts w:ascii="Calibri" w:hAnsi="Calibri"/>
                <w:color w:val="4F6228" w:themeColor="accent3" w:themeShade="80"/>
                <w:sz w:val="24"/>
                <w:szCs w:val="24"/>
              </w:rPr>
            </w:pPr>
            <w:r w:rsidRPr="005B1F23">
              <w:rPr>
                <w:rFonts w:ascii="Calibri" w:hAnsi="Calibri"/>
                <w:b/>
                <w:color w:val="4F6228" w:themeColor="accent3" w:themeShade="80"/>
                <w:sz w:val="24"/>
                <w:szCs w:val="24"/>
              </w:rPr>
              <w:t>Module Names</w:t>
            </w:r>
            <w:r w:rsidRPr="005B1F23">
              <w:rPr>
                <w:rFonts w:ascii="Calibri" w:hAnsi="Calibri"/>
                <w:color w:val="4F6228" w:themeColor="accent3" w:themeShade="80"/>
                <w:sz w:val="24"/>
                <w:szCs w:val="24"/>
              </w:rPr>
              <w:t xml:space="preserve"> are in </w:t>
            </w:r>
            <w:r>
              <w:rPr>
                <w:rFonts w:ascii="Calibri" w:hAnsi="Calibri"/>
                <w:color w:val="4F6228" w:themeColor="accent3" w:themeShade="80"/>
                <w:sz w:val="24"/>
                <w:szCs w:val="24"/>
              </w:rPr>
              <w:t>olive green, aligned left, encased in a box with light green background and olive green border of 1.5. Font: Arial RoundedMT, Bold, 16: (appears on top of every page within this module, spanning the entire page)</w:t>
            </w:r>
          </w:p>
          <w:p w:rsidR="00077BA3" w:rsidRDefault="00077BA3" w:rsidP="00077BA3">
            <w:pPr>
              <w:pStyle w:val="Body1"/>
              <w:spacing w:before="120" w:line="240" w:lineRule="auto"/>
              <w:rPr>
                <w:rFonts w:ascii="Calibri" w:hAnsi="Calibri"/>
                <w:color w:val="4F6228" w:themeColor="accent3" w:themeShade="80"/>
                <w:sz w:val="24"/>
                <w:szCs w:val="24"/>
              </w:rPr>
            </w:pPr>
          </w:p>
          <w:p w:rsidR="00077BA3" w:rsidRPr="005B1F23" w:rsidRDefault="00B45E16" w:rsidP="00077BA3">
            <w:pPr>
              <w:pStyle w:val="Body1"/>
              <w:spacing w:before="120" w:line="240" w:lineRule="auto"/>
              <w:rPr>
                <w:rFonts w:ascii="Calibri" w:hAnsi="Calibri"/>
                <w:color w:val="4F6228" w:themeColor="accent3" w:themeShade="80"/>
                <w:sz w:val="24"/>
                <w:szCs w:val="24"/>
              </w:rPr>
            </w:pPr>
            <w:r>
              <w:rPr>
                <w:rFonts w:ascii="Calibri" w:hAnsi="Calibri"/>
                <w:noProof/>
                <w:color w:val="4F6228" w:themeColor="accent3" w:themeShade="80"/>
                <w:sz w:val="24"/>
                <w:szCs w:val="24"/>
                <w:lang w:val="en-US"/>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0</wp:posOffset>
                      </wp:positionV>
                      <wp:extent cx="5243195" cy="345440"/>
                      <wp:effectExtent l="14605" t="10160" r="9525" b="1587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3195" cy="345440"/>
                              </a:xfrm>
                              <a:prstGeom prst="rect">
                                <a:avLst/>
                              </a:prstGeom>
                              <a:solidFill>
                                <a:srgbClr val="D6E3BC"/>
                              </a:solidFill>
                              <a:ln w="19050">
                                <a:solidFill>
                                  <a:srgbClr val="4E6128"/>
                                </a:solidFill>
                                <a:miter lim="800000"/>
                                <a:headEnd/>
                                <a:tailEnd/>
                              </a:ln>
                            </wps:spPr>
                            <wps:txbx>
                              <w:txbxContent>
                                <w:p w:rsidR="00B156E8" w:rsidRPr="00D26461" w:rsidRDefault="00B156E8" w:rsidP="00077BA3">
                                  <w:pPr>
                                    <w:rPr>
                                      <w:rFonts w:ascii="Arial Rounded MT Bold" w:hAnsi="Arial Rounded MT Bold" w:cs="Arial"/>
                                      <w:b/>
                                      <w:color w:val="4F6228"/>
                                      <w:sz w:val="32"/>
                                      <w:szCs w:val="32"/>
                                    </w:rPr>
                                  </w:pPr>
                                  <w:r w:rsidRPr="00D26461">
                                    <w:rPr>
                                      <w:rFonts w:ascii="Arial Rounded MT Bold" w:hAnsi="Arial Rounded MT Bold" w:cs="Arial"/>
                                      <w:b/>
                                      <w:color w:val="4F6228"/>
                                      <w:sz w:val="32"/>
                                      <w:szCs w:val="32"/>
                                    </w:rPr>
                                    <w:t>Module name goes here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412.85pt;height:27.2pt;z-index:25165772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" fillcolor="#d6e3bc" strokecolor="#4e6128" strokeweight="1.5pt">
                      <v:textbox style="mso-fit-shape-to-text:t">
                        <w:txbxContent>
                          <w:p w:rsidR="00B156E8" w:rsidRPr="00D26461" w:rsidRDefault="00B156E8" w:rsidP="00077BA3">
                            <w:pPr>
                              <w:rPr>
                                <w:rFonts w:ascii="Arial Rounded MT Bold" w:hAnsi="Arial Rounded MT Bold" w:cs="Arial"/>
                                <w:b/>
                                <w:color w:val="4F6228"/>
                                <w:sz w:val="32"/>
                                <w:szCs w:val="32"/>
                              </w:rPr>
                            </w:pPr>
                            <w:r w:rsidRPr="00D26461">
                              <w:rPr>
                                <w:rFonts w:ascii="Arial Rounded MT Bold" w:hAnsi="Arial Rounded MT Bold" w:cs="Arial"/>
                                <w:b/>
                                <w:color w:val="4F6228"/>
                                <w:sz w:val="32"/>
                                <w:szCs w:val="32"/>
                              </w:rPr>
                              <w:t>Module name goes here</w:t>
                            </w:r>
                          </w:p>
                        </w:txbxContent>
                      </v:textbox>
                    </v:shape>
                  </w:pict>
                </mc:Fallback>
              </mc:AlternateContent>
            </w:r>
            <w:r w:rsidR="00077BA3">
              <w:rPr>
                <w:rFonts w:ascii="Calibri" w:hAnsi="Calibri"/>
                <w:color w:val="4F6228" w:themeColor="accent3" w:themeShade="80"/>
                <w:sz w:val="24"/>
                <w:szCs w:val="24"/>
              </w:rPr>
              <w:tab/>
            </w:r>
            <w:r w:rsidR="00077BA3">
              <w:rPr>
                <w:rFonts w:ascii="Calibri" w:hAnsi="Calibri"/>
                <w:color w:val="4F6228" w:themeColor="accent3" w:themeShade="80"/>
                <w:sz w:val="24"/>
                <w:szCs w:val="24"/>
              </w:rPr>
              <w:tab/>
            </w:r>
            <w:r w:rsidR="00077BA3">
              <w:rPr>
                <w:rFonts w:ascii="Calibri" w:hAnsi="Calibri"/>
                <w:color w:val="4F6228" w:themeColor="accent3" w:themeShade="80"/>
                <w:sz w:val="24"/>
                <w:szCs w:val="24"/>
              </w:rPr>
              <w:tab/>
            </w:r>
          </w:p>
          <w:p w:rsidR="00077BA3" w:rsidRDefault="00077BA3" w:rsidP="00077BA3">
            <w:pPr>
              <w:pStyle w:val="Body1"/>
              <w:spacing w:before="120" w:line="240" w:lineRule="auto"/>
              <w:rPr>
                <w:rFonts w:ascii="Calibri" w:hAnsi="Calibri"/>
                <w:b/>
                <w:color w:val="948A54" w:themeColor="background2" w:themeShade="80"/>
                <w:sz w:val="24"/>
                <w:szCs w:val="24"/>
              </w:rPr>
            </w:pPr>
          </w:p>
          <w:p w:rsidR="00077BA3" w:rsidRPr="00D26461" w:rsidRDefault="00077BA3" w:rsidP="00077BA3">
            <w:pPr>
              <w:pStyle w:val="Body1"/>
              <w:spacing w:before="120" w:line="240" w:lineRule="auto"/>
              <w:rPr>
                <w:rFonts w:ascii="Calibri" w:hAnsi="Calibri"/>
                <w:color w:val="943634" w:themeColor="accent2" w:themeShade="BF"/>
                <w:sz w:val="24"/>
                <w:szCs w:val="24"/>
              </w:rPr>
            </w:pPr>
            <w:r>
              <w:rPr>
                <w:rFonts w:ascii="Calibri" w:hAnsi="Calibri"/>
                <w:b/>
                <w:color w:val="943634" w:themeColor="accent2" w:themeShade="BF"/>
                <w:sz w:val="24"/>
                <w:szCs w:val="24"/>
              </w:rPr>
              <w:t>Unit</w:t>
            </w:r>
            <w:r w:rsidRPr="00D26461">
              <w:rPr>
                <w:rFonts w:ascii="Calibri" w:hAnsi="Calibri"/>
                <w:b/>
                <w:color w:val="943634" w:themeColor="accent2" w:themeShade="BF"/>
                <w:sz w:val="24"/>
                <w:szCs w:val="24"/>
              </w:rPr>
              <w:t xml:space="preserve"> Names</w:t>
            </w:r>
            <w:r w:rsidRPr="00D26461">
              <w:rPr>
                <w:rFonts w:ascii="Calibri" w:hAnsi="Calibri"/>
                <w:color w:val="943634" w:themeColor="accent2" w:themeShade="BF"/>
                <w:sz w:val="24"/>
                <w:szCs w:val="24"/>
              </w:rPr>
              <w:t xml:space="preserve"> are in </w:t>
            </w:r>
            <w:r>
              <w:rPr>
                <w:rFonts w:ascii="Calibri" w:hAnsi="Calibri"/>
                <w:color w:val="943634" w:themeColor="accent2" w:themeShade="BF"/>
                <w:sz w:val="24"/>
                <w:szCs w:val="24"/>
              </w:rPr>
              <w:t>burgundy (red)</w:t>
            </w:r>
            <w:r w:rsidRPr="00D26461">
              <w:rPr>
                <w:rFonts w:ascii="Calibri" w:hAnsi="Calibri"/>
                <w:color w:val="943634" w:themeColor="accent2" w:themeShade="BF"/>
                <w:sz w:val="24"/>
                <w:szCs w:val="24"/>
              </w:rPr>
              <w:t xml:space="preserve"> – Arial, Bold and Italic, 14</w:t>
            </w:r>
          </w:p>
          <w:p w:rsidR="00077BA3" w:rsidRPr="00E11E49" w:rsidRDefault="00077BA3" w:rsidP="00077BA3">
            <w:pPr>
              <w:pStyle w:val="Body1"/>
              <w:spacing w:before="120" w:line="240" w:lineRule="auto"/>
              <w:rPr>
                <w:rFonts w:ascii="Calibri" w:hAnsi="Calibri"/>
                <w:sz w:val="24"/>
                <w:szCs w:val="24"/>
              </w:rPr>
            </w:pPr>
            <w:r w:rsidRPr="00E11E49">
              <w:rPr>
                <w:rFonts w:ascii="Calibri" w:hAnsi="Calibri"/>
                <w:b/>
                <w:sz w:val="24"/>
                <w:szCs w:val="24"/>
              </w:rPr>
              <w:t>Headings and content</w:t>
            </w:r>
            <w:r w:rsidRPr="00E11E49">
              <w:rPr>
                <w:rFonts w:ascii="Calibri" w:hAnsi="Calibri"/>
                <w:sz w:val="24"/>
                <w:szCs w:val="24"/>
              </w:rPr>
              <w:t xml:space="preserve"> for the pages are in black</w:t>
            </w:r>
            <w:r>
              <w:rPr>
                <w:rFonts w:ascii="Calibri" w:hAnsi="Calibri"/>
                <w:sz w:val="24"/>
                <w:szCs w:val="24"/>
              </w:rPr>
              <w:t>. Headings as specified below, according to the style sheet and content will be Arial, normal, 12</w:t>
            </w:r>
          </w:p>
          <w:p w:rsidR="00077BA3" w:rsidRPr="00E11E49" w:rsidRDefault="00077BA3" w:rsidP="00077BA3">
            <w:pPr>
              <w:pStyle w:val="Body1"/>
              <w:spacing w:before="120" w:line="240" w:lineRule="auto"/>
              <w:rPr>
                <w:rFonts w:ascii="Calibri" w:hAnsi="Calibri"/>
                <w:sz w:val="24"/>
                <w:szCs w:val="24"/>
              </w:rPr>
            </w:pPr>
            <w:r w:rsidRPr="00E11E49">
              <w:rPr>
                <w:rFonts w:ascii="Calibri" w:hAnsi="Calibri"/>
                <w:b/>
                <w:sz w:val="24"/>
                <w:szCs w:val="24"/>
              </w:rPr>
              <w:t xml:space="preserve">h1 </w:t>
            </w:r>
            <w:r w:rsidRPr="00E11E49">
              <w:rPr>
                <w:rFonts w:ascii="Calibri" w:hAnsi="Calibri"/>
                <w:sz w:val="24"/>
                <w:szCs w:val="24"/>
              </w:rPr>
              <w:t>is heading 1</w:t>
            </w:r>
            <w:r w:rsidRPr="00E11E49">
              <w:rPr>
                <w:rFonts w:ascii="Calibri" w:hAnsi="Calibri"/>
                <w:b/>
                <w:sz w:val="24"/>
                <w:szCs w:val="24"/>
              </w:rPr>
              <w:t xml:space="preserve">, h2 </w:t>
            </w:r>
            <w:r w:rsidRPr="00E11E49">
              <w:rPr>
                <w:rFonts w:ascii="Calibri" w:hAnsi="Calibri"/>
                <w:sz w:val="24"/>
                <w:szCs w:val="24"/>
              </w:rPr>
              <w:t>is heading 2,</w:t>
            </w:r>
            <w:r w:rsidRPr="00E11E49">
              <w:rPr>
                <w:rFonts w:ascii="Calibri" w:hAnsi="Calibri"/>
                <w:b/>
                <w:sz w:val="24"/>
                <w:szCs w:val="24"/>
              </w:rPr>
              <w:t xml:space="preserve"> h3 </w:t>
            </w:r>
            <w:r w:rsidRPr="00E11E49">
              <w:rPr>
                <w:rFonts w:ascii="Calibri" w:hAnsi="Calibri"/>
                <w:sz w:val="24"/>
                <w:szCs w:val="24"/>
              </w:rPr>
              <w:t xml:space="preserve">is heading 3, </w:t>
            </w:r>
            <w:r w:rsidRPr="00E11E49">
              <w:rPr>
                <w:rFonts w:ascii="Calibri" w:hAnsi="Calibri"/>
                <w:b/>
                <w:sz w:val="24"/>
                <w:szCs w:val="24"/>
              </w:rPr>
              <w:t xml:space="preserve">h4 </w:t>
            </w:r>
            <w:r w:rsidRPr="00E11E49">
              <w:rPr>
                <w:rFonts w:ascii="Calibri" w:hAnsi="Calibri"/>
                <w:sz w:val="24"/>
                <w:szCs w:val="24"/>
              </w:rPr>
              <w:t>is heading 4</w:t>
            </w:r>
          </w:p>
          <w:p w:rsidR="00077BA3" w:rsidRPr="00D26461" w:rsidRDefault="00077BA3" w:rsidP="00077BA3">
            <w:pPr>
              <w:pStyle w:val="Body1"/>
              <w:spacing w:before="120" w:line="240" w:lineRule="auto"/>
              <w:rPr>
                <w:rFonts w:ascii="Calibri" w:hAnsi="Calibri"/>
                <w:color w:val="31849B" w:themeColor="accent5" w:themeShade="BF"/>
                <w:sz w:val="24"/>
                <w:szCs w:val="24"/>
              </w:rPr>
            </w:pPr>
            <w:r w:rsidRPr="00D26461">
              <w:rPr>
                <w:rFonts w:ascii="Calibri" w:hAnsi="Calibri"/>
                <w:b/>
                <w:color w:val="31849B" w:themeColor="accent5" w:themeShade="BF"/>
                <w:sz w:val="24"/>
                <w:szCs w:val="24"/>
              </w:rPr>
              <w:t>Quiz ti</w:t>
            </w:r>
            <w:bookmarkStart w:id="0" w:name="_GoBack"/>
            <w:bookmarkEnd w:id="0"/>
            <w:r w:rsidRPr="00D26461">
              <w:rPr>
                <w:rFonts w:ascii="Calibri" w:hAnsi="Calibri"/>
                <w:b/>
                <w:color w:val="31849B" w:themeColor="accent5" w:themeShade="BF"/>
                <w:sz w:val="24"/>
                <w:szCs w:val="24"/>
              </w:rPr>
              <w:t xml:space="preserve">tle </w:t>
            </w:r>
            <w:r w:rsidRPr="00D26461">
              <w:rPr>
                <w:rFonts w:ascii="Calibri" w:hAnsi="Calibri"/>
                <w:color w:val="31849B" w:themeColor="accent5" w:themeShade="BF"/>
                <w:sz w:val="24"/>
                <w:szCs w:val="24"/>
              </w:rPr>
              <w:t>in blue (as quicklink in TOC)</w:t>
            </w:r>
          </w:p>
          <w:p w:rsidR="00077BA3" w:rsidRDefault="00077BA3" w:rsidP="00077BA3">
            <w:pPr>
              <w:pStyle w:val="Body1"/>
              <w:spacing w:before="120" w:line="240" w:lineRule="auto"/>
              <w:rPr>
                <w:rFonts w:ascii="Calibri" w:hAnsi="Calibri"/>
                <w:color w:val="FF6600"/>
                <w:sz w:val="24"/>
                <w:szCs w:val="24"/>
              </w:rPr>
            </w:pPr>
            <w:r w:rsidRPr="00E11E49">
              <w:rPr>
                <w:rFonts w:ascii="Calibri" w:hAnsi="Calibri"/>
                <w:b/>
                <w:color w:val="FF6600"/>
                <w:sz w:val="24"/>
                <w:szCs w:val="24"/>
              </w:rPr>
              <w:t xml:space="preserve">Discussion groups </w:t>
            </w:r>
            <w:r w:rsidRPr="00E11E49">
              <w:rPr>
                <w:rFonts w:ascii="Calibri" w:hAnsi="Calibri"/>
                <w:color w:val="FF6600"/>
                <w:sz w:val="24"/>
                <w:szCs w:val="24"/>
              </w:rPr>
              <w:t>are in</w:t>
            </w:r>
            <w:r w:rsidRPr="00E11E49">
              <w:rPr>
                <w:rFonts w:ascii="Calibri" w:hAnsi="Calibri"/>
                <w:color w:val="7030A0"/>
                <w:sz w:val="24"/>
                <w:szCs w:val="24"/>
              </w:rPr>
              <w:t xml:space="preserve"> </w:t>
            </w:r>
            <w:r w:rsidRPr="00E11E49">
              <w:rPr>
                <w:rFonts w:ascii="Calibri" w:hAnsi="Calibri"/>
                <w:color w:val="FF6600"/>
                <w:sz w:val="24"/>
                <w:szCs w:val="24"/>
              </w:rPr>
              <w:t>orange</w:t>
            </w:r>
          </w:p>
          <w:p w:rsidR="00077BA3" w:rsidRDefault="00077BA3" w:rsidP="00077BA3">
            <w:pPr>
              <w:pStyle w:val="Body1"/>
              <w:spacing w:before="120" w:line="240" w:lineRule="auto"/>
              <w:rPr>
                <w:rFonts w:ascii="Calibri" w:hAnsi="Calibri"/>
                <w:b/>
                <w:sz w:val="24"/>
                <w:szCs w:val="24"/>
              </w:rPr>
            </w:pPr>
            <w:r w:rsidRPr="00622742">
              <w:rPr>
                <w:rFonts w:ascii="Calibri" w:hAnsi="Calibri"/>
                <w:b/>
                <w:sz w:val="24"/>
                <w:szCs w:val="24"/>
                <w:u w:val="single"/>
              </w:rPr>
              <w:t>Underlined text</w:t>
            </w:r>
            <w:r w:rsidRPr="00622742">
              <w:rPr>
                <w:rFonts w:ascii="Calibri" w:hAnsi="Calibri"/>
                <w:b/>
                <w:sz w:val="24"/>
                <w:szCs w:val="24"/>
              </w:rPr>
              <w:t xml:space="preserve"> represents links to </w:t>
            </w:r>
            <w:r>
              <w:rPr>
                <w:rFonts w:ascii="Calibri" w:hAnsi="Calibri"/>
                <w:b/>
                <w:sz w:val="24"/>
                <w:szCs w:val="24"/>
              </w:rPr>
              <w:t xml:space="preserve">internal </w:t>
            </w:r>
            <w:r w:rsidRPr="00622742">
              <w:rPr>
                <w:rFonts w:ascii="Calibri" w:hAnsi="Calibri"/>
                <w:b/>
                <w:sz w:val="24"/>
                <w:szCs w:val="24"/>
              </w:rPr>
              <w:t>pages</w:t>
            </w:r>
            <w:r>
              <w:rPr>
                <w:rFonts w:ascii="Calibri" w:hAnsi="Calibri"/>
                <w:b/>
                <w:sz w:val="24"/>
                <w:szCs w:val="24"/>
              </w:rPr>
              <w:t xml:space="preserve"> </w:t>
            </w:r>
          </w:p>
          <w:p w:rsidR="00077BA3" w:rsidRPr="00E02DFB" w:rsidRDefault="00077BA3" w:rsidP="00077BA3">
            <w:pPr>
              <w:pStyle w:val="Body1"/>
              <w:spacing w:before="120" w:line="240" w:lineRule="auto"/>
              <w:rPr>
                <w:rFonts w:ascii="Calibri" w:hAnsi="Calibri"/>
                <w:b/>
                <w:color w:val="5F497A" w:themeColor="accent4" w:themeShade="BF"/>
                <w:sz w:val="24"/>
                <w:szCs w:val="24"/>
              </w:rPr>
            </w:pPr>
            <w:r w:rsidRPr="00E02DFB">
              <w:rPr>
                <w:rFonts w:ascii="Calibri" w:hAnsi="Calibri"/>
                <w:b/>
                <w:color w:val="5F497A" w:themeColor="accent4" w:themeShade="BF"/>
                <w:sz w:val="24"/>
                <w:szCs w:val="24"/>
                <w:u w:val="single"/>
              </w:rPr>
              <w:t>Links to external pages are in purple</w:t>
            </w:r>
          </w:p>
          <w:p w:rsidR="00077BA3" w:rsidRPr="00CD761D" w:rsidRDefault="00077BA3" w:rsidP="00077BA3">
            <w:pPr>
              <w:pStyle w:val="Body1"/>
              <w:spacing w:before="120" w:line="240" w:lineRule="auto"/>
              <w:rPr>
                <w:rFonts w:ascii="Calibri" w:hAnsi="Calibri"/>
                <w:color w:val="C0504D" w:themeColor="accent2"/>
                <w:sz w:val="24"/>
                <w:szCs w:val="24"/>
              </w:rPr>
            </w:pPr>
            <w:r w:rsidRPr="00CD761D">
              <w:rPr>
                <w:rFonts w:ascii="Calibri" w:hAnsi="Calibri"/>
                <w:color w:val="C0504D" w:themeColor="accent2"/>
                <w:sz w:val="24"/>
                <w:szCs w:val="24"/>
              </w:rPr>
              <w:t xml:space="preserve">Comments to D2L </w:t>
            </w:r>
            <w:r>
              <w:rPr>
                <w:rFonts w:ascii="Calibri" w:hAnsi="Calibri"/>
                <w:color w:val="C0504D" w:themeColor="accent2"/>
                <w:sz w:val="24"/>
                <w:szCs w:val="24"/>
              </w:rPr>
              <w:t xml:space="preserve">implementation </w:t>
            </w:r>
            <w:r w:rsidRPr="00CD761D">
              <w:rPr>
                <w:rFonts w:ascii="Calibri" w:hAnsi="Calibri"/>
                <w:color w:val="C0504D" w:themeColor="accent2"/>
                <w:sz w:val="24"/>
                <w:szCs w:val="24"/>
              </w:rPr>
              <w:t>team are in pink</w:t>
            </w:r>
          </w:p>
          <w:p w:rsidR="00077BA3" w:rsidRPr="00E11E49" w:rsidRDefault="00077BA3" w:rsidP="00077BA3">
            <w:pPr>
              <w:pStyle w:val="Body1"/>
              <w:spacing w:before="120" w:line="240" w:lineRule="auto"/>
              <w:rPr>
                <w:rFonts w:ascii="Calibri" w:hAnsi="Calibri"/>
                <w:sz w:val="24"/>
                <w:szCs w:val="24"/>
              </w:rPr>
            </w:pPr>
          </w:p>
        </w:tc>
      </w:tr>
    </w:tbl>
    <w:p w:rsidR="00077BA3" w:rsidRDefault="00077BA3" w:rsidP="00077BA3">
      <w:pPr>
        <w:rPr>
          <w:rFonts w:ascii="Arial" w:hAnsi="Arial" w:cs="Arial"/>
          <w:b/>
          <w:bCs/>
          <w:kern w:val="32"/>
          <w:sz w:val="32"/>
          <w:szCs w:val="32"/>
        </w:rPr>
      </w:pPr>
    </w:p>
    <w:p w:rsidR="00077BA3" w:rsidRDefault="00077BA3" w:rsidP="00077BA3">
      <w:pPr>
        <w:rPr>
          <w:rFonts w:ascii="Arial" w:hAnsi="Arial" w:cs="Arial"/>
          <w:b/>
          <w:bCs/>
          <w:kern w:val="32"/>
          <w:sz w:val="32"/>
          <w:szCs w:val="32"/>
        </w:rPr>
      </w:pPr>
      <w:r>
        <w:rPr>
          <w:rFonts w:ascii="Arial" w:hAnsi="Arial" w:cs="Arial"/>
          <w:b/>
          <w:bCs/>
          <w:kern w:val="32"/>
          <w:sz w:val="32"/>
          <w:szCs w:val="32"/>
        </w:rPr>
        <w:br w:type="page"/>
      </w:r>
    </w:p>
    <w:p w:rsidR="00077BA3" w:rsidRDefault="00077BA3" w:rsidP="00077BA3">
      <w:pPr>
        <w:rPr>
          <w:rFonts w:ascii="Arial" w:hAnsi="Arial" w:cs="Arial"/>
        </w:rPr>
      </w:pPr>
      <w:r>
        <w:rPr>
          <w:rFonts w:ascii="Arial" w:hAnsi="Arial" w:cs="Arial"/>
          <w:b/>
        </w:rPr>
        <w:t>5</w:t>
      </w:r>
      <w:r w:rsidRPr="005B2EA4">
        <w:rPr>
          <w:rFonts w:ascii="Arial" w:hAnsi="Arial" w:cs="Arial"/>
          <w:b/>
        </w:rPr>
        <w:t xml:space="preserve">404 </w:t>
      </w:r>
      <w:r>
        <w:rPr>
          <w:rFonts w:ascii="Arial" w:hAnsi="Arial" w:cs="Arial"/>
          <w:b/>
        </w:rPr>
        <w:t>–</w:t>
      </w:r>
      <w:r w:rsidRPr="005B2EA4">
        <w:rPr>
          <w:rFonts w:ascii="Arial" w:hAnsi="Arial" w:cs="Arial"/>
          <w:b/>
        </w:rPr>
        <w:t xml:space="preserve"> </w:t>
      </w:r>
      <w:r>
        <w:rPr>
          <w:rFonts w:ascii="Arial" w:hAnsi="Arial" w:cs="Arial"/>
          <w:b/>
        </w:rPr>
        <w:t xml:space="preserve">Introduction to </w:t>
      </w:r>
      <w:r w:rsidRPr="005B2EA4">
        <w:rPr>
          <w:rFonts w:ascii="Arial" w:hAnsi="Arial" w:cs="Arial"/>
          <w:b/>
        </w:rPr>
        <w:t xml:space="preserve">Pharmacology for </w:t>
      </w:r>
      <w:r>
        <w:rPr>
          <w:rFonts w:ascii="Arial" w:hAnsi="Arial" w:cs="Arial"/>
          <w:b/>
        </w:rPr>
        <w:t>Nu</w:t>
      </w:r>
      <w:r w:rsidRPr="005B2EA4">
        <w:rPr>
          <w:rFonts w:ascii="Arial" w:hAnsi="Arial" w:cs="Arial"/>
          <w:b/>
        </w:rPr>
        <w:t>clear Medicine -  TOC:</w:t>
      </w:r>
      <w:r w:rsidRPr="005B2EA4">
        <w:rPr>
          <w:rFonts w:ascii="Arial" w:hAnsi="Arial" w:cs="Arial"/>
        </w:rPr>
        <w:t xml:space="preserve">  </w:t>
      </w:r>
    </w:p>
    <w:p w:rsidR="00C747A9" w:rsidRPr="00E24DD2" w:rsidRDefault="00C747A9" w:rsidP="00077BA3">
      <w:pPr>
        <w:rPr>
          <w:rFonts w:ascii="Arial Rounded MT Bold" w:hAnsi="Arial Rounded MT Bold"/>
        </w:rPr>
      </w:pPr>
    </w:p>
    <w:p w:rsidR="00077BA3" w:rsidRPr="00A0160D" w:rsidRDefault="00077BA3" w:rsidP="00077BA3">
      <w:pPr>
        <w:pStyle w:val="ListParagraph"/>
        <w:numPr>
          <w:ilvl w:val="0"/>
          <w:numId w:val="22"/>
        </w:numPr>
        <w:rPr>
          <w:rFonts w:ascii="Arial" w:hAnsi="Arial" w:cs="Arial"/>
          <w:sz w:val="22"/>
          <w:szCs w:val="22"/>
        </w:rPr>
      </w:pPr>
      <w:r w:rsidRPr="00A0160D">
        <w:rPr>
          <w:rFonts w:ascii="Arial" w:hAnsi="Arial" w:cs="Arial"/>
          <w:b/>
          <w:sz w:val="22"/>
          <w:szCs w:val="22"/>
        </w:rPr>
        <w:t>Module 4</w:t>
      </w:r>
      <w:r w:rsidRPr="00A0160D">
        <w:rPr>
          <w:rFonts w:ascii="Arial" w:hAnsi="Arial" w:cs="Arial"/>
          <w:sz w:val="22"/>
          <w:szCs w:val="22"/>
        </w:rPr>
        <w:t xml:space="preserve"> - Drugs Affecting the Cardiovascular and Renal Systems</w:t>
      </w:r>
    </w:p>
    <w:p w:rsidR="00077BA3" w:rsidRPr="00A0160D" w:rsidRDefault="00077BA3" w:rsidP="00077BA3">
      <w:pPr>
        <w:numPr>
          <w:ilvl w:val="1"/>
          <w:numId w:val="22"/>
        </w:numPr>
        <w:rPr>
          <w:rFonts w:ascii="Arial" w:hAnsi="Arial" w:cs="Arial"/>
          <w:sz w:val="22"/>
          <w:szCs w:val="22"/>
        </w:rPr>
      </w:pPr>
      <w:r w:rsidRPr="00A0160D">
        <w:rPr>
          <w:rFonts w:ascii="Arial" w:hAnsi="Arial" w:cs="Arial"/>
          <w:sz w:val="22"/>
          <w:szCs w:val="22"/>
        </w:rPr>
        <w:t>Learning objectives</w:t>
      </w:r>
    </w:p>
    <w:p w:rsidR="00077BA3" w:rsidRPr="00A0160D" w:rsidRDefault="00077BA3" w:rsidP="00077BA3">
      <w:pPr>
        <w:numPr>
          <w:ilvl w:val="1"/>
          <w:numId w:val="22"/>
        </w:numPr>
        <w:rPr>
          <w:rFonts w:ascii="Arial" w:hAnsi="Arial" w:cs="Arial"/>
          <w:sz w:val="22"/>
          <w:szCs w:val="22"/>
        </w:rPr>
      </w:pPr>
      <w:r w:rsidRPr="00A0160D">
        <w:rPr>
          <w:rFonts w:ascii="Arial" w:hAnsi="Arial" w:cs="Arial"/>
          <w:sz w:val="22"/>
          <w:szCs w:val="22"/>
        </w:rPr>
        <w:t>Learning Activities at a Glance</w:t>
      </w:r>
    </w:p>
    <w:p w:rsidR="00077BA3" w:rsidRPr="00A0160D" w:rsidRDefault="00077BA3" w:rsidP="00077BA3">
      <w:pPr>
        <w:ind w:left="1440"/>
        <w:rPr>
          <w:rFonts w:ascii="Arial" w:hAnsi="Arial" w:cs="Arial"/>
          <w:sz w:val="22"/>
          <w:szCs w:val="22"/>
        </w:rPr>
      </w:pPr>
    </w:p>
    <w:p w:rsidR="00077BA3" w:rsidRPr="00A0160D" w:rsidRDefault="00077BA3" w:rsidP="00077BA3">
      <w:pPr>
        <w:ind w:left="1440"/>
        <w:rPr>
          <w:rFonts w:ascii="Arial" w:hAnsi="Arial" w:cs="Arial"/>
          <w:sz w:val="22"/>
          <w:szCs w:val="22"/>
        </w:rPr>
      </w:pPr>
    </w:p>
    <w:p w:rsidR="00077BA3" w:rsidRPr="00A0160D" w:rsidRDefault="00077BA3" w:rsidP="00077BA3">
      <w:pPr>
        <w:numPr>
          <w:ilvl w:val="1"/>
          <w:numId w:val="22"/>
        </w:numPr>
        <w:rPr>
          <w:rFonts w:ascii="Arial" w:hAnsi="Arial" w:cs="Arial"/>
          <w:sz w:val="22"/>
          <w:szCs w:val="22"/>
        </w:rPr>
      </w:pPr>
      <w:r w:rsidRPr="00A0160D">
        <w:rPr>
          <w:rFonts w:ascii="Arial" w:hAnsi="Arial" w:cs="Arial"/>
          <w:b/>
          <w:sz w:val="22"/>
          <w:szCs w:val="22"/>
        </w:rPr>
        <w:t>Unit 1</w:t>
      </w:r>
      <w:r w:rsidRPr="00A0160D">
        <w:rPr>
          <w:rFonts w:ascii="Arial" w:hAnsi="Arial" w:cs="Arial"/>
          <w:sz w:val="22"/>
          <w:szCs w:val="22"/>
        </w:rPr>
        <w:t xml:space="preserve"> – </w:t>
      </w:r>
      <w:r w:rsidR="00A0160D">
        <w:rPr>
          <w:rFonts w:ascii="Arial" w:hAnsi="Arial" w:cs="Arial"/>
          <w:sz w:val="22"/>
          <w:szCs w:val="22"/>
        </w:rPr>
        <w:t>Inotropic Drugs</w:t>
      </w:r>
    </w:p>
    <w:p w:rsidR="00077BA3" w:rsidRPr="00A0160D" w:rsidRDefault="00A0160D" w:rsidP="00077BA3">
      <w:pPr>
        <w:pStyle w:val="ListParagraph"/>
        <w:numPr>
          <w:ilvl w:val="2"/>
          <w:numId w:val="22"/>
        </w:numPr>
        <w:spacing w:after="200" w:line="276" w:lineRule="auto"/>
        <w:rPr>
          <w:rFonts w:ascii="Arial" w:hAnsi="Arial" w:cs="Arial"/>
          <w:sz w:val="22"/>
          <w:szCs w:val="22"/>
        </w:rPr>
      </w:pPr>
      <w:r>
        <w:rPr>
          <w:rFonts w:ascii="Arial" w:hAnsi="Arial" w:cs="Arial"/>
          <w:sz w:val="22"/>
          <w:szCs w:val="22"/>
        </w:rPr>
        <w:t>Use of dobutamine in nuclear medicine</w:t>
      </w:r>
    </w:p>
    <w:p w:rsidR="00077BA3" w:rsidRPr="00A0160D" w:rsidRDefault="00077BA3" w:rsidP="00A0160D">
      <w:pPr>
        <w:pStyle w:val="ListParagraph"/>
        <w:spacing w:after="200" w:line="276" w:lineRule="auto"/>
        <w:ind w:left="1440"/>
        <w:rPr>
          <w:rFonts w:ascii="Arial" w:hAnsi="Arial" w:cs="Arial"/>
          <w:sz w:val="22"/>
          <w:szCs w:val="22"/>
        </w:rPr>
      </w:pPr>
      <w:r w:rsidRPr="00A0160D">
        <w:rPr>
          <w:rFonts w:ascii="Arial" w:hAnsi="Arial" w:cs="Arial"/>
          <w:b/>
          <w:sz w:val="22"/>
          <w:szCs w:val="22"/>
        </w:rPr>
        <w:t>Unit 2</w:t>
      </w:r>
      <w:r w:rsidRPr="00A0160D">
        <w:rPr>
          <w:rFonts w:ascii="Arial" w:hAnsi="Arial" w:cs="Arial"/>
          <w:sz w:val="22"/>
          <w:szCs w:val="22"/>
        </w:rPr>
        <w:t xml:space="preserve"> – An</w:t>
      </w:r>
      <w:r w:rsidR="00A0160D">
        <w:rPr>
          <w:rFonts w:ascii="Arial" w:hAnsi="Arial" w:cs="Arial"/>
          <w:sz w:val="22"/>
          <w:szCs w:val="22"/>
        </w:rPr>
        <w:t>t</w:t>
      </w:r>
      <w:r w:rsidR="00D622BA">
        <w:rPr>
          <w:rFonts w:ascii="Arial" w:hAnsi="Arial" w:cs="Arial"/>
          <w:sz w:val="22"/>
          <w:szCs w:val="22"/>
        </w:rPr>
        <w:t>i</w:t>
      </w:r>
      <w:r w:rsidR="00A0160D">
        <w:rPr>
          <w:rFonts w:ascii="Arial" w:hAnsi="Arial" w:cs="Arial"/>
          <w:sz w:val="22"/>
          <w:szCs w:val="22"/>
        </w:rPr>
        <w:t xml:space="preserve">arrhythmic Drugs </w:t>
      </w:r>
    </w:p>
    <w:p w:rsidR="00077BA3" w:rsidRDefault="00A0160D" w:rsidP="00077BA3">
      <w:pPr>
        <w:pStyle w:val="ListParagraph"/>
        <w:numPr>
          <w:ilvl w:val="2"/>
          <w:numId w:val="22"/>
        </w:numPr>
        <w:spacing w:after="200" w:line="276" w:lineRule="auto"/>
        <w:rPr>
          <w:rFonts w:ascii="Arial" w:hAnsi="Arial" w:cs="Arial"/>
          <w:sz w:val="22"/>
          <w:szCs w:val="22"/>
        </w:rPr>
      </w:pPr>
      <w:r>
        <w:rPr>
          <w:rFonts w:ascii="Arial" w:hAnsi="Arial" w:cs="Arial"/>
          <w:sz w:val="22"/>
          <w:szCs w:val="22"/>
        </w:rPr>
        <w:t xml:space="preserve">Class I </w:t>
      </w:r>
    </w:p>
    <w:p w:rsidR="00A0160D" w:rsidRDefault="00A0160D" w:rsidP="00077BA3">
      <w:pPr>
        <w:pStyle w:val="ListParagraph"/>
        <w:numPr>
          <w:ilvl w:val="2"/>
          <w:numId w:val="22"/>
        </w:numPr>
        <w:spacing w:after="200" w:line="276" w:lineRule="auto"/>
        <w:rPr>
          <w:rFonts w:ascii="Arial" w:hAnsi="Arial" w:cs="Arial"/>
          <w:sz w:val="22"/>
          <w:szCs w:val="22"/>
        </w:rPr>
      </w:pPr>
      <w:r>
        <w:rPr>
          <w:rFonts w:ascii="Arial" w:hAnsi="Arial" w:cs="Arial"/>
          <w:sz w:val="22"/>
          <w:szCs w:val="22"/>
        </w:rPr>
        <w:t>Class II</w:t>
      </w:r>
    </w:p>
    <w:p w:rsidR="00A0160D" w:rsidRDefault="00A0160D" w:rsidP="00077BA3">
      <w:pPr>
        <w:pStyle w:val="ListParagraph"/>
        <w:numPr>
          <w:ilvl w:val="2"/>
          <w:numId w:val="22"/>
        </w:numPr>
        <w:spacing w:after="200" w:line="276" w:lineRule="auto"/>
        <w:rPr>
          <w:rFonts w:ascii="Arial" w:hAnsi="Arial" w:cs="Arial"/>
          <w:sz w:val="22"/>
          <w:szCs w:val="22"/>
        </w:rPr>
      </w:pPr>
      <w:r>
        <w:rPr>
          <w:rFonts w:ascii="Arial" w:hAnsi="Arial" w:cs="Arial"/>
          <w:sz w:val="22"/>
          <w:szCs w:val="22"/>
        </w:rPr>
        <w:t>C</w:t>
      </w:r>
      <w:r w:rsidR="00D622BA">
        <w:rPr>
          <w:rFonts w:ascii="Arial" w:hAnsi="Arial" w:cs="Arial"/>
          <w:sz w:val="22"/>
          <w:szCs w:val="22"/>
        </w:rPr>
        <w:t>la</w:t>
      </w:r>
      <w:r>
        <w:rPr>
          <w:rFonts w:ascii="Arial" w:hAnsi="Arial" w:cs="Arial"/>
          <w:sz w:val="22"/>
          <w:szCs w:val="22"/>
        </w:rPr>
        <w:t xml:space="preserve">ss III </w:t>
      </w:r>
    </w:p>
    <w:p w:rsidR="00A0160D" w:rsidRPr="00A0160D" w:rsidRDefault="00A0160D" w:rsidP="00A0160D">
      <w:pPr>
        <w:pStyle w:val="ListParagraph"/>
        <w:numPr>
          <w:ilvl w:val="2"/>
          <w:numId w:val="22"/>
        </w:numPr>
        <w:spacing w:after="200" w:line="276" w:lineRule="auto"/>
        <w:rPr>
          <w:rFonts w:ascii="Arial" w:hAnsi="Arial" w:cs="Arial"/>
          <w:sz w:val="22"/>
          <w:szCs w:val="22"/>
        </w:rPr>
      </w:pPr>
      <w:r>
        <w:rPr>
          <w:rFonts w:ascii="Arial" w:hAnsi="Arial" w:cs="Arial"/>
          <w:sz w:val="22"/>
          <w:szCs w:val="22"/>
        </w:rPr>
        <w:t xml:space="preserve">Class IV </w:t>
      </w:r>
    </w:p>
    <w:p w:rsidR="00077BA3" w:rsidRPr="00A0160D" w:rsidRDefault="00077BA3" w:rsidP="00077BA3">
      <w:pPr>
        <w:pStyle w:val="ListParagraph"/>
        <w:numPr>
          <w:ilvl w:val="1"/>
          <w:numId w:val="22"/>
        </w:numPr>
        <w:spacing w:after="200" w:line="276" w:lineRule="auto"/>
        <w:rPr>
          <w:rFonts w:ascii="Arial" w:hAnsi="Arial" w:cs="Arial"/>
          <w:sz w:val="22"/>
          <w:szCs w:val="22"/>
        </w:rPr>
      </w:pPr>
      <w:r w:rsidRPr="00A0160D">
        <w:rPr>
          <w:rFonts w:ascii="Arial" w:hAnsi="Arial" w:cs="Arial"/>
          <w:b/>
          <w:sz w:val="22"/>
          <w:szCs w:val="22"/>
        </w:rPr>
        <w:t xml:space="preserve">Unit 3 </w:t>
      </w:r>
      <w:r w:rsidRPr="00A0160D">
        <w:rPr>
          <w:rFonts w:ascii="Arial" w:hAnsi="Arial" w:cs="Arial"/>
          <w:sz w:val="22"/>
          <w:szCs w:val="22"/>
        </w:rPr>
        <w:t>– Anti</w:t>
      </w:r>
      <w:r w:rsidR="00A0160D">
        <w:rPr>
          <w:rFonts w:ascii="Arial" w:hAnsi="Arial" w:cs="Arial"/>
          <w:sz w:val="22"/>
          <w:szCs w:val="22"/>
        </w:rPr>
        <w:t xml:space="preserve">anginal Drugs </w:t>
      </w:r>
    </w:p>
    <w:p w:rsidR="00077BA3" w:rsidRPr="00A0160D" w:rsidRDefault="00D622BA" w:rsidP="00077BA3">
      <w:pPr>
        <w:pStyle w:val="ListParagraph"/>
        <w:numPr>
          <w:ilvl w:val="2"/>
          <w:numId w:val="22"/>
        </w:numPr>
        <w:spacing w:after="200" w:line="276" w:lineRule="auto"/>
        <w:rPr>
          <w:rFonts w:ascii="Arial" w:hAnsi="Arial" w:cs="Arial"/>
          <w:sz w:val="22"/>
          <w:szCs w:val="22"/>
        </w:rPr>
      </w:pPr>
      <w:r>
        <w:rPr>
          <w:rFonts w:ascii="Arial" w:hAnsi="Arial" w:cs="Arial"/>
          <w:sz w:val="22"/>
          <w:szCs w:val="22"/>
        </w:rPr>
        <w:t>Nitrates</w:t>
      </w:r>
    </w:p>
    <w:p w:rsidR="00077BA3" w:rsidRDefault="00077BA3" w:rsidP="00077BA3">
      <w:pPr>
        <w:pStyle w:val="ListParagraph"/>
        <w:numPr>
          <w:ilvl w:val="1"/>
          <w:numId w:val="22"/>
        </w:numPr>
        <w:spacing w:after="200" w:line="276" w:lineRule="auto"/>
        <w:rPr>
          <w:rFonts w:ascii="Arial" w:hAnsi="Arial" w:cs="Arial"/>
          <w:sz w:val="22"/>
          <w:szCs w:val="22"/>
        </w:rPr>
      </w:pPr>
      <w:r w:rsidRPr="00A0160D">
        <w:rPr>
          <w:rFonts w:ascii="Arial" w:hAnsi="Arial" w:cs="Arial"/>
          <w:b/>
          <w:sz w:val="22"/>
          <w:szCs w:val="22"/>
        </w:rPr>
        <w:t xml:space="preserve">Unit 4 </w:t>
      </w:r>
      <w:r w:rsidRPr="00A0160D">
        <w:rPr>
          <w:rFonts w:ascii="Arial" w:hAnsi="Arial" w:cs="Arial"/>
          <w:sz w:val="22"/>
          <w:szCs w:val="22"/>
        </w:rPr>
        <w:t xml:space="preserve">– </w:t>
      </w:r>
      <w:r w:rsidR="00A0160D">
        <w:rPr>
          <w:rFonts w:ascii="Arial" w:hAnsi="Arial" w:cs="Arial"/>
          <w:sz w:val="22"/>
          <w:szCs w:val="22"/>
        </w:rPr>
        <w:t>Antihypertensive Drugs</w:t>
      </w:r>
    </w:p>
    <w:p w:rsidR="00F65B56" w:rsidRDefault="00F65B56" w:rsidP="00D622BA">
      <w:pPr>
        <w:pStyle w:val="ListParagraph"/>
        <w:numPr>
          <w:ilvl w:val="2"/>
          <w:numId w:val="22"/>
        </w:numPr>
        <w:spacing w:after="200" w:line="276" w:lineRule="auto"/>
        <w:rPr>
          <w:rFonts w:ascii="Arial" w:hAnsi="Arial" w:cs="Arial"/>
          <w:sz w:val="22"/>
          <w:szCs w:val="22"/>
        </w:rPr>
      </w:pPr>
      <w:r>
        <w:rPr>
          <w:rFonts w:ascii="Arial" w:hAnsi="Arial" w:cs="Arial"/>
          <w:sz w:val="22"/>
          <w:szCs w:val="22"/>
        </w:rPr>
        <w:t>Classes of antihypertensive drugs</w:t>
      </w:r>
    </w:p>
    <w:p w:rsidR="00D622BA" w:rsidRDefault="00D622BA" w:rsidP="00D622BA">
      <w:pPr>
        <w:pStyle w:val="ListParagraph"/>
        <w:numPr>
          <w:ilvl w:val="2"/>
          <w:numId w:val="22"/>
        </w:numPr>
        <w:spacing w:after="200" w:line="276" w:lineRule="auto"/>
        <w:rPr>
          <w:rFonts w:ascii="Arial" w:hAnsi="Arial" w:cs="Arial"/>
          <w:sz w:val="22"/>
          <w:szCs w:val="22"/>
        </w:rPr>
      </w:pPr>
      <w:r>
        <w:rPr>
          <w:rFonts w:ascii="Arial" w:hAnsi="Arial" w:cs="Arial"/>
          <w:sz w:val="22"/>
          <w:szCs w:val="22"/>
        </w:rPr>
        <w:t>Beta blockers</w:t>
      </w:r>
      <w:r w:rsidR="009D7F4C">
        <w:rPr>
          <w:rFonts w:ascii="Arial" w:hAnsi="Arial" w:cs="Arial"/>
          <w:sz w:val="22"/>
          <w:szCs w:val="22"/>
        </w:rPr>
        <w:t xml:space="preserve">, </w:t>
      </w:r>
      <w:r>
        <w:rPr>
          <w:rFonts w:ascii="Arial" w:hAnsi="Arial" w:cs="Arial"/>
          <w:sz w:val="22"/>
          <w:szCs w:val="22"/>
        </w:rPr>
        <w:t>diuretics</w:t>
      </w:r>
      <w:r w:rsidR="009D7F4C">
        <w:rPr>
          <w:rFonts w:ascii="Arial" w:hAnsi="Arial" w:cs="Arial"/>
          <w:sz w:val="22"/>
          <w:szCs w:val="22"/>
        </w:rPr>
        <w:t xml:space="preserve"> and calcium channel blockers</w:t>
      </w:r>
    </w:p>
    <w:p w:rsidR="00A0160D" w:rsidRDefault="00D622BA" w:rsidP="00D622BA">
      <w:pPr>
        <w:pStyle w:val="ListParagraph"/>
        <w:numPr>
          <w:ilvl w:val="2"/>
          <w:numId w:val="22"/>
        </w:numPr>
        <w:spacing w:after="200" w:line="276" w:lineRule="auto"/>
        <w:rPr>
          <w:rFonts w:ascii="Arial" w:hAnsi="Arial" w:cs="Arial"/>
          <w:sz w:val="22"/>
          <w:szCs w:val="22"/>
        </w:rPr>
      </w:pPr>
      <w:r>
        <w:rPr>
          <w:rFonts w:ascii="Arial" w:hAnsi="Arial" w:cs="Arial"/>
          <w:sz w:val="22"/>
          <w:szCs w:val="22"/>
        </w:rPr>
        <w:t>Vasodilators</w:t>
      </w:r>
    </w:p>
    <w:p w:rsidR="00A0160D" w:rsidRDefault="00A0160D" w:rsidP="00A0160D">
      <w:pPr>
        <w:pStyle w:val="ListParagraph"/>
        <w:numPr>
          <w:ilvl w:val="1"/>
          <w:numId w:val="22"/>
        </w:numPr>
        <w:spacing w:after="200" w:line="276" w:lineRule="auto"/>
        <w:rPr>
          <w:rFonts w:ascii="Arial" w:hAnsi="Arial" w:cs="Arial"/>
          <w:sz w:val="22"/>
          <w:szCs w:val="22"/>
        </w:rPr>
      </w:pPr>
      <w:r w:rsidRPr="00A0160D">
        <w:rPr>
          <w:rFonts w:ascii="Arial" w:hAnsi="Arial" w:cs="Arial"/>
          <w:b/>
          <w:sz w:val="22"/>
          <w:szCs w:val="22"/>
        </w:rPr>
        <w:t xml:space="preserve">Unit </w:t>
      </w:r>
      <w:r>
        <w:rPr>
          <w:rFonts w:ascii="Arial" w:hAnsi="Arial" w:cs="Arial"/>
          <w:b/>
          <w:sz w:val="22"/>
          <w:szCs w:val="22"/>
        </w:rPr>
        <w:t>5</w:t>
      </w:r>
      <w:r w:rsidRPr="00A0160D">
        <w:rPr>
          <w:rFonts w:ascii="Arial" w:hAnsi="Arial" w:cs="Arial"/>
          <w:b/>
          <w:sz w:val="22"/>
          <w:szCs w:val="22"/>
        </w:rPr>
        <w:t xml:space="preserve"> </w:t>
      </w:r>
      <w:r w:rsidRPr="00A0160D">
        <w:rPr>
          <w:rFonts w:ascii="Arial" w:hAnsi="Arial" w:cs="Arial"/>
          <w:sz w:val="22"/>
          <w:szCs w:val="22"/>
        </w:rPr>
        <w:t xml:space="preserve">– </w:t>
      </w:r>
      <w:r>
        <w:rPr>
          <w:rFonts w:ascii="Arial" w:hAnsi="Arial" w:cs="Arial"/>
          <w:sz w:val="22"/>
          <w:szCs w:val="22"/>
        </w:rPr>
        <w:t>Anticoagulants</w:t>
      </w:r>
      <w:r w:rsidR="00D622BA">
        <w:rPr>
          <w:rFonts w:ascii="Arial" w:hAnsi="Arial" w:cs="Arial"/>
          <w:sz w:val="22"/>
          <w:szCs w:val="22"/>
        </w:rPr>
        <w:t xml:space="preserve"> and Thrombolytics</w:t>
      </w:r>
    </w:p>
    <w:p w:rsidR="00D622BA" w:rsidRDefault="00D622BA" w:rsidP="00D622BA">
      <w:pPr>
        <w:pStyle w:val="ListParagraph"/>
        <w:numPr>
          <w:ilvl w:val="2"/>
          <w:numId w:val="22"/>
        </w:numPr>
        <w:spacing w:after="200" w:line="276" w:lineRule="auto"/>
        <w:rPr>
          <w:rFonts w:ascii="Arial" w:hAnsi="Arial" w:cs="Arial"/>
          <w:sz w:val="22"/>
          <w:szCs w:val="22"/>
        </w:rPr>
      </w:pPr>
      <w:r>
        <w:rPr>
          <w:rFonts w:ascii="Arial" w:hAnsi="Arial" w:cs="Arial"/>
          <w:sz w:val="22"/>
          <w:szCs w:val="22"/>
        </w:rPr>
        <w:t>Warfarin</w:t>
      </w:r>
    </w:p>
    <w:p w:rsidR="00D622BA" w:rsidRDefault="00D622BA" w:rsidP="00D622BA">
      <w:pPr>
        <w:pStyle w:val="ListParagraph"/>
        <w:numPr>
          <w:ilvl w:val="2"/>
          <w:numId w:val="22"/>
        </w:numPr>
        <w:spacing w:after="200" w:line="276" w:lineRule="auto"/>
        <w:rPr>
          <w:rFonts w:ascii="Arial" w:hAnsi="Arial" w:cs="Arial"/>
          <w:sz w:val="22"/>
          <w:szCs w:val="22"/>
        </w:rPr>
      </w:pPr>
      <w:r w:rsidRPr="00B6676E">
        <w:rPr>
          <w:rFonts w:ascii="Arial" w:hAnsi="Arial" w:cs="Arial"/>
          <w:sz w:val="22"/>
          <w:szCs w:val="22"/>
        </w:rPr>
        <w:t>Heparin</w:t>
      </w:r>
      <w:r>
        <w:rPr>
          <w:rFonts w:ascii="Arial" w:hAnsi="Arial" w:cs="Arial"/>
          <w:sz w:val="22"/>
          <w:szCs w:val="22"/>
        </w:rPr>
        <w:t xml:space="preserve"> and </w:t>
      </w:r>
      <w:r w:rsidRPr="00B6676E">
        <w:rPr>
          <w:rFonts w:ascii="Arial" w:hAnsi="Arial" w:cs="Arial"/>
          <w:sz w:val="22"/>
          <w:szCs w:val="22"/>
        </w:rPr>
        <w:t xml:space="preserve">Low molecular </w:t>
      </w:r>
      <w:r>
        <w:rPr>
          <w:rFonts w:ascii="Arial" w:hAnsi="Arial" w:cs="Arial"/>
          <w:sz w:val="22"/>
          <w:szCs w:val="22"/>
        </w:rPr>
        <w:t>weight heparins</w:t>
      </w:r>
    </w:p>
    <w:p w:rsidR="00D622BA" w:rsidRDefault="00D622BA" w:rsidP="00D622BA">
      <w:pPr>
        <w:pStyle w:val="ListParagraph"/>
        <w:numPr>
          <w:ilvl w:val="2"/>
          <w:numId w:val="22"/>
        </w:numPr>
        <w:spacing w:after="200" w:line="276" w:lineRule="auto"/>
        <w:rPr>
          <w:rFonts w:ascii="Arial" w:hAnsi="Arial" w:cs="Arial"/>
          <w:sz w:val="22"/>
          <w:szCs w:val="22"/>
        </w:rPr>
      </w:pPr>
      <w:r>
        <w:rPr>
          <w:rFonts w:ascii="Arial" w:hAnsi="Arial" w:cs="Arial"/>
          <w:sz w:val="22"/>
          <w:szCs w:val="22"/>
        </w:rPr>
        <w:t>EDTA and citrate anticoagulants</w:t>
      </w:r>
    </w:p>
    <w:p w:rsidR="00A0160D" w:rsidRDefault="00A0160D" w:rsidP="00077BA3">
      <w:pPr>
        <w:pStyle w:val="ListParagraph"/>
        <w:numPr>
          <w:ilvl w:val="1"/>
          <w:numId w:val="22"/>
        </w:numPr>
        <w:spacing w:after="200" w:line="276" w:lineRule="auto"/>
        <w:rPr>
          <w:rFonts w:ascii="Arial" w:hAnsi="Arial" w:cs="Arial"/>
          <w:sz w:val="22"/>
          <w:szCs w:val="22"/>
        </w:rPr>
      </w:pPr>
      <w:r w:rsidRPr="00A0160D">
        <w:rPr>
          <w:rFonts w:ascii="Arial" w:hAnsi="Arial" w:cs="Arial"/>
          <w:b/>
          <w:sz w:val="22"/>
          <w:szCs w:val="22"/>
        </w:rPr>
        <w:t xml:space="preserve">Unit </w:t>
      </w:r>
      <w:r>
        <w:rPr>
          <w:rFonts w:ascii="Arial" w:hAnsi="Arial" w:cs="Arial"/>
          <w:b/>
          <w:sz w:val="22"/>
          <w:szCs w:val="22"/>
        </w:rPr>
        <w:t>6</w:t>
      </w:r>
      <w:r w:rsidRPr="00A0160D">
        <w:rPr>
          <w:rFonts w:ascii="Arial" w:hAnsi="Arial" w:cs="Arial"/>
          <w:b/>
          <w:sz w:val="22"/>
          <w:szCs w:val="22"/>
        </w:rPr>
        <w:t xml:space="preserve"> </w:t>
      </w:r>
      <w:r w:rsidRPr="00A0160D">
        <w:rPr>
          <w:rFonts w:ascii="Arial" w:hAnsi="Arial" w:cs="Arial"/>
          <w:sz w:val="22"/>
          <w:szCs w:val="22"/>
        </w:rPr>
        <w:t xml:space="preserve">– </w:t>
      </w:r>
      <w:r>
        <w:rPr>
          <w:rFonts w:ascii="Arial" w:hAnsi="Arial" w:cs="Arial"/>
          <w:sz w:val="22"/>
          <w:szCs w:val="22"/>
        </w:rPr>
        <w:t>Diuretics</w:t>
      </w:r>
    </w:p>
    <w:p w:rsidR="00D622BA" w:rsidRDefault="00316921" w:rsidP="00D622BA">
      <w:pPr>
        <w:pStyle w:val="ListParagraph"/>
        <w:numPr>
          <w:ilvl w:val="2"/>
          <w:numId w:val="22"/>
        </w:numPr>
        <w:spacing w:after="200" w:line="276" w:lineRule="auto"/>
        <w:rPr>
          <w:rFonts w:ascii="Arial" w:hAnsi="Arial" w:cs="Arial"/>
          <w:sz w:val="22"/>
          <w:szCs w:val="22"/>
        </w:rPr>
      </w:pPr>
      <w:r w:rsidRPr="00316921">
        <w:rPr>
          <w:rFonts w:ascii="Arial" w:hAnsi="Arial" w:cs="Arial"/>
          <w:sz w:val="22"/>
          <w:szCs w:val="22"/>
        </w:rPr>
        <w:t xml:space="preserve"> </w:t>
      </w:r>
      <w:r>
        <w:rPr>
          <w:rFonts w:ascii="Arial" w:hAnsi="Arial" w:cs="Arial"/>
          <w:sz w:val="22"/>
          <w:szCs w:val="22"/>
        </w:rPr>
        <w:t>Classification of diuretics by mechanism of action</w:t>
      </w:r>
    </w:p>
    <w:p w:rsidR="00BE594B" w:rsidRDefault="00BE594B" w:rsidP="00077BA3">
      <w:pPr>
        <w:pStyle w:val="ListParagraph"/>
        <w:numPr>
          <w:ilvl w:val="1"/>
          <w:numId w:val="22"/>
        </w:numPr>
        <w:spacing w:after="200" w:line="276" w:lineRule="auto"/>
        <w:rPr>
          <w:rFonts w:ascii="Arial" w:hAnsi="Arial" w:cs="Arial"/>
          <w:sz w:val="22"/>
          <w:szCs w:val="22"/>
        </w:rPr>
      </w:pPr>
      <w:r>
        <w:rPr>
          <w:rFonts w:ascii="Arial" w:hAnsi="Arial" w:cs="Arial"/>
          <w:b/>
          <w:sz w:val="22"/>
          <w:szCs w:val="22"/>
        </w:rPr>
        <w:t xml:space="preserve">Unit 7 </w:t>
      </w:r>
      <w:r>
        <w:rPr>
          <w:rFonts w:ascii="Arial" w:hAnsi="Arial" w:cs="Arial"/>
          <w:sz w:val="22"/>
          <w:szCs w:val="22"/>
        </w:rPr>
        <w:t xml:space="preserve">– </w:t>
      </w:r>
      <w:r w:rsidR="0056436D" w:rsidRPr="0056436D">
        <w:rPr>
          <w:rFonts w:ascii="Arial" w:hAnsi="Arial" w:cs="Arial"/>
          <w:sz w:val="22"/>
          <w:szCs w:val="22"/>
        </w:rPr>
        <w:t>Fluids</w:t>
      </w:r>
      <w:r w:rsidR="00D622BA">
        <w:rPr>
          <w:rFonts w:ascii="Arial" w:hAnsi="Arial" w:cs="Arial"/>
          <w:sz w:val="22"/>
          <w:szCs w:val="22"/>
        </w:rPr>
        <w:t xml:space="preserve">, </w:t>
      </w:r>
      <w:r w:rsidR="0056436D" w:rsidRPr="0056436D">
        <w:rPr>
          <w:rFonts w:ascii="Arial" w:hAnsi="Arial" w:cs="Arial"/>
          <w:sz w:val="22"/>
          <w:szCs w:val="22"/>
        </w:rPr>
        <w:t>Electrolytes</w:t>
      </w:r>
      <w:r w:rsidR="00D622BA">
        <w:rPr>
          <w:rFonts w:ascii="Arial" w:hAnsi="Arial" w:cs="Arial"/>
          <w:sz w:val="22"/>
          <w:szCs w:val="22"/>
        </w:rPr>
        <w:t xml:space="preserve"> and Insulin</w:t>
      </w:r>
    </w:p>
    <w:p w:rsidR="00D622BA" w:rsidRDefault="00D622BA">
      <w:pPr>
        <w:pStyle w:val="ListParagraph"/>
        <w:numPr>
          <w:ilvl w:val="2"/>
          <w:numId w:val="22"/>
        </w:numPr>
        <w:spacing w:after="200" w:line="276" w:lineRule="auto"/>
        <w:rPr>
          <w:rFonts w:ascii="Arial" w:hAnsi="Arial" w:cs="Arial"/>
          <w:sz w:val="22"/>
          <w:szCs w:val="22"/>
        </w:rPr>
      </w:pPr>
      <w:r>
        <w:rPr>
          <w:rFonts w:ascii="Arial" w:hAnsi="Arial" w:cs="Arial"/>
          <w:sz w:val="22"/>
          <w:szCs w:val="22"/>
        </w:rPr>
        <w:t xml:space="preserve">Standard IV solutions and electrolytes </w:t>
      </w:r>
    </w:p>
    <w:p w:rsidR="00D622BA" w:rsidRDefault="00DD1939">
      <w:pPr>
        <w:pStyle w:val="ListParagraph"/>
        <w:numPr>
          <w:ilvl w:val="2"/>
          <w:numId w:val="22"/>
        </w:numPr>
        <w:spacing w:after="200" w:line="276" w:lineRule="auto"/>
        <w:rPr>
          <w:rFonts w:ascii="Arial" w:hAnsi="Arial" w:cs="Arial"/>
          <w:sz w:val="22"/>
          <w:szCs w:val="22"/>
        </w:rPr>
      </w:pPr>
      <w:r>
        <w:rPr>
          <w:rFonts w:ascii="Arial" w:hAnsi="Arial" w:cs="Arial"/>
          <w:sz w:val="22"/>
          <w:szCs w:val="22"/>
        </w:rPr>
        <w:t>Reconstitution of Medications for Intravenous Use</w:t>
      </w:r>
    </w:p>
    <w:p w:rsidR="00D622BA" w:rsidRDefault="009D7F4C">
      <w:pPr>
        <w:pStyle w:val="ListParagraph"/>
        <w:numPr>
          <w:ilvl w:val="2"/>
          <w:numId w:val="22"/>
        </w:numPr>
        <w:spacing w:after="200" w:line="276" w:lineRule="auto"/>
        <w:rPr>
          <w:rFonts w:ascii="Arial" w:hAnsi="Arial" w:cs="Arial"/>
          <w:sz w:val="22"/>
          <w:szCs w:val="22"/>
        </w:rPr>
      </w:pPr>
      <w:r>
        <w:rPr>
          <w:rFonts w:ascii="Arial" w:hAnsi="Arial" w:cs="Arial"/>
          <w:sz w:val="22"/>
          <w:szCs w:val="22"/>
        </w:rPr>
        <w:t>I</w:t>
      </w:r>
      <w:r w:rsidR="00D622BA">
        <w:rPr>
          <w:rFonts w:ascii="Arial" w:hAnsi="Arial" w:cs="Arial"/>
          <w:sz w:val="22"/>
          <w:szCs w:val="22"/>
        </w:rPr>
        <w:t>nsulin</w:t>
      </w:r>
    </w:p>
    <w:p w:rsidR="00AB573A" w:rsidRPr="002F5A11" w:rsidRDefault="00AB573A" w:rsidP="00AB573A">
      <w:pPr>
        <w:numPr>
          <w:ilvl w:val="1"/>
          <w:numId w:val="22"/>
        </w:numPr>
        <w:rPr>
          <w:rFonts w:ascii="Arial" w:hAnsi="Arial" w:cs="Arial"/>
          <w:b/>
          <w:color w:val="4BACC6" w:themeColor="accent5"/>
          <w:sz w:val="22"/>
          <w:szCs w:val="22"/>
        </w:rPr>
      </w:pPr>
      <w:r w:rsidRPr="002F5A11">
        <w:rPr>
          <w:rFonts w:ascii="Arial" w:hAnsi="Arial" w:cs="Arial"/>
          <w:b/>
          <w:color w:val="4BACC6" w:themeColor="accent5"/>
          <w:sz w:val="22"/>
          <w:szCs w:val="22"/>
        </w:rPr>
        <w:t>Self-study quiz</w:t>
      </w:r>
    </w:p>
    <w:p w:rsidR="00AB573A" w:rsidRDefault="00AB573A" w:rsidP="00AB573A">
      <w:pPr>
        <w:rPr>
          <w:rFonts w:ascii="Arial" w:hAnsi="Arial" w:cs="Arial"/>
          <w:sz w:val="22"/>
          <w:szCs w:val="22"/>
        </w:rPr>
      </w:pPr>
    </w:p>
    <w:p w:rsidR="00077BA3" w:rsidRDefault="00D622BA" w:rsidP="00077BA3">
      <w:pPr>
        <w:pStyle w:val="Heading1"/>
        <w:rPr>
          <w:b w:val="0"/>
          <w:sz w:val="22"/>
          <w:szCs w:val="22"/>
        </w:rPr>
      </w:pPr>
      <w:r>
        <w:br w:type="page"/>
      </w:r>
      <w:r w:rsidR="006F4AFC">
        <w:rPr>
          <w:b w:val="0"/>
          <w:sz w:val="22"/>
          <w:szCs w:val="22"/>
        </w:rPr>
        <w:t>(h1) Module 4: Drugs Affecting the Cardiovascular and Renal Systems</w:t>
      </w:r>
    </w:p>
    <w:p w:rsidR="00077BA3" w:rsidRPr="00C179C6" w:rsidRDefault="00077BA3" w:rsidP="00077BA3">
      <w:pPr>
        <w:pStyle w:val="Heading1"/>
        <w:rPr>
          <w:b w:val="0"/>
          <w:sz w:val="22"/>
          <w:szCs w:val="22"/>
        </w:rPr>
      </w:pPr>
      <w:r w:rsidRPr="00C179C6">
        <w:rPr>
          <w:b w:val="0"/>
          <w:sz w:val="22"/>
          <w:szCs w:val="22"/>
        </w:rPr>
        <w:t>(h</w:t>
      </w:r>
      <w:r>
        <w:rPr>
          <w:b w:val="0"/>
          <w:sz w:val="22"/>
          <w:szCs w:val="22"/>
        </w:rPr>
        <w:t>2</w:t>
      </w:r>
      <w:r w:rsidRPr="00C179C6">
        <w:rPr>
          <w:b w:val="0"/>
          <w:sz w:val="22"/>
          <w:szCs w:val="22"/>
        </w:rPr>
        <w:t>) Introduction</w:t>
      </w:r>
    </w:p>
    <w:p w:rsidR="00077BA3" w:rsidRDefault="00077BA3" w:rsidP="00077BA3">
      <w:pPr>
        <w:rPr>
          <w:rFonts w:ascii="Arial" w:hAnsi="Arial" w:cs="Arial"/>
          <w:b/>
          <w:bCs/>
          <w:i/>
          <w:iCs/>
        </w:rPr>
      </w:pPr>
    </w:p>
    <w:p w:rsidR="006F4AFC" w:rsidRPr="006F4AFC" w:rsidRDefault="006F4AFC" w:rsidP="00077BA3">
      <w:pPr>
        <w:rPr>
          <w:rFonts w:ascii="Arial" w:hAnsi="Arial" w:cs="Arial"/>
          <w:bCs/>
          <w:iCs/>
          <w:color w:val="C0504D" w:themeColor="accent2"/>
          <w:sz w:val="22"/>
          <w:szCs w:val="22"/>
        </w:rPr>
      </w:pPr>
      <w:r w:rsidRPr="006F4AFC">
        <w:rPr>
          <w:rFonts w:ascii="Arial" w:hAnsi="Arial" w:cs="Arial"/>
          <w:bCs/>
          <w:iCs/>
          <w:color w:val="C0504D" w:themeColor="accent2"/>
          <w:sz w:val="22"/>
          <w:szCs w:val="22"/>
        </w:rPr>
        <w:t>Call out box</w:t>
      </w:r>
    </w:p>
    <w:p w:rsidR="006F4AFC" w:rsidRDefault="006F4AFC" w:rsidP="006F4AFC">
      <w:pPr>
        <w:rPr>
          <w:rFonts w:ascii="Arial" w:hAnsi="Arial" w:cs="Arial"/>
          <w:sz w:val="22"/>
          <w:szCs w:val="22"/>
        </w:rPr>
      </w:pPr>
      <w:r w:rsidRPr="00202906">
        <w:rPr>
          <w:rFonts w:ascii="Arial" w:hAnsi="Arial" w:cs="Arial"/>
          <w:sz w:val="22"/>
          <w:szCs w:val="22"/>
        </w:rPr>
        <w:t>The heart and kidneys work together to maintain blood perfusion of the organs, by a consistent and appropriate cardiac output and by maintaining fluid balance. Atherosclerosis and hypertension are common in our society, leading to heart disease that can result in myocardial infarction, heart failure, arrhythmias and death.</w:t>
      </w:r>
    </w:p>
    <w:p w:rsidR="006F4AFC" w:rsidRPr="006F4AFC" w:rsidRDefault="006F4AFC" w:rsidP="006F4AFC">
      <w:pPr>
        <w:rPr>
          <w:rFonts w:ascii="Arial" w:hAnsi="Arial" w:cs="Arial"/>
          <w:bCs/>
          <w:iCs/>
          <w:color w:val="C0504D" w:themeColor="accent2"/>
          <w:sz w:val="22"/>
          <w:szCs w:val="22"/>
        </w:rPr>
      </w:pPr>
      <w:r>
        <w:rPr>
          <w:rFonts w:ascii="Arial" w:hAnsi="Arial" w:cs="Arial"/>
          <w:bCs/>
          <w:iCs/>
          <w:color w:val="C0504D" w:themeColor="accent2"/>
          <w:sz w:val="22"/>
          <w:szCs w:val="22"/>
        </w:rPr>
        <w:t>End c</w:t>
      </w:r>
      <w:r w:rsidRPr="006F4AFC">
        <w:rPr>
          <w:rFonts w:ascii="Arial" w:hAnsi="Arial" w:cs="Arial"/>
          <w:bCs/>
          <w:iCs/>
          <w:color w:val="C0504D" w:themeColor="accent2"/>
          <w:sz w:val="22"/>
          <w:szCs w:val="22"/>
        </w:rPr>
        <w:t>all out box</w:t>
      </w:r>
    </w:p>
    <w:p w:rsidR="006F4AFC" w:rsidRPr="00C179C6" w:rsidRDefault="006F4AFC" w:rsidP="006F4AFC">
      <w:pPr>
        <w:rPr>
          <w:rFonts w:ascii="Arial" w:hAnsi="Arial" w:cs="Arial"/>
        </w:rPr>
      </w:pPr>
    </w:p>
    <w:p w:rsidR="00D622BA" w:rsidRDefault="00D622BA" w:rsidP="003B4AF5">
      <w:pPr>
        <w:rPr>
          <w:rFonts w:ascii="Arial" w:hAnsi="Arial" w:cs="Arial"/>
          <w:sz w:val="22"/>
          <w:szCs w:val="22"/>
        </w:rPr>
      </w:pPr>
    </w:p>
    <w:p w:rsidR="00D622BA" w:rsidRDefault="00D622BA" w:rsidP="003B4AF5">
      <w:pPr>
        <w:rPr>
          <w:rFonts w:ascii="Arial" w:hAnsi="Arial" w:cs="Arial"/>
          <w:sz w:val="22"/>
          <w:szCs w:val="22"/>
        </w:rPr>
      </w:pPr>
    </w:p>
    <w:p w:rsidR="00D622BA" w:rsidRDefault="00D622BA" w:rsidP="003B4AF5">
      <w:pPr>
        <w:rPr>
          <w:rFonts w:ascii="Arial" w:hAnsi="Arial" w:cs="Arial"/>
          <w:sz w:val="22"/>
          <w:szCs w:val="22"/>
        </w:rPr>
      </w:pPr>
    </w:p>
    <w:p w:rsidR="003B4AF5" w:rsidRDefault="00077BA3" w:rsidP="003B4AF5">
      <w:pPr>
        <w:rPr>
          <w:rFonts w:ascii="Arial" w:hAnsi="Arial" w:cs="Arial"/>
          <w:sz w:val="22"/>
          <w:szCs w:val="22"/>
        </w:rPr>
      </w:pPr>
      <w:r w:rsidRPr="003B4AF5">
        <w:rPr>
          <w:rFonts w:ascii="Arial" w:hAnsi="Arial" w:cs="Arial"/>
          <w:sz w:val="22"/>
          <w:szCs w:val="22"/>
        </w:rPr>
        <w:t xml:space="preserve">In this module, you will learn about medications that affect the </w:t>
      </w:r>
      <w:r w:rsidR="003B4AF5" w:rsidRPr="003B4AF5">
        <w:rPr>
          <w:rFonts w:ascii="Arial" w:hAnsi="Arial" w:cs="Arial"/>
          <w:sz w:val="22"/>
          <w:szCs w:val="22"/>
        </w:rPr>
        <w:t xml:space="preserve">cardiovascular and renal </w:t>
      </w:r>
      <w:r w:rsidRPr="003B4AF5">
        <w:rPr>
          <w:rFonts w:ascii="Arial" w:hAnsi="Arial" w:cs="Arial"/>
          <w:sz w:val="22"/>
          <w:szCs w:val="22"/>
        </w:rPr>
        <w:t>systems</w:t>
      </w:r>
      <w:r w:rsidR="003B4AF5">
        <w:rPr>
          <w:rFonts w:ascii="Arial" w:hAnsi="Arial" w:cs="Arial"/>
          <w:sz w:val="22"/>
          <w:szCs w:val="22"/>
        </w:rPr>
        <w:t>:</w:t>
      </w:r>
    </w:p>
    <w:p w:rsidR="003B4AF5" w:rsidRDefault="003B4AF5" w:rsidP="003B4AF5">
      <w:pPr>
        <w:rPr>
          <w:rFonts w:ascii="Arial" w:hAnsi="Arial" w:cs="Arial"/>
          <w:sz w:val="22"/>
          <w:szCs w:val="22"/>
        </w:rPr>
      </w:pPr>
    </w:p>
    <w:p w:rsidR="009D7F4C" w:rsidRDefault="003B4AF5" w:rsidP="003B4AF5">
      <w:pPr>
        <w:numPr>
          <w:ilvl w:val="0"/>
          <w:numId w:val="22"/>
        </w:numPr>
        <w:rPr>
          <w:rFonts w:ascii="Arial" w:hAnsi="Arial" w:cs="Arial"/>
          <w:sz w:val="22"/>
          <w:szCs w:val="22"/>
        </w:rPr>
      </w:pPr>
      <w:r w:rsidRPr="003B4AF5">
        <w:rPr>
          <w:rFonts w:ascii="Arial" w:hAnsi="Arial" w:cs="Arial"/>
          <w:sz w:val="22"/>
          <w:szCs w:val="22"/>
        </w:rPr>
        <w:t>Drugs affecting the cardiovascular system may act on the heart’s conduction system, heart muscle, vascular smooth muscle or on the kidney. Antiarrhythmia drugs can control heart rate by influencing ion c</w:t>
      </w:r>
      <w:r>
        <w:rPr>
          <w:rFonts w:ascii="Arial" w:hAnsi="Arial" w:cs="Arial"/>
          <w:sz w:val="22"/>
          <w:szCs w:val="22"/>
        </w:rPr>
        <w:t>hannels in cardiac muscle cells as well as</w:t>
      </w:r>
      <w:r w:rsidRPr="003B4AF5">
        <w:rPr>
          <w:rFonts w:ascii="Arial" w:hAnsi="Arial" w:cs="Arial"/>
          <w:sz w:val="22"/>
          <w:szCs w:val="22"/>
        </w:rPr>
        <w:t xml:space="preserve"> the pacemaker cells of the SA and AV nodes. </w:t>
      </w:r>
    </w:p>
    <w:p w:rsidR="009D7F4C" w:rsidRDefault="009D7F4C" w:rsidP="009D7F4C">
      <w:pPr>
        <w:ind w:left="720"/>
        <w:rPr>
          <w:rFonts w:ascii="Arial" w:hAnsi="Arial" w:cs="Arial"/>
          <w:sz w:val="22"/>
          <w:szCs w:val="22"/>
        </w:rPr>
      </w:pPr>
    </w:p>
    <w:p w:rsidR="003B4AF5" w:rsidRPr="003B4AF5" w:rsidRDefault="003B4AF5" w:rsidP="003B4AF5">
      <w:pPr>
        <w:numPr>
          <w:ilvl w:val="0"/>
          <w:numId w:val="22"/>
        </w:numPr>
        <w:rPr>
          <w:rFonts w:ascii="Arial" w:hAnsi="Arial" w:cs="Arial"/>
          <w:sz w:val="22"/>
          <w:szCs w:val="22"/>
        </w:rPr>
      </w:pPr>
      <w:r w:rsidRPr="003B4AF5">
        <w:rPr>
          <w:rFonts w:ascii="Arial" w:hAnsi="Arial" w:cs="Arial"/>
          <w:sz w:val="22"/>
          <w:szCs w:val="22"/>
        </w:rPr>
        <w:t xml:space="preserve">Blood pressure can be controlled by modifying vascular tone, reducing cardiac output or by reducing the pressure against which the heart has to pump. </w:t>
      </w:r>
    </w:p>
    <w:p w:rsidR="003B4AF5" w:rsidRPr="003B4AF5" w:rsidRDefault="003B4AF5" w:rsidP="003B4AF5">
      <w:pPr>
        <w:rPr>
          <w:rFonts w:ascii="Arial" w:hAnsi="Arial" w:cs="Arial"/>
          <w:sz w:val="22"/>
          <w:szCs w:val="22"/>
        </w:rPr>
      </w:pPr>
    </w:p>
    <w:p w:rsidR="003B4AF5" w:rsidRPr="003B4AF5" w:rsidRDefault="003B4AF5" w:rsidP="003B4AF5">
      <w:pPr>
        <w:numPr>
          <w:ilvl w:val="0"/>
          <w:numId w:val="22"/>
        </w:numPr>
        <w:rPr>
          <w:rFonts w:ascii="Arial" w:hAnsi="Arial" w:cs="Arial"/>
          <w:sz w:val="22"/>
          <w:szCs w:val="22"/>
        </w:rPr>
      </w:pPr>
      <w:r w:rsidRPr="003B4AF5">
        <w:rPr>
          <w:rFonts w:ascii="Arial" w:hAnsi="Arial" w:cs="Arial"/>
          <w:sz w:val="22"/>
          <w:szCs w:val="22"/>
        </w:rPr>
        <w:t xml:space="preserve">Remember from </w:t>
      </w:r>
      <w:r>
        <w:rPr>
          <w:rFonts w:ascii="Arial" w:hAnsi="Arial" w:cs="Arial"/>
          <w:sz w:val="22"/>
          <w:szCs w:val="22"/>
        </w:rPr>
        <w:t>P</w:t>
      </w:r>
      <w:r w:rsidRPr="003B4AF5">
        <w:rPr>
          <w:rFonts w:ascii="Arial" w:hAnsi="Arial" w:cs="Arial"/>
          <w:sz w:val="22"/>
          <w:szCs w:val="22"/>
        </w:rPr>
        <w:t xml:space="preserve">hysiology that the kidney has an important role in cardiovascular physiology. The kidney monitors its own perfusion, which usually reflects cardiovascular performance and blood </w:t>
      </w:r>
      <w:r w:rsidR="009D7F4C">
        <w:rPr>
          <w:rFonts w:ascii="Arial" w:hAnsi="Arial" w:cs="Arial"/>
          <w:sz w:val="22"/>
          <w:szCs w:val="22"/>
        </w:rPr>
        <w:t>oxigenation</w:t>
      </w:r>
      <w:r w:rsidRPr="003B4AF5">
        <w:rPr>
          <w:rFonts w:ascii="Arial" w:hAnsi="Arial" w:cs="Arial"/>
          <w:sz w:val="22"/>
          <w:szCs w:val="22"/>
        </w:rPr>
        <w:t xml:space="preserve">. </w:t>
      </w:r>
      <w:r>
        <w:rPr>
          <w:rFonts w:ascii="Arial" w:hAnsi="Arial" w:cs="Arial"/>
          <w:sz w:val="22"/>
          <w:szCs w:val="22"/>
        </w:rPr>
        <w:t>Therefore, t</w:t>
      </w:r>
      <w:r w:rsidRPr="003B4AF5">
        <w:rPr>
          <w:rFonts w:ascii="Arial" w:hAnsi="Arial" w:cs="Arial"/>
          <w:sz w:val="22"/>
          <w:szCs w:val="22"/>
        </w:rPr>
        <w:t>he kidney can control fluid balance by modifying salt and water retention.  By producing erythropoietin, it can increase oxygen carrying capacity by stimulating red blood cell production. The kidney also produces renin when perfusion decreases, which</w:t>
      </w:r>
      <w:r>
        <w:rPr>
          <w:rFonts w:ascii="Arial" w:hAnsi="Arial" w:cs="Arial"/>
          <w:sz w:val="22"/>
          <w:szCs w:val="22"/>
        </w:rPr>
        <w:t>, as</w:t>
      </w:r>
      <w:r w:rsidRPr="003B4AF5">
        <w:rPr>
          <w:rFonts w:ascii="Arial" w:hAnsi="Arial" w:cs="Arial"/>
          <w:sz w:val="22"/>
          <w:szCs w:val="22"/>
        </w:rPr>
        <w:t xml:space="preserve"> you </w:t>
      </w:r>
      <w:r w:rsidR="00D622BA">
        <w:rPr>
          <w:rFonts w:ascii="Arial" w:hAnsi="Arial" w:cs="Arial"/>
          <w:sz w:val="22"/>
          <w:szCs w:val="22"/>
        </w:rPr>
        <w:t>may recall from your Physiology coursework</w:t>
      </w:r>
      <w:r>
        <w:rPr>
          <w:rFonts w:ascii="Arial" w:hAnsi="Arial" w:cs="Arial"/>
          <w:sz w:val="22"/>
          <w:szCs w:val="22"/>
        </w:rPr>
        <w:t>,</w:t>
      </w:r>
      <w:r w:rsidRPr="003B4AF5">
        <w:rPr>
          <w:rFonts w:ascii="Arial" w:hAnsi="Arial" w:cs="Arial"/>
          <w:sz w:val="22"/>
          <w:szCs w:val="22"/>
        </w:rPr>
        <w:t xml:space="preserve"> starts the renin-angiotensin system, resulting in the production of the vasoconstrictive substance angiotensin II. You will learn about classes of drugs that can inhibit these actions of the kidney that tend to increase blood pressure, such as diuretics and ACE inhibitors. </w:t>
      </w:r>
    </w:p>
    <w:p w:rsidR="003B4AF5" w:rsidRPr="003B4AF5" w:rsidRDefault="003B4AF5" w:rsidP="003B4AF5">
      <w:pPr>
        <w:rPr>
          <w:rFonts w:ascii="Arial" w:hAnsi="Arial" w:cs="Arial"/>
          <w:sz w:val="22"/>
          <w:szCs w:val="22"/>
        </w:rPr>
      </w:pPr>
    </w:p>
    <w:p w:rsidR="003B4AF5" w:rsidRPr="003B4AF5" w:rsidRDefault="003B4AF5" w:rsidP="009D7F4C">
      <w:pPr>
        <w:numPr>
          <w:ilvl w:val="0"/>
          <w:numId w:val="22"/>
        </w:numPr>
        <w:rPr>
          <w:rFonts w:ascii="Arial" w:hAnsi="Arial" w:cs="Arial"/>
          <w:sz w:val="22"/>
          <w:szCs w:val="22"/>
        </w:rPr>
      </w:pPr>
      <w:r w:rsidRPr="003B4AF5">
        <w:rPr>
          <w:rFonts w:ascii="Arial" w:hAnsi="Arial" w:cs="Arial"/>
          <w:sz w:val="22"/>
          <w:szCs w:val="22"/>
        </w:rPr>
        <w:t>The autonomic nervous system also has a key role in heart function. By influencing heart rate and contraction force, the sympathetic and parasympathetic nervous system</w:t>
      </w:r>
      <w:r w:rsidR="00411FE3">
        <w:rPr>
          <w:rFonts w:ascii="Arial" w:hAnsi="Arial" w:cs="Arial"/>
          <w:sz w:val="22"/>
          <w:szCs w:val="22"/>
        </w:rPr>
        <w:t>s</w:t>
      </w:r>
      <w:r w:rsidRPr="003B4AF5">
        <w:rPr>
          <w:rFonts w:ascii="Arial" w:hAnsi="Arial" w:cs="Arial"/>
          <w:sz w:val="22"/>
          <w:szCs w:val="22"/>
        </w:rPr>
        <w:t xml:space="preserve"> control cardiac output so it is appropriate for the individual’s circumstances.  </w:t>
      </w:r>
    </w:p>
    <w:p w:rsidR="003B4AF5" w:rsidRPr="003B4AF5" w:rsidRDefault="003B4AF5" w:rsidP="003B4AF5">
      <w:pPr>
        <w:rPr>
          <w:rFonts w:ascii="Arial" w:hAnsi="Arial" w:cs="Arial"/>
          <w:sz w:val="22"/>
          <w:szCs w:val="22"/>
        </w:rPr>
      </w:pPr>
    </w:p>
    <w:p w:rsidR="003B4AF5" w:rsidRDefault="003B4AF5" w:rsidP="003B4AF5">
      <w:pPr>
        <w:rPr>
          <w:rFonts w:ascii="Arial" w:hAnsi="Arial" w:cs="Arial"/>
          <w:sz w:val="22"/>
          <w:szCs w:val="22"/>
        </w:rPr>
      </w:pPr>
      <w:r w:rsidRPr="003B4AF5">
        <w:rPr>
          <w:rFonts w:ascii="Arial" w:hAnsi="Arial" w:cs="Arial"/>
          <w:sz w:val="22"/>
          <w:szCs w:val="22"/>
        </w:rPr>
        <w:t xml:space="preserve">All of these systems </w:t>
      </w:r>
      <w:r w:rsidR="0056436D" w:rsidRPr="0056436D">
        <w:rPr>
          <w:rFonts w:ascii="Arial" w:hAnsi="Arial" w:cs="Arial"/>
          <w:b/>
          <w:sz w:val="22"/>
          <w:szCs w:val="22"/>
        </w:rPr>
        <w:t>work in concert</w:t>
      </w:r>
      <w:r w:rsidRPr="003B4AF5">
        <w:rPr>
          <w:rFonts w:ascii="Arial" w:hAnsi="Arial" w:cs="Arial"/>
          <w:sz w:val="22"/>
          <w:szCs w:val="22"/>
        </w:rPr>
        <w:t xml:space="preserve"> so as to adjust for any changes in the demands placed on the cardiac system, such as the need to increase cardiac output under stress, illness or exercise.  Stress testing in nuclear medicine mimics this increased demand with physical stress (exercise) or drugs</w:t>
      </w:r>
      <w:r w:rsidR="00411FE3">
        <w:rPr>
          <w:rFonts w:ascii="Arial" w:hAnsi="Arial" w:cs="Arial"/>
          <w:sz w:val="22"/>
          <w:szCs w:val="22"/>
        </w:rPr>
        <w:t>,</w:t>
      </w:r>
      <w:r w:rsidRPr="003B4AF5">
        <w:rPr>
          <w:rFonts w:ascii="Arial" w:hAnsi="Arial" w:cs="Arial"/>
          <w:sz w:val="22"/>
          <w:szCs w:val="22"/>
        </w:rPr>
        <w:t xml:space="preserve"> and monitors cardiac performance in response.  Response will be suboptimal in the face of cardiovascular disease.</w:t>
      </w:r>
    </w:p>
    <w:p w:rsidR="00411FE3" w:rsidRPr="003B4AF5" w:rsidRDefault="00411FE3" w:rsidP="003B4AF5">
      <w:pPr>
        <w:rPr>
          <w:rFonts w:ascii="Arial" w:hAnsi="Arial" w:cs="Arial"/>
          <w:sz w:val="22"/>
          <w:szCs w:val="22"/>
        </w:rPr>
      </w:pPr>
    </w:p>
    <w:p w:rsidR="003B4AF5" w:rsidRDefault="003B4AF5" w:rsidP="003B4AF5">
      <w:pPr>
        <w:rPr>
          <w:rFonts w:ascii="Arial" w:hAnsi="Arial" w:cs="Arial"/>
          <w:sz w:val="22"/>
          <w:szCs w:val="22"/>
        </w:rPr>
      </w:pPr>
      <w:r w:rsidRPr="003B4AF5">
        <w:rPr>
          <w:rFonts w:ascii="Arial" w:hAnsi="Arial" w:cs="Arial"/>
          <w:sz w:val="22"/>
          <w:szCs w:val="22"/>
        </w:rPr>
        <w:t xml:space="preserve">Finally, the clotting system is what we think of next </w:t>
      </w:r>
      <w:r w:rsidR="009D7F4C">
        <w:rPr>
          <w:rFonts w:ascii="Arial" w:hAnsi="Arial" w:cs="Arial"/>
          <w:sz w:val="22"/>
          <w:szCs w:val="22"/>
        </w:rPr>
        <w:t>considering that</w:t>
      </w:r>
      <w:r w:rsidR="009D7F4C" w:rsidRPr="003B4AF5">
        <w:rPr>
          <w:rFonts w:ascii="Arial" w:hAnsi="Arial" w:cs="Arial"/>
          <w:sz w:val="22"/>
          <w:szCs w:val="22"/>
        </w:rPr>
        <w:t xml:space="preserve"> </w:t>
      </w:r>
      <w:r w:rsidRPr="003B4AF5">
        <w:rPr>
          <w:rFonts w:ascii="Arial" w:hAnsi="Arial" w:cs="Arial"/>
          <w:sz w:val="22"/>
          <w:szCs w:val="22"/>
        </w:rPr>
        <w:t>the heart’s job is to pump the oxygen-carrying blood around. We inhibit the clotting system if a patient is at risk for a thromboembolism (cardiac valve disease, certain interventional cardiac procedures, prior myocardial infarction, arrhythmias, and a variety of other disorders associated with excessive clot formation). We also anti-coagulate blood sampled from patients if we need to separate the blood plasma from the red blood cells for laboratory testing.</w:t>
      </w:r>
    </w:p>
    <w:p w:rsidR="00A14D61" w:rsidRDefault="00A14D61" w:rsidP="003B4AF5">
      <w:pPr>
        <w:rPr>
          <w:rFonts w:ascii="Arial" w:hAnsi="Arial" w:cs="Arial"/>
          <w:sz w:val="22"/>
          <w:szCs w:val="22"/>
        </w:rPr>
      </w:pPr>
    </w:p>
    <w:p w:rsidR="00A14D61" w:rsidRPr="00A14D61" w:rsidRDefault="00A14D61" w:rsidP="00A14D61">
      <w:pPr>
        <w:rPr>
          <w:rFonts w:ascii="Arial" w:hAnsi="Arial" w:cs="Arial"/>
          <w:sz w:val="22"/>
          <w:szCs w:val="22"/>
        </w:rPr>
      </w:pPr>
      <w:r w:rsidRPr="00A14D61">
        <w:rPr>
          <w:rFonts w:ascii="Arial" w:hAnsi="Arial" w:cs="Arial"/>
          <w:sz w:val="22"/>
          <w:szCs w:val="22"/>
        </w:rPr>
        <w:t xml:space="preserve">This is a large </w:t>
      </w:r>
      <w:r>
        <w:rPr>
          <w:rFonts w:ascii="Arial" w:hAnsi="Arial" w:cs="Arial"/>
          <w:sz w:val="22"/>
          <w:szCs w:val="22"/>
        </w:rPr>
        <w:t>module</w:t>
      </w:r>
      <w:r w:rsidRPr="00A14D61">
        <w:rPr>
          <w:rFonts w:ascii="Arial" w:hAnsi="Arial" w:cs="Arial"/>
          <w:sz w:val="22"/>
          <w:szCs w:val="22"/>
        </w:rPr>
        <w:t xml:space="preserve"> with </w:t>
      </w:r>
      <w:r w:rsidR="009D269F" w:rsidRPr="009D269F">
        <w:rPr>
          <w:rFonts w:ascii="Arial" w:hAnsi="Arial" w:cs="Arial"/>
          <w:b/>
          <w:sz w:val="22"/>
          <w:szCs w:val="22"/>
        </w:rPr>
        <w:t>s</w:t>
      </w:r>
      <w:r w:rsidR="00D622BA">
        <w:rPr>
          <w:rFonts w:ascii="Arial" w:hAnsi="Arial" w:cs="Arial"/>
          <w:b/>
          <w:sz w:val="22"/>
          <w:szCs w:val="22"/>
        </w:rPr>
        <w:t>even</w:t>
      </w:r>
      <w:r w:rsidRPr="009D269F">
        <w:rPr>
          <w:rFonts w:ascii="Arial" w:hAnsi="Arial" w:cs="Arial"/>
          <w:b/>
          <w:sz w:val="22"/>
          <w:szCs w:val="22"/>
        </w:rPr>
        <w:t xml:space="preserve"> units</w:t>
      </w:r>
      <w:r w:rsidR="009D269F" w:rsidRPr="009D269F">
        <w:rPr>
          <w:rFonts w:ascii="Arial" w:hAnsi="Arial" w:cs="Arial"/>
          <w:b/>
          <w:sz w:val="22"/>
          <w:szCs w:val="22"/>
        </w:rPr>
        <w:t xml:space="preserve"> of study</w:t>
      </w:r>
      <w:r w:rsidR="009D269F">
        <w:rPr>
          <w:rFonts w:ascii="Arial" w:hAnsi="Arial" w:cs="Arial"/>
          <w:sz w:val="22"/>
          <w:szCs w:val="22"/>
        </w:rPr>
        <w:t xml:space="preserve"> that refer you to read a few chapters</w:t>
      </w:r>
      <w:r w:rsidRPr="00A14D61">
        <w:rPr>
          <w:rFonts w:ascii="Arial" w:hAnsi="Arial" w:cs="Arial"/>
          <w:sz w:val="22"/>
          <w:szCs w:val="22"/>
        </w:rPr>
        <w:t xml:space="preserve"> of your textbook, and so it is anticipated that it will require </w:t>
      </w:r>
      <w:r w:rsidRPr="009D269F">
        <w:rPr>
          <w:rFonts w:ascii="Arial" w:hAnsi="Arial" w:cs="Arial"/>
          <w:b/>
          <w:sz w:val="22"/>
          <w:szCs w:val="22"/>
        </w:rPr>
        <w:t>2 weeks to complete this module</w:t>
      </w:r>
      <w:r w:rsidRPr="00A14D61">
        <w:rPr>
          <w:rFonts w:ascii="Arial" w:hAnsi="Arial" w:cs="Arial"/>
          <w:sz w:val="22"/>
          <w:szCs w:val="22"/>
        </w:rPr>
        <w:t>.</w:t>
      </w:r>
    </w:p>
    <w:p w:rsidR="00A14D61" w:rsidRDefault="00A14D61" w:rsidP="003B4AF5">
      <w:pPr>
        <w:rPr>
          <w:rFonts w:ascii="Arial" w:hAnsi="Arial" w:cs="Arial"/>
          <w:sz w:val="22"/>
          <w:szCs w:val="22"/>
        </w:rPr>
      </w:pPr>
    </w:p>
    <w:p w:rsidR="007D5B37" w:rsidRPr="009D7F4C" w:rsidRDefault="009D7F4C" w:rsidP="003B4AF5">
      <w:pPr>
        <w:rPr>
          <w:rFonts w:ascii="Arial" w:hAnsi="Arial" w:cs="Arial"/>
          <w:color w:val="C0504D" w:themeColor="accent2"/>
          <w:sz w:val="22"/>
          <w:szCs w:val="22"/>
        </w:rPr>
      </w:pPr>
      <w:r>
        <w:rPr>
          <w:rFonts w:ascii="Arial" w:hAnsi="Arial" w:cs="Arial"/>
          <w:color w:val="C0504D" w:themeColor="accent2"/>
          <w:sz w:val="22"/>
          <w:szCs w:val="22"/>
        </w:rPr>
        <w:t>Review icon</w:t>
      </w:r>
    </w:p>
    <w:p w:rsidR="009D269F" w:rsidRPr="009D269F" w:rsidRDefault="0056436D" w:rsidP="007D5B37">
      <w:pPr>
        <w:rPr>
          <w:rFonts w:ascii="Arial" w:hAnsi="Arial" w:cs="Arial"/>
          <w:color w:val="C0504D" w:themeColor="accent2"/>
          <w:sz w:val="22"/>
          <w:szCs w:val="22"/>
        </w:rPr>
      </w:pPr>
      <w:r w:rsidRPr="0056436D">
        <w:rPr>
          <w:rFonts w:ascii="Arial" w:hAnsi="Arial" w:cs="Arial"/>
          <w:sz w:val="22"/>
          <w:szCs w:val="22"/>
        </w:rPr>
        <w:t xml:space="preserve">Before you start your study, please </w:t>
      </w:r>
      <w:r w:rsidRPr="00BB3F7B">
        <w:rPr>
          <w:rFonts w:ascii="Arial" w:hAnsi="Arial" w:cs="Arial"/>
          <w:b/>
          <w:sz w:val="22"/>
          <w:szCs w:val="22"/>
        </w:rPr>
        <w:t xml:space="preserve">review basic cardiovascular physiology from BHSC 1106/2206 </w:t>
      </w:r>
      <w:r w:rsidRPr="0056436D">
        <w:rPr>
          <w:rFonts w:ascii="Arial" w:hAnsi="Arial" w:cs="Arial"/>
          <w:sz w:val="22"/>
          <w:szCs w:val="22"/>
        </w:rPr>
        <w:t>or from a college/university-level anatomy and physiology textbook (several are available at the BCIT library) before moving on with this module.</w:t>
      </w:r>
    </w:p>
    <w:p w:rsidR="007D5B37" w:rsidRPr="009D7F4C" w:rsidRDefault="009D7F4C" w:rsidP="007D5B37">
      <w:pPr>
        <w:rPr>
          <w:rFonts w:ascii="Arial" w:hAnsi="Arial" w:cs="Arial"/>
          <w:color w:val="C0504D" w:themeColor="accent2"/>
          <w:sz w:val="22"/>
          <w:szCs w:val="22"/>
        </w:rPr>
      </w:pPr>
      <w:r w:rsidRPr="009D7F4C">
        <w:rPr>
          <w:rFonts w:ascii="Arial" w:hAnsi="Arial" w:cs="Arial"/>
          <w:color w:val="C0504D" w:themeColor="accent2"/>
          <w:sz w:val="22"/>
          <w:szCs w:val="22"/>
        </w:rPr>
        <w:t>End review</w:t>
      </w:r>
    </w:p>
    <w:p w:rsidR="007D5B37" w:rsidRDefault="007D5B37" w:rsidP="007D5B37">
      <w:pPr>
        <w:rPr>
          <w:b/>
          <w:bCs/>
        </w:rPr>
      </w:pPr>
    </w:p>
    <w:p w:rsidR="007D5B37" w:rsidRDefault="007D5B37" w:rsidP="003B4AF5">
      <w:pPr>
        <w:rPr>
          <w:rFonts w:ascii="Arial" w:hAnsi="Arial" w:cs="Arial"/>
          <w:sz w:val="22"/>
          <w:szCs w:val="22"/>
        </w:rPr>
      </w:pPr>
    </w:p>
    <w:p w:rsidR="006F4AFC" w:rsidRDefault="00C747A9" w:rsidP="003B4AF5">
      <w:pPr>
        <w:rPr>
          <w:rFonts w:ascii="Arial" w:hAnsi="Arial" w:cs="Arial"/>
          <w:sz w:val="22"/>
          <w:szCs w:val="22"/>
        </w:rPr>
      </w:pPr>
      <w:r>
        <w:rPr>
          <w:rFonts w:ascii="Arial" w:hAnsi="Arial" w:cs="Arial"/>
          <w:sz w:val="22"/>
          <w:szCs w:val="22"/>
        </w:rPr>
        <w:br w:type="page"/>
      </w:r>
    </w:p>
    <w:p w:rsidR="006F4AFC" w:rsidRPr="003B4AF5" w:rsidRDefault="006F4AFC" w:rsidP="003B4AF5">
      <w:pPr>
        <w:rPr>
          <w:rFonts w:ascii="Arial" w:hAnsi="Arial" w:cs="Arial"/>
          <w:sz w:val="22"/>
          <w:szCs w:val="22"/>
        </w:rPr>
      </w:pPr>
    </w:p>
    <w:p w:rsidR="006F4AFC" w:rsidRDefault="006F4AFC" w:rsidP="006F4AFC">
      <w:pPr>
        <w:rPr>
          <w:rFonts w:ascii="Arial" w:hAnsi="Arial" w:cs="Arial"/>
          <w:sz w:val="22"/>
          <w:szCs w:val="22"/>
        </w:rPr>
      </w:pPr>
      <w:r>
        <w:rPr>
          <w:rFonts w:ascii="Arial" w:hAnsi="Arial" w:cs="Arial"/>
          <w:sz w:val="22"/>
          <w:szCs w:val="22"/>
        </w:rPr>
        <w:t>(h2) Learning Activities at a Glance</w:t>
      </w:r>
    </w:p>
    <w:p w:rsidR="006F4AFC" w:rsidRDefault="006F4AFC" w:rsidP="006F4AFC">
      <w:pPr>
        <w:rPr>
          <w:rFonts w:ascii="Arial" w:hAnsi="Arial" w:cs="Arial"/>
          <w:sz w:val="22"/>
          <w:szCs w:val="22"/>
        </w:rPr>
      </w:pPr>
    </w:p>
    <w:p w:rsidR="00077BA3" w:rsidRPr="007D5B37" w:rsidRDefault="00603BF4" w:rsidP="00077BA3">
      <w:pPr>
        <w:rPr>
          <w:rFonts w:ascii="Arial" w:hAnsi="Arial" w:cs="Arial"/>
          <w:sz w:val="22"/>
          <w:szCs w:val="22"/>
        </w:rPr>
      </w:pPr>
      <w:r>
        <w:rPr>
          <w:rFonts w:ascii="Arial" w:hAnsi="Arial" w:cs="Arial"/>
          <w:sz w:val="22"/>
          <w:szCs w:val="22"/>
        </w:rPr>
        <w:t xml:space="preserve">Over the next </w:t>
      </w:r>
      <w:r w:rsidRPr="00603BF4">
        <w:rPr>
          <w:rFonts w:ascii="Arial" w:hAnsi="Arial" w:cs="Arial"/>
          <w:b/>
          <w:sz w:val="22"/>
          <w:szCs w:val="22"/>
        </w:rPr>
        <w:t>two weeks</w:t>
      </w:r>
      <w:r>
        <w:rPr>
          <w:rFonts w:ascii="Arial" w:hAnsi="Arial" w:cs="Arial"/>
          <w:sz w:val="22"/>
          <w:szCs w:val="22"/>
        </w:rPr>
        <w:t xml:space="preserve"> you </w:t>
      </w:r>
      <w:r w:rsidR="00077BA3" w:rsidRPr="007D5B37">
        <w:rPr>
          <w:rFonts w:ascii="Arial" w:hAnsi="Arial" w:cs="Arial"/>
          <w:sz w:val="22"/>
          <w:szCs w:val="22"/>
        </w:rPr>
        <w:t xml:space="preserve">will study </w:t>
      </w:r>
      <w:r w:rsidR="009D7F4C">
        <w:rPr>
          <w:rFonts w:ascii="Arial" w:hAnsi="Arial" w:cs="Arial"/>
          <w:sz w:val="22"/>
          <w:szCs w:val="22"/>
        </w:rPr>
        <w:t>M</w:t>
      </w:r>
      <w:r w:rsidR="00077BA3" w:rsidRPr="007D5B37">
        <w:rPr>
          <w:rFonts w:ascii="Arial" w:hAnsi="Arial" w:cs="Arial"/>
          <w:sz w:val="22"/>
          <w:szCs w:val="22"/>
        </w:rPr>
        <w:t xml:space="preserve">odule </w:t>
      </w:r>
      <w:r>
        <w:rPr>
          <w:rFonts w:ascii="Arial" w:hAnsi="Arial" w:cs="Arial"/>
          <w:sz w:val="22"/>
          <w:szCs w:val="22"/>
        </w:rPr>
        <w:t>4</w:t>
      </w:r>
      <w:r w:rsidR="00077BA3" w:rsidRPr="007D5B37">
        <w:rPr>
          <w:rFonts w:ascii="Arial" w:hAnsi="Arial" w:cs="Arial"/>
          <w:sz w:val="22"/>
          <w:szCs w:val="22"/>
        </w:rPr>
        <w:t xml:space="preserve">. As in previous modules, </w:t>
      </w:r>
      <w:r>
        <w:rPr>
          <w:rFonts w:ascii="Arial" w:hAnsi="Arial" w:cs="Arial"/>
          <w:sz w:val="22"/>
          <w:szCs w:val="22"/>
        </w:rPr>
        <w:t xml:space="preserve">throughout your study </w:t>
      </w:r>
      <w:r w:rsidR="00077BA3" w:rsidRPr="007D5B37">
        <w:rPr>
          <w:rFonts w:ascii="Arial" w:hAnsi="Arial" w:cs="Arial"/>
          <w:sz w:val="22"/>
          <w:szCs w:val="22"/>
        </w:rPr>
        <w:t xml:space="preserve">you will </w:t>
      </w:r>
      <w:r w:rsidR="002142CE">
        <w:rPr>
          <w:rFonts w:ascii="Arial" w:hAnsi="Arial" w:cs="Arial"/>
          <w:sz w:val="22"/>
          <w:szCs w:val="22"/>
        </w:rPr>
        <w:t>work on a</w:t>
      </w:r>
      <w:r w:rsidR="00077BA3" w:rsidRPr="007D5B37">
        <w:rPr>
          <w:rFonts w:ascii="Arial" w:hAnsi="Arial" w:cs="Arial"/>
          <w:sz w:val="22"/>
          <w:szCs w:val="22"/>
        </w:rPr>
        <w:t xml:space="preserve"> few learning activities</w:t>
      </w:r>
      <w:r w:rsidR="002142CE">
        <w:rPr>
          <w:rFonts w:ascii="Arial" w:hAnsi="Arial" w:cs="Arial"/>
          <w:sz w:val="22"/>
          <w:szCs w:val="22"/>
        </w:rPr>
        <w:t xml:space="preserve">. </w:t>
      </w:r>
      <w:r>
        <w:rPr>
          <w:rFonts w:ascii="Arial" w:hAnsi="Arial" w:cs="Arial"/>
          <w:sz w:val="22"/>
          <w:szCs w:val="22"/>
        </w:rPr>
        <w:t xml:space="preserve">You will be introduced to these </w:t>
      </w:r>
      <w:r w:rsidR="00077BA3" w:rsidRPr="007D5B37">
        <w:rPr>
          <w:rFonts w:ascii="Arial" w:hAnsi="Arial" w:cs="Arial"/>
          <w:sz w:val="22"/>
          <w:szCs w:val="22"/>
        </w:rPr>
        <w:t xml:space="preserve">activities as your study goes along, but have a look at what lies ahead so that you can </w:t>
      </w:r>
      <w:r w:rsidR="00077BA3" w:rsidRPr="007D5B37">
        <w:rPr>
          <w:rFonts w:ascii="Arial" w:hAnsi="Arial" w:cs="Arial"/>
          <w:b/>
          <w:sz w:val="22"/>
          <w:szCs w:val="22"/>
        </w:rPr>
        <w:t>plan your study time more effectively</w:t>
      </w:r>
      <w:r w:rsidR="00077BA3" w:rsidRPr="007D5B37">
        <w:rPr>
          <w:rFonts w:ascii="Arial" w:hAnsi="Arial" w:cs="Arial"/>
          <w:sz w:val="22"/>
          <w:szCs w:val="22"/>
        </w:rPr>
        <w:t xml:space="preserve">. Enjoy your study!  </w:t>
      </w:r>
    </w:p>
    <w:p w:rsidR="00603BF4" w:rsidRDefault="00603BF4" w:rsidP="00077BA3">
      <w:pPr>
        <w:rPr>
          <w:rFonts w:ascii="Arial" w:hAnsi="Arial" w:cs="Arial"/>
          <w:sz w:val="22"/>
          <w:szCs w:val="22"/>
        </w:rPr>
      </w:pPr>
    </w:p>
    <w:p w:rsidR="009D7F4C" w:rsidRDefault="009D7F4C" w:rsidP="00077BA3">
      <w:pPr>
        <w:rPr>
          <w:rFonts w:ascii="Arial" w:hAnsi="Arial" w:cs="Arial"/>
          <w:sz w:val="22"/>
          <w:szCs w:val="22"/>
        </w:rPr>
      </w:pPr>
    </w:p>
    <w:p w:rsidR="009D7F4C" w:rsidRDefault="009D7F4C" w:rsidP="00077BA3">
      <w:pPr>
        <w:rPr>
          <w:rFonts w:ascii="Arial" w:hAnsi="Arial" w:cs="Arial"/>
          <w:color w:val="C0504D" w:themeColor="accent2"/>
          <w:sz w:val="22"/>
          <w:szCs w:val="22"/>
        </w:rPr>
      </w:pPr>
      <w:r w:rsidRPr="009D7F4C">
        <w:rPr>
          <w:rFonts w:ascii="Arial" w:hAnsi="Arial" w:cs="Arial"/>
          <w:color w:val="C0504D" w:themeColor="accent2"/>
          <w:sz w:val="22"/>
          <w:szCs w:val="22"/>
        </w:rPr>
        <w:t>Reading icon</w:t>
      </w:r>
    </w:p>
    <w:p w:rsidR="009D7F4C" w:rsidRPr="007D5B37" w:rsidRDefault="009D7F4C" w:rsidP="009D7F4C">
      <w:pPr>
        <w:pStyle w:val="Heading1"/>
        <w:rPr>
          <w:b w:val="0"/>
          <w:sz w:val="22"/>
          <w:szCs w:val="22"/>
        </w:rPr>
      </w:pPr>
      <w:r w:rsidRPr="007D5B37">
        <w:rPr>
          <w:b w:val="0"/>
          <w:sz w:val="22"/>
          <w:szCs w:val="22"/>
        </w:rPr>
        <w:t>(h2)</w:t>
      </w:r>
      <w:r w:rsidRPr="007D5B37">
        <w:rPr>
          <w:b w:val="0"/>
          <w:sz w:val="22"/>
          <w:szCs w:val="22"/>
        </w:rPr>
        <w:tab/>
        <w:t>Textbooks</w:t>
      </w:r>
    </w:p>
    <w:p w:rsidR="009D7F4C" w:rsidRPr="007D5B37" w:rsidRDefault="009D7F4C" w:rsidP="009D7F4C">
      <w:pPr>
        <w:numPr>
          <w:ilvl w:val="0"/>
          <w:numId w:val="22"/>
        </w:numPr>
        <w:ind w:hanging="403"/>
        <w:rPr>
          <w:rFonts w:ascii="Arial" w:hAnsi="Arial" w:cs="Arial"/>
          <w:sz w:val="22"/>
          <w:szCs w:val="22"/>
        </w:rPr>
      </w:pPr>
      <w:r w:rsidRPr="007D5B37">
        <w:rPr>
          <w:rFonts w:ascii="Arial" w:hAnsi="Arial" w:cs="Arial"/>
          <w:i/>
          <w:sz w:val="22"/>
          <w:szCs w:val="22"/>
        </w:rPr>
        <w:t xml:space="preserve">Pharmacology and Drug Administration for Imaging </w:t>
      </w:r>
      <w:r>
        <w:rPr>
          <w:rFonts w:ascii="Arial" w:hAnsi="Arial" w:cs="Arial"/>
          <w:i/>
          <w:sz w:val="22"/>
          <w:szCs w:val="22"/>
        </w:rPr>
        <w:t>Professionals</w:t>
      </w:r>
    </w:p>
    <w:p w:rsidR="009D7F4C" w:rsidRPr="007D5B37" w:rsidRDefault="009D7F4C" w:rsidP="009D7F4C">
      <w:pPr>
        <w:ind w:left="720"/>
        <w:rPr>
          <w:rFonts w:ascii="Arial" w:hAnsi="Arial" w:cs="Arial"/>
          <w:sz w:val="22"/>
          <w:szCs w:val="22"/>
        </w:rPr>
      </w:pPr>
    </w:p>
    <w:p w:rsidR="009D7F4C" w:rsidRPr="007D5B37" w:rsidRDefault="009D7F4C" w:rsidP="009D7F4C">
      <w:pPr>
        <w:ind w:left="720"/>
        <w:rPr>
          <w:rFonts w:ascii="Arial" w:hAnsi="Arial" w:cs="Arial"/>
          <w:sz w:val="22"/>
          <w:szCs w:val="22"/>
        </w:rPr>
      </w:pPr>
      <w:r w:rsidRPr="007D5B37">
        <w:rPr>
          <w:rFonts w:ascii="Arial" w:hAnsi="Arial" w:cs="Arial"/>
          <w:sz w:val="22"/>
          <w:szCs w:val="22"/>
        </w:rPr>
        <w:t xml:space="preserve">Read </w:t>
      </w:r>
      <w:r w:rsidRPr="007D5B37">
        <w:rPr>
          <w:rFonts w:ascii="Arial" w:hAnsi="Arial" w:cs="Arial"/>
          <w:b/>
          <w:sz w:val="22"/>
          <w:szCs w:val="22"/>
        </w:rPr>
        <w:t xml:space="preserve">Chapter </w:t>
      </w:r>
      <w:r>
        <w:rPr>
          <w:rFonts w:ascii="Arial" w:hAnsi="Arial" w:cs="Arial"/>
          <w:b/>
          <w:sz w:val="22"/>
          <w:szCs w:val="22"/>
        </w:rPr>
        <w:t>5</w:t>
      </w:r>
      <w:r w:rsidRPr="007D5B37">
        <w:rPr>
          <w:rFonts w:ascii="Arial" w:hAnsi="Arial" w:cs="Arial"/>
          <w:b/>
          <w:sz w:val="22"/>
          <w:szCs w:val="22"/>
        </w:rPr>
        <w:t xml:space="preserve"> – </w:t>
      </w:r>
      <w:r>
        <w:rPr>
          <w:rFonts w:ascii="Arial" w:hAnsi="Arial" w:cs="Arial"/>
          <w:b/>
          <w:sz w:val="22"/>
          <w:szCs w:val="22"/>
        </w:rPr>
        <w:t>Drug Classifications</w:t>
      </w:r>
      <w:r>
        <w:rPr>
          <w:rFonts w:ascii="Arial" w:hAnsi="Arial" w:cs="Arial"/>
          <w:sz w:val="22"/>
          <w:szCs w:val="22"/>
        </w:rPr>
        <w:t xml:space="preserve">, </w:t>
      </w:r>
      <w:r w:rsidRPr="007D5B37">
        <w:rPr>
          <w:rFonts w:ascii="Arial" w:hAnsi="Arial" w:cs="Arial"/>
          <w:sz w:val="22"/>
          <w:szCs w:val="22"/>
        </w:rPr>
        <w:t xml:space="preserve">pages </w:t>
      </w:r>
      <w:r>
        <w:rPr>
          <w:rFonts w:ascii="Arial" w:hAnsi="Arial" w:cs="Arial"/>
          <w:sz w:val="22"/>
          <w:szCs w:val="22"/>
        </w:rPr>
        <w:t>54-46</w:t>
      </w:r>
      <w:r w:rsidRPr="007D5B37">
        <w:rPr>
          <w:rFonts w:ascii="Arial" w:hAnsi="Arial" w:cs="Arial"/>
          <w:sz w:val="22"/>
          <w:szCs w:val="22"/>
        </w:rPr>
        <w:t>.</w:t>
      </w:r>
    </w:p>
    <w:p w:rsidR="009D7F4C" w:rsidRDefault="009D7F4C" w:rsidP="009D7F4C">
      <w:pPr>
        <w:ind w:left="743"/>
        <w:rPr>
          <w:rFonts w:ascii="Arial" w:hAnsi="Arial" w:cs="Arial"/>
          <w:sz w:val="22"/>
          <w:szCs w:val="22"/>
        </w:rPr>
      </w:pPr>
    </w:p>
    <w:p w:rsidR="009D7F4C" w:rsidRDefault="009D7F4C" w:rsidP="009D7F4C">
      <w:pPr>
        <w:ind w:left="743"/>
        <w:rPr>
          <w:rFonts w:ascii="Arial" w:hAnsi="Arial" w:cs="Arial"/>
          <w:sz w:val="22"/>
          <w:szCs w:val="22"/>
        </w:rPr>
      </w:pPr>
      <w:r w:rsidRPr="007D5B37">
        <w:rPr>
          <w:rFonts w:ascii="Arial" w:hAnsi="Arial" w:cs="Arial"/>
          <w:sz w:val="22"/>
          <w:szCs w:val="22"/>
        </w:rPr>
        <w:t xml:space="preserve">Don’t forget to </w:t>
      </w:r>
      <w:r w:rsidRPr="007D5B37">
        <w:rPr>
          <w:rFonts w:ascii="Arial" w:hAnsi="Arial" w:cs="Arial"/>
          <w:b/>
          <w:sz w:val="22"/>
          <w:szCs w:val="22"/>
        </w:rPr>
        <w:t>answer the review questions</w:t>
      </w:r>
      <w:r w:rsidRPr="007D5B37">
        <w:rPr>
          <w:rFonts w:ascii="Arial" w:hAnsi="Arial" w:cs="Arial"/>
          <w:sz w:val="22"/>
          <w:szCs w:val="22"/>
        </w:rPr>
        <w:t xml:space="preserve"> at the end of the chapter (pp. 153-154). Only peek at the answers in the back of the book after you answered the questions yourself! </w:t>
      </w:r>
    </w:p>
    <w:p w:rsidR="009D7F4C" w:rsidRPr="007D5B37" w:rsidRDefault="009D7F4C" w:rsidP="009D7F4C">
      <w:pPr>
        <w:ind w:left="743"/>
        <w:rPr>
          <w:rFonts w:ascii="Arial" w:hAnsi="Arial" w:cs="Arial"/>
          <w:sz w:val="22"/>
          <w:szCs w:val="22"/>
        </w:rPr>
      </w:pPr>
    </w:p>
    <w:p w:rsidR="009D7F4C" w:rsidRPr="007D5B37" w:rsidRDefault="009D7F4C" w:rsidP="009D7F4C">
      <w:pPr>
        <w:numPr>
          <w:ilvl w:val="0"/>
          <w:numId w:val="22"/>
        </w:numPr>
        <w:ind w:hanging="403"/>
        <w:rPr>
          <w:rFonts w:ascii="Arial" w:hAnsi="Arial" w:cs="Arial"/>
          <w:i/>
          <w:sz w:val="22"/>
          <w:szCs w:val="22"/>
        </w:rPr>
      </w:pPr>
      <w:r w:rsidRPr="007D5B37">
        <w:rPr>
          <w:rFonts w:ascii="Arial" w:hAnsi="Arial" w:cs="Arial"/>
          <w:i/>
          <w:sz w:val="22"/>
          <w:szCs w:val="22"/>
        </w:rPr>
        <w:t>Pharmacology for Health Profession</w:t>
      </w:r>
      <w:r>
        <w:rPr>
          <w:rFonts w:ascii="Arial" w:hAnsi="Arial" w:cs="Arial"/>
          <w:i/>
          <w:sz w:val="22"/>
          <w:szCs w:val="22"/>
        </w:rPr>
        <w:t>al</w:t>
      </w:r>
      <w:r w:rsidRPr="007D5B37">
        <w:rPr>
          <w:rFonts w:ascii="Arial" w:hAnsi="Arial" w:cs="Arial"/>
          <w:i/>
          <w:sz w:val="22"/>
          <w:szCs w:val="22"/>
        </w:rPr>
        <w:t>s</w:t>
      </w:r>
    </w:p>
    <w:p w:rsidR="009D7F4C" w:rsidRPr="007D5B37" w:rsidRDefault="009D7F4C" w:rsidP="009D7F4C">
      <w:pPr>
        <w:ind w:left="743"/>
        <w:rPr>
          <w:rFonts w:ascii="Arial" w:hAnsi="Arial" w:cs="Arial"/>
          <w:sz w:val="22"/>
          <w:szCs w:val="22"/>
        </w:rPr>
      </w:pPr>
    </w:p>
    <w:p w:rsidR="009D7F4C" w:rsidRPr="007D5B37" w:rsidRDefault="009D7F4C" w:rsidP="009D7F4C">
      <w:pPr>
        <w:ind w:left="743"/>
        <w:rPr>
          <w:rFonts w:ascii="Arial" w:hAnsi="Arial" w:cs="Arial"/>
          <w:sz w:val="22"/>
          <w:szCs w:val="22"/>
        </w:rPr>
      </w:pPr>
      <w:r w:rsidRPr="007D5B37">
        <w:rPr>
          <w:rFonts w:ascii="Arial" w:hAnsi="Arial" w:cs="Arial"/>
          <w:sz w:val="22"/>
          <w:szCs w:val="22"/>
        </w:rPr>
        <w:t xml:space="preserve">Read the following </w:t>
      </w:r>
      <w:r w:rsidR="00B203F6" w:rsidRPr="00B203F6">
        <w:rPr>
          <w:rFonts w:ascii="Arial" w:hAnsi="Arial" w:cs="Arial"/>
          <w:b/>
          <w:sz w:val="22"/>
          <w:szCs w:val="22"/>
        </w:rPr>
        <w:t>seven</w:t>
      </w:r>
      <w:r w:rsidR="00B203F6">
        <w:rPr>
          <w:rFonts w:ascii="Arial" w:hAnsi="Arial" w:cs="Arial"/>
          <w:sz w:val="22"/>
          <w:szCs w:val="22"/>
        </w:rPr>
        <w:t xml:space="preserve"> </w:t>
      </w:r>
      <w:r w:rsidRPr="007D5B37">
        <w:rPr>
          <w:rFonts w:ascii="Arial" w:hAnsi="Arial" w:cs="Arial"/>
          <w:b/>
          <w:sz w:val="22"/>
          <w:szCs w:val="22"/>
        </w:rPr>
        <w:t>chapters</w:t>
      </w:r>
      <w:r w:rsidRPr="007D5B37">
        <w:rPr>
          <w:rFonts w:ascii="Arial" w:hAnsi="Arial" w:cs="Arial"/>
          <w:sz w:val="22"/>
          <w:szCs w:val="22"/>
        </w:rPr>
        <w:t>, in the order suggested below:</w:t>
      </w:r>
    </w:p>
    <w:p w:rsidR="009D7F4C" w:rsidRDefault="009D7F4C" w:rsidP="009D7F4C">
      <w:pPr>
        <w:pStyle w:val="ListParagraph"/>
        <w:numPr>
          <w:ilvl w:val="0"/>
          <w:numId w:val="23"/>
        </w:numPr>
        <w:spacing w:after="120"/>
        <w:ind w:left="1077" w:hanging="357"/>
        <w:rPr>
          <w:rFonts w:ascii="Arial" w:hAnsi="Arial" w:cs="Arial"/>
          <w:sz w:val="22"/>
          <w:szCs w:val="22"/>
        </w:rPr>
      </w:pPr>
      <w:r w:rsidRPr="007D5B37">
        <w:rPr>
          <w:rFonts w:ascii="Arial" w:hAnsi="Arial" w:cs="Arial"/>
          <w:b/>
          <w:sz w:val="22"/>
          <w:szCs w:val="22"/>
        </w:rPr>
        <w:t xml:space="preserve">Chapter </w:t>
      </w:r>
      <w:r>
        <w:rPr>
          <w:rFonts w:ascii="Arial" w:hAnsi="Arial" w:cs="Arial"/>
          <w:b/>
          <w:sz w:val="22"/>
          <w:szCs w:val="22"/>
        </w:rPr>
        <w:t>14</w:t>
      </w:r>
      <w:r w:rsidRPr="007D5B37">
        <w:rPr>
          <w:rFonts w:ascii="Arial" w:hAnsi="Arial" w:cs="Arial"/>
          <w:b/>
          <w:sz w:val="22"/>
          <w:szCs w:val="22"/>
        </w:rPr>
        <w:t xml:space="preserve"> </w:t>
      </w:r>
      <w:r>
        <w:rPr>
          <w:rFonts w:ascii="Arial" w:hAnsi="Arial" w:cs="Arial"/>
          <w:b/>
          <w:sz w:val="22"/>
          <w:szCs w:val="22"/>
        </w:rPr>
        <w:t>–</w:t>
      </w:r>
      <w:r w:rsidRPr="007D5B37">
        <w:rPr>
          <w:rFonts w:ascii="Arial" w:hAnsi="Arial" w:cs="Arial"/>
          <w:b/>
          <w:sz w:val="22"/>
          <w:szCs w:val="22"/>
        </w:rPr>
        <w:t xml:space="preserve"> Drugs</w:t>
      </w:r>
      <w:r>
        <w:rPr>
          <w:rFonts w:ascii="Arial" w:hAnsi="Arial" w:cs="Arial"/>
          <w:b/>
          <w:sz w:val="22"/>
          <w:szCs w:val="22"/>
        </w:rPr>
        <w:t xml:space="preserve"> for Heart Conditions</w:t>
      </w:r>
      <w:r w:rsidRPr="007D5B37">
        <w:rPr>
          <w:rFonts w:ascii="Arial" w:hAnsi="Arial" w:cs="Arial"/>
          <w:sz w:val="22"/>
          <w:szCs w:val="22"/>
        </w:rPr>
        <w:t>, pp.</w:t>
      </w:r>
      <w:r>
        <w:rPr>
          <w:rFonts w:ascii="Arial" w:hAnsi="Arial" w:cs="Arial"/>
          <w:sz w:val="22"/>
          <w:szCs w:val="22"/>
        </w:rPr>
        <w:t>199-214</w:t>
      </w:r>
    </w:p>
    <w:p w:rsidR="009D7F4C" w:rsidRPr="00E1547F" w:rsidRDefault="009D7F4C" w:rsidP="009D7F4C">
      <w:pPr>
        <w:pStyle w:val="ListParagraph"/>
        <w:numPr>
          <w:ilvl w:val="0"/>
          <w:numId w:val="23"/>
        </w:numPr>
        <w:spacing w:after="120"/>
        <w:ind w:left="1077" w:hanging="357"/>
        <w:rPr>
          <w:rFonts w:ascii="Arial" w:hAnsi="Arial" w:cs="Arial"/>
          <w:sz w:val="22"/>
          <w:szCs w:val="22"/>
        </w:rPr>
      </w:pPr>
      <w:r>
        <w:rPr>
          <w:rFonts w:ascii="Arial" w:hAnsi="Arial" w:cs="Arial"/>
          <w:b/>
          <w:sz w:val="22"/>
          <w:szCs w:val="22"/>
        </w:rPr>
        <w:t xml:space="preserve">Chapter 15 – Antianginal and Peripheral Vasodilating Drugs, </w:t>
      </w:r>
      <w:r w:rsidRPr="002B6FE1">
        <w:rPr>
          <w:rFonts w:ascii="Arial" w:hAnsi="Arial" w:cs="Arial"/>
          <w:sz w:val="22"/>
          <w:szCs w:val="22"/>
        </w:rPr>
        <w:t>pp.217-223.</w:t>
      </w:r>
    </w:p>
    <w:p w:rsidR="009D7F4C" w:rsidRPr="002B6FE1" w:rsidRDefault="009D7F4C" w:rsidP="009D7F4C">
      <w:pPr>
        <w:pStyle w:val="ListParagraph"/>
        <w:numPr>
          <w:ilvl w:val="0"/>
          <w:numId w:val="23"/>
        </w:numPr>
        <w:spacing w:after="120"/>
        <w:ind w:left="1077" w:hanging="357"/>
        <w:rPr>
          <w:rFonts w:ascii="Arial" w:hAnsi="Arial" w:cs="Arial"/>
          <w:sz w:val="22"/>
          <w:szCs w:val="22"/>
        </w:rPr>
      </w:pPr>
      <w:r>
        <w:rPr>
          <w:rFonts w:ascii="Arial" w:hAnsi="Arial" w:cs="Arial"/>
          <w:b/>
          <w:sz w:val="22"/>
          <w:szCs w:val="22"/>
        </w:rPr>
        <w:t xml:space="preserve">Chapter 16 – Antihypertensive Drugs, </w:t>
      </w:r>
      <w:r w:rsidRPr="002B6FE1">
        <w:rPr>
          <w:rFonts w:ascii="Arial" w:hAnsi="Arial" w:cs="Arial"/>
          <w:sz w:val="22"/>
          <w:szCs w:val="22"/>
        </w:rPr>
        <w:t>pp.230-240, 241-242.</w:t>
      </w:r>
    </w:p>
    <w:p w:rsidR="009D7F4C" w:rsidRPr="00EE7C7F" w:rsidRDefault="009D7F4C" w:rsidP="009D7F4C">
      <w:pPr>
        <w:pStyle w:val="ListParagraph"/>
        <w:numPr>
          <w:ilvl w:val="0"/>
          <w:numId w:val="23"/>
        </w:numPr>
        <w:spacing w:after="120"/>
        <w:ind w:left="1077" w:hanging="357"/>
        <w:rPr>
          <w:rFonts w:ascii="Arial" w:hAnsi="Arial" w:cs="Arial"/>
          <w:sz w:val="22"/>
          <w:szCs w:val="22"/>
        </w:rPr>
      </w:pPr>
      <w:r>
        <w:rPr>
          <w:rFonts w:ascii="Arial" w:hAnsi="Arial" w:cs="Arial"/>
          <w:b/>
          <w:sz w:val="22"/>
          <w:szCs w:val="22"/>
        </w:rPr>
        <w:t xml:space="preserve">Chapter 18-Anticoagulant, Thrombolytic, and Antianemia Drugs, </w:t>
      </w:r>
      <w:r w:rsidRPr="002B6FE1">
        <w:rPr>
          <w:rFonts w:ascii="Arial" w:hAnsi="Arial" w:cs="Arial"/>
          <w:sz w:val="22"/>
          <w:szCs w:val="22"/>
        </w:rPr>
        <w:t>pp. 255-265</w:t>
      </w:r>
    </w:p>
    <w:p w:rsidR="009D7F4C" w:rsidRPr="00EE7C7F" w:rsidRDefault="009D7F4C" w:rsidP="009D7F4C">
      <w:pPr>
        <w:pStyle w:val="ListParagraph"/>
        <w:numPr>
          <w:ilvl w:val="0"/>
          <w:numId w:val="23"/>
        </w:numPr>
        <w:spacing w:after="120"/>
        <w:ind w:left="1077" w:hanging="357"/>
        <w:rPr>
          <w:rFonts w:ascii="Arial" w:hAnsi="Arial" w:cs="Arial"/>
          <w:sz w:val="22"/>
          <w:szCs w:val="22"/>
        </w:rPr>
      </w:pPr>
      <w:r>
        <w:rPr>
          <w:rFonts w:ascii="Arial" w:hAnsi="Arial" w:cs="Arial"/>
          <w:b/>
          <w:sz w:val="22"/>
          <w:szCs w:val="22"/>
        </w:rPr>
        <w:t xml:space="preserve">Chapter 19-Diuretics, </w:t>
      </w:r>
      <w:r w:rsidRPr="002B6FE1">
        <w:rPr>
          <w:rFonts w:ascii="Arial" w:hAnsi="Arial" w:cs="Arial"/>
          <w:sz w:val="22"/>
          <w:szCs w:val="22"/>
        </w:rPr>
        <w:t>pp. 275-286</w:t>
      </w:r>
    </w:p>
    <w:p w:rsidR="009D7F4C" w:rsidRPr="00EE7C7F" w:rsidRDefault="009D7F4C" w:rsidP="009D7F4C">
      <w:pPr>
        <w:pStyle w:val="ListParagraph"/>
        <w:numPr>
          <w:ilvl w:val="0"/>
          <w:numId w:val="23"/>
        </w:numPr>
        <w:spacing w:after="120"/>
        <w:ind w:left="1077" w:hanging="357"/>
        <w:rPr>
          <w:rFonts w:ascii="Arial" w:hAnsi="Arial" w:cs="Arial"/>
          <w:sz w:val="22"/>
          <w:szCs w:val="22"/>
        </w:rPr>
      </w:pPr>
      <w:r>
        <w:rPr>
          <w:rFonts w:ascii="Arial" w:hAnsi="Arial" w:cs="Arial"/>
          <w:b/>
          <w:sz w:val="22"/>
          <w:szCs w:val="22"/>
        </w:rPr>
        <w:t xml:space="preserve">Chapter 32- Fluids and Electrolytes, </w:t>
      </w:r>
      <w:r w:rsidRPr="002B6FE1">
        <w:rPr>
          <w:rFonts w:ascii="Arial" w:hAnsi="Arial" w:cs="Arial"/>
          <w:sz w:val="22"/>
          <w:szCs w:val="22"/>
        </w:rPr>
        <w:t>pp.542-553.</w:t>
      </w:r>
    </w:p>
    <w:p w:rsidR="009D7F4C" w:rsidRPr="007D5B37" w:rsidRDefault="009D7F4C" w:rsidP="009D7F4C">
      <w:pPr>
        <w:pStyle w:val="ListParagraph"/>
        <w:numPr>
          <w:ilvl w:val="0"/>
          <w:numId w:val="23"/>
        </w:numPr>
        <w:spacing w:after="120"/>
        <w:ind w:left="1077" w:hanging="357"/>
        <w:rPr>
          <w:rFonts w:ascii="Arial" w:hAnsi="Arial" w:cs="Arial"/>
          <w:sz w:val="22"/>
          <w:szCs w:val="22"/>
        </w:rPr>
      </w:pPr>
      <w:r>
        <w:rPr>
          <w:rFonts w:ascii="Arial" w:hAnsi="Arial" w:cs="Arial"/>
          <w:b/>
          <w:sz w:val="22"/>
          <w:szCs w:val="22"/>
        </w:rPr>
        <w:t xml:space="preserve">Chapter 22-Antidiabetic Drugs, </w:t>
      </w:r>
      <w:r w:rsidRPr="002B6FE1">
        <w:rPr>
          <w:rFonts w:ascii="Arial" w:hAnsi="Arial" w:cs="Arial"/>
          <w:sz w:val="22"/>
          <w:szCs w:val="22"/>
        </w:rPr>
        <w:t>pp. 323-329.</w:t>
      </w:r>
    </w:p>
    <w:p w:rsidR="009D7F4C" w:rsidRDefault="009D7F4C" w:rsidP="009D7F4C">
      <w:pPr>
        <w:ind w:left="743"/>
        <w:rPr>
          <w:rFonts w:ascii="Arial" w:hAnsi="Arial" w:cs="Arial"/>
          <w:sz w:val="22"/>
          <w:szCs w:val="22"/>
        </w:rPr>
      </w:pPr>
    </w:p>
    <w:p w:rsidR="009D7F4C" w:rsidRDefault="009D7F4C" w:rsidP="009D7F4C">
      <w:pPr>
        <w:tabs>
          <w:tab w:val="left" w:pos="720"/>
          <w:tab w:val="left" w:pos="1620"/>
          <w:tab w:val="left" w:pos="1980"/>
          <w:tab w:val="left" w:pos="2340"/>
          <w:tab w:val="left" w:pos="2700"/>
        </w:tabs>
        <w:rPr>
          <w:rFonts w:ascii="Arial" w:hAnsi="Arial" w:cs="Arial"/>
          <w:sz w:val="22"/>
          <w:szCs w:val="22"/>
        </w:rPr>
      </w:pPr>
      <w:r w:rsidRPr="00603BF4">
        <w:rPr>
          <w:rFonts w:ascii="Arial" w:hAnsi="Arial" w:cs="Arial"/>
          <w:sz w:val="22"/>
          <w:szCs w:val="22"/>
        </w:rPr>
        <w:t>In your readings for Module 4, pay special attention to drugs used extensively in Nuclear Medicine Technology, such as:</w:t>
      </w:r>
    </w:p>
    <w:p w:rsidR="009D7F4C" w:rsidRPr="00603BF4" w:rsidRDefault="009D7F4C" w:rsidP="009D7F4C">
      <w:pPr>
        <w:tabs>
          <w:tab w:val="left" w:pos="720"/>
          <w:tab w:val="left" w:pos="1620"/>
          <w:tab w:val="left" w:pos="1980"/>
          <w:tab w:val="left" w:pos="2340"/>
          <w:tab w:val="left" w:pos="2700"/>
        </w:tabs>
        <w:rPr>
          <w:rFonts w:ascii="Arial" w:hAnsi="Arial" w:cs="Arial"/>
          <w:sz w:val="22"/>
          <w:szCs w:val="22"/>
        </w:rPr>
      </w:pPr>
    </w:p>
    <w:p w:rsidR="009D7F4C" w:rsidRPr="00603BF4" w:rsidRDefault="009D7F4C" w:rsidP="009D7F4C">
      <w:pPr>
        <w:pStyle w:val="ListParagraph"/>
        <w:numPr>
          <w:ilvl w:val="0"/>
          <w:numId w:val="4"/>
        </w:numPr>
        <w:tabs>
          <w:tab w:val="left" w:pos="450"/>
          <w:tab w:val="left" w:pos="810"/>
          <w:tab w:val="left" w:pos="1980"/>
          <w:tab w:val="left" w:pos="2340"/>
          <w:tab w:val="left" w:pos="2700"/>
        </w:tabs>
        <w:ind w:hanging="1710"/>
        <w:rPr>
          <w:rFonts w:ascii="Arial" w:hAnsi="Arial" w:cs="Arial"/>
          <w:sz w:val="22"/>
          <w:szCs w:val="22"/>
        </w:rPr>
      </w:pPr>
      <w:r w:rsidRPr="00603BF4">
        <w:rPr>
          <w:rFonts w:ascii="Arial" w:hAnsi="Arial" w:cs="Arial"/>
          <w:sz w:val="22"/>
          <w:szCs w:val="22"/>
        </w:rPr>
        <w:t xml:space="preserve">  Adenosine</w:t>
      </w:r>
    </w:p>
    <w:p w:rsidR="009D7F4C" w:rsidRPr="00603BF4" w:rsidRDefault="009D7F4C" w:rsidP="009D7F4C">
      <w:pPr>
        <w:pStyle w:val="ListParagraph"/>
        <w:numPr>
          <w:ilvl w:val="0"/>
          <w:numId w:val="4"/>
        </w:numPr>
        <w:tabs>
          <w:tab w:val="left" w:pos="450"/>
          <w:tab w:val="left" w:pos="810"/>
          <w:tab w:val="left" w:pos="1980"/>
          <w:tab w:val="left" w:pos="2340"/>
          <w:tab w:val="left" w:pos="2700"/>
        </w:tabs>
        <w:ind w:hanging="1710"/>
        <w:rPr>
          <w:rFonts w:ascii="Arial" w:hAnsi="Arial" w:cs="Arial"/>
          <w:sz w:val="22"/>
          <w:szCs w:val="22"/>
        </w:rPr>
      </w:pPr>
      <w:r w:rsidRPr="00603BF4">
        <w:rPr>
          <w:rFonts w:ascii="Arial" w:hAnsi="Arial" w:cs="Arial"/>
          <w:sz w:val="22"/>
          <w:szCs w:val="22"/>
        </w:rPr>
        <w:t xml:space="preserve">  Aminophylline</w:t>
      </w:r>
    </w:p>
    <w:p w:rsidR="009D7F4C" w:rsidRPr="00603BF4" w:rsidRDefault="009D7F4C" w:rsidP="009D7F4C">
      <w:pPr>
        <w:pStyle w:val="ListParagraph"/>
        <w:numPr>
          <w:ilvl w:val="0"/>
          <w:numId w:val="4"/>
        </w:numPr>
        <w:tabs>
          <w:tab w:val="left" w:pos="450"/>
          <w:tab w:val="left" w:pos="810"/>
          <w:tab w:val="left" w:pos="1980"/>
          <w:tab w:val="left" w:pos="2340"/>
          <w:tab w:val="left" w:pos="2700"/>
        </w:tabs>
        <w:ind w:hanging="1710"/>
        <w:rPr>
          <w:rFonts w:ascii="Arial" w:hAnsi="Arial" w:cs="Arial"/>
          <w:sz w:val="22"/>
          <w:szCs w:val="22"/>
        </w:rPr>
      </w:pPr>
      <w:r w:rsidRPr="00603BF4">
        <w:rPr>
          <w:rFonts w:ascii="Arial" w:hAnsi="Arial" w:cs="Arial"/>
          <w:sz w:val="22"/>
          <w:szCs w:val="22"/>
        </w:rPr>
        <w:t xml:space="preserve"> Atropine</w:t>
      </w:r>
    </w:p>
    <w:p w:rsidR="009D7F4C" w:rsidRPr="00603BF4" w:rsidRDefault="009D7F4C" w:rsidP="009D7F4C">
      <w:pPr>
        <w:pStyle w:val="ListParagraph"/>
        <w:numPr>
          <w:ilvl w:val="0"/>
          <w:numId w:val="4"/>
        </w:numPr>
        <w:tabs>
          <w:tab w:val="left" w:pos="450"/>
          <w:tab w:val="left" w:pos="810"/>
          <w:tab w:val="left" w:pos="1980"/>
          <w:tab w:val="left" w:pos="2340"/>
          <w:tab w:val="left" w:pos="2700"/>
        </w:tabs>
        <w:ind w:hanging="1710"/>
        <w:rPr>
          <w:rFonts w:ascii="Arial" w:hAnsi="Arial" w:cs="Arial"/>
          <w:sz w:val="22"/>
          <w:szCs w:val="22"/>
        </w:rPr>
      </w:pPr>
      <w:r w:rsidRPr="00603BF4">
        <w:rPr>
          <w:rFonts w:ascii="Arial" w:hAnsi="Arial" w:cs="Arial"/>
          <w:sz w:val="22"/>
          <w:szCs w:val="22"/>
        </w:rPr>
        <w:t xml:space="preserve">  Insulin</w:t>
      </w:r>
    </w:p>
    <w:p w:rsidR="009D7F4C" w:rsidRPr="00603BF4" w:rsidRDefault="009D7F4C" w:rsidP="009D7F4C">
      <w:pPr>
        <w:pStyle w:val="ListParagraph"/>
        <w:numPr>
          <w:ilvl w:val="0"/>
          <w:numId w:val="4"/>
        </w:numPr>
        <w:tabs>
          <w:tab w:val="left" w:pos="450"/>
          <w:tab w:val="left" w:pos="810"/>
          <w:tab w:val="left" w:pos="1980"/>
          <w:tab w:val="left" w:pos="2340"/>
          <w:tab w:val="left" w:pos="2700"/>
        </w:tabs>
        <w:ind w:hanging="1710"/>
        <w:rPr>
          <w:rFonts w:ascii="Arial" w:hAnsi="Arial" w:cs="Arial"/>
          <w:sz w:val="22"/>
          <w:szCs w:val="22"/>
        </w:rPr>
      </w:pPr>
      <w:r w:rsidRPr="00603BF4">
        <w:rPr>
          <w:rFonts w:ascii="Arial" w:hAnsi="Arial" w:cs="Arial"/>
          <w:sz w:val="22"/>
          <w:szCs w:val="22"/>
        </w:rPr>
        <w:t xml:space="preserve">  Dipyridamole</w:t>
      </w:r>
    </w:p>
    <w:p w:rsidR="009D7F4C" w:rsidRPr="00603BF4" w:rsidRDefault="009D7F4C" w:rsidP="009D7F4C">
      <w:pPr>
        <w:pStyle w:val="ListParagraph"/>
        <w:numPr>
          <w:ilvl w:val="0"/>
          <w:numId w:val="4"/>
        </w:numPr>
        <w:tabs>
          <w:tab w:val="left" w:pos="450"/>
          <w:tab w:val="left" w:pos="810"/>
          <w:tab w:val="left" w:pos="1980"/>
          <w:tab w:val="left" w:pos="2340"/>
          <w:tab w:val="left" w:pos="2700"/>
        </w:tabs>
        <w:ind w:hanging="1710"/>
        <w:rPr>
          <w:rFonts w:ascii="Arial" w:hAnsi="Arial" w:cs="Arial"/>
          <w:sz w:val="22"/>
          <w:szCs w:val="22"/>
        </w:rPr>
      </w:pPr>
      <w:r w:rsidRPr="00603BF4">
        <w:rPr>
          <w:rFonts w:ascii="Arial" w:hAnsi="Arial" w:cs="Arial"/>
          <w:sz w:val="22"/>
          <w:szCs w:val="22"/>
        </w:rPr>
        <w:t xml:space="preserve">  Dobutamine</w:t>
      </w:r>
    </w:p>
    <w:p w:rsidR="009D7F4C" w:rsidRPr="00603BF4" w:rsidRDefault="009D7F4C" w:rsidP="009D7F4C">
      <w:pPr>
        <w:pStyle w:val="ListParagraph"/>
        <w:numPr>
          <w:ilvl w:val="0"/>
          <w:numId w:val="4"/>
        </w:numPr>
        <w:tabs>
          <w:tab w:val="left" w:pos="450"/>
          <w:tab w:val="left" w:pos="810"/>
          <w:tab w:val="left" w:pos="1980"/>
          <w:tab w:val="left" w:pos="2340"/>
          <w:tab w:val="left" w:pos="2700"/>
        </w:tabs>
        <w:ind w:hanging="1710"/>
        <w:rPr>
          <w:rFonts w:ascii="Arial" w:hAnsi="Arial" w:cs="Arial"/>
          <w:sz w:val="22"/>
          <w:szCs w:val="22"/>
        </w:rPr>
      </w:pPr>
      <w:r w:rsidRPr="00603BF4">
        <w:rPr>
          <w:rFonts w:ascii="Arial" w:hAnsi="Arial" w:cs="Arial"/>
          <w:sz w:val="22"/>
          <w:szCs w:val="22"/>
        </w:rPr>
        <w:t xml:space="preserve">  ACD solution</w:t>
      </w:r>
    </w:p>
    <w:p w:rsidR="009D7F4C" w:rsidRPr="00603BF4" w:rsidRDefault="009D7F4C" w:rsidP="009D7F4C">
      <w:pPr>
        <w:pStyle w:val="ListParagraph"/>
        <w:numPr>
          <w:ilvl w:val="0"/>
          <w:numId w:val="4"/>
        </w:numPr>
        <w:tabs>
          <w:tab w:val="left" w:pos="450"/>
          <w:tab w:val="left" w:pos="810"/>
          <w:tab w:val="left" w:pos="1980"/>
          <w:tab w:val="left" w:pos="2340"/>
          <w:tab w:val="left" w:pos="2700"/>
        </w:tabs>
        <w:ind w:hanging="1710"/>
        <w:rPr>
          <w:rFonts w:ascii="Arial" w:hAnsi="Arial" w:cs="Arial"/>
          <w:sz w:val="22"/>
          <w:szCs w:val="22"/>
        </w:rPr>
      </w:pPr>
      <w:r w:rsidRPr="00603BF4">
        <w:rPr>
          <w:rFonts w:ascii="Arial" w:hAnsi="Arial" w:cs="Arial"/>
          <w:sz w:val="22"/>
          <w:szCs w:val="22"/>
        </w:rPr>
        <w:t xml:space="preserve">  Ascorbic acid</w:t>
      </w:r>
    </w:p>
    <w:p w:rsidR="009D7F4C" w:rsidRPr="00603BF4" w:rsidRDefault="009D7F4C" w:rsidP="009D7F4C">
      <w:pPr>
        <w:pStyle w:val="ListParagraph"/>
        <w:numPr>
          <w:ilvl w:val="0"/>
          <w:numId w:val="4"/>
        </w:numPr>
        <w:tabs>
          <w:tab w:val="left" w:pos="450"/>
          <w:tab w:val="left" w:pos="810"/>
          <w:tab w:val="left" w:pos="1980"/>
          <w:tab w:val="left" w:pos="2340"/>
          <w:tab w:val="left" w:pos="2700"/>
        </w:tabs>
        <w:ind w:hanging="1710"/>
        <w:rPr>
          <w:rFonts w:ascii="Arial" w:hAnsi="Arial" w:cs="Arial"/>
          <w:sz w:val="22"/>
          <w:szCs w:val="22"/>
        </w:rPr>
      </w:pPr>
      <w:r w:rsidRPr="00603BF4">
        <w:rPr>
          <w:rFonts w:ascii="Arial" w:hAnsi="Arial" w:cs="Arial"/>
          <w:sz w:val="22"/>
          <w:szCs w:val="22"/>
        </w:rPr>
        <w:t xml:space="preserve">  EDTA</w:t>
      </w:r>
    </w:p>
    <w:p w:rsidR="009D7F4C" w:rsidRDefault="009D7F4C" w:rsidP="009D7F4C">
      <w:pPr>
        <w:pStyle w:val="ListParagraph"/>
        <w:numPr>
          <w:ilvl w:val="0"/>
          <w:numId w:val="4"/>
        </w:numPr>
        <w:tabs>
          <w:tab w:val="left" w:pos="450"/>
          <w:tab w:val="left" w:pos="810"/>
          <w:tab w:val="left" w:pos="1980"/>
          <w:tab w:val="left" w:pos="2340"/>
          <w:tab w:val="left" w:pos="2700"/>
        </w:tabs>
        <w:ind w:hanging="1710"/>
        <w:rPr>
          <w:rFonts w:ascii="Arial" w:hAnsi="Arial" w:cs="Arial"/>
          <w:sz w:val="22"/>
          <w:szCs w:val="22"/>
        </w:rPr>
      </w:pPr>
      <w:r w:rsidRPr="00603BF4">
        <w:rPr>
          <w:rFonts w:ascii="Arial" w:hAnsi="Arial" w:cs="Arial"/>
          <w:sz w:val="22"/>
          <w:szCs w:val="22"/>
        </w:rPr>
        <w:t xml:space="preserve">  Heparin</w:t>
      </w:r>
    </w:p>
    <w:p w:rsidR="009D7F4C" w:rsidRDefault="009D7F4C" w:rsidP="00077BA3">
      <w:pPr>
        <w:rPr>
          <w:rFonts w:ascii="Arial" w:hAnsi="Arial" w:cs="Arial"/>
          <w:sz w:val="22"/>
          <w:szCs w:val="22"/>
        </w:rPr>
      </w:pPr>
    </w:p>
    <w:p w:rsidR="009D7F4C" w:rsidRDefault="009D7F4C" w:rsidP="00077BA3">
      <w:pPr>
        <w:rPr>
          <w:rFonts w:ascii="Arial" w:hAnsi="Arial" w:cs="Arial"/>
          <w:sz w:val="22"/>
          <w:szCs w:val="22"/>
        </w:rPr>
      </w:pPr>
    </w:p>
    <w:p w:rsidR="009D7F4C" w:rsidRPr="007D5B37" w:rsidRDefault="009D7F4C" w:rsidP="009D7F4C">
      <w:pPr>
        <w:pStyle w:val="Heading1"/>
        <w:rPr>
          <w:b w:val="0"/>
          <w:sz w:val="22"/>
          <w:szCs w:val="22"/>
        </w:rPr>
      </w:pPr>
      <w:r w:rsidRPr="007D5B37">
        <w:rPr>
          <w:b w:val="0"/>
          <w:sz w:val="22"/>
          <w:szCs w:val="22"/>
        </w:rPr>
        <w:t>(h2)</w:t>
      </w:r>
      <w:r w:rsidRPr="007D5B37">
        <w:rPr>
          <w:b w:val="0"/>
          <w:sz w:val="22"/>
          <w:szCs w:val="22"/>
        </w:rPr>
        <w:tab/>
        <w:t>Online</w:t>
      </w:r>
    </w:p>
    <w:p w:rsidR="009D7F4C" w:rsidRDefault="009D7F4C" w:rsidP="009D7F4C">
      <w:pPr>
        <w:numPr>
          <w:ilvl w:val="0"/>
          <w:numId w:val="22"/>
        </w:numPr>
        <w:rPr>
          <w:rFonts w:ascii="Arial" w:hAnsi="Arial" w:cs="Arial"/>
          <w:sz w:val="22"/>
          <w:szCs w:val="22"/>
        </w:rPr>
      </w:pPr>
      <w:r w:rsidRPr="007D5B37">
        <w:rPr>
          <w:rFonts w:ascii="Arial" w:hAnsi="Arial" w:cs="Arial"/>
          <w:sz w:val="22"/>
          <w:szCs w:val="22"/>
        </w:rPr>
        <w:t xml:space="preserve">Read the </w:t>
      </w:r>
      <w:r w:rsidRPr="007D5B37">
        <w:rPr>
          <w:rFonts w:ascii="Arial" w:hAnsi="Arial" w:cs="Arial"/>
          <w:b/>
          <w:sz w:val="22"/>
          <w:szCs w:val="22"/>
        </w:rPr>
        <w:t>online notes</w:t>
      </w:r>
      <w:r w:rsidRPr="007D5B37">
        <w:rPr>
          <w:rFonts w:ascii="Arial" w:hAnsi="Arial" w:cs="Arial"/>
          <w:sz w:val="22"/>
          <w:szCs w:val="22"/>
        </w:rPr>
        <w:t xml:space="preserve"> in Units 1 - </w:t>
      </w:r>
      <w:r w:rsidR="00B203F6">
        <w:rPr>
          <w:rFonts w:ascii="Arial" w:hAnsi="Arial" w:cs="Arial"/>
          <w:sz w:val="22"/>
          <w:szCs w:val="22"/>
        </w:rPr>
        <w:t>7</w:t>
      </w:r>
      <w:r w:rsidRPr="007D5B37">
        <w:rPr>
          <w:rFonts w:ascii="Arial" w:hAnsi="Arial" w:cs="Arial"/>
          <w:sz w:val="22"/>
          <w:szCs w:val="22"/>
        </w:rPr>
        <w:t xml:space="preserve"> of this module. </w:t>
      </w:r>
    </w:p>
    <w:p w:rsidR="009D7F4C" w:rsidRDefault="009D7F4C" w:rsidP="009D7F4C">
      <w:pPr>
        <w:numPr>
          <w:ilvl w:val="0"/>
          <w:numId w:val="22"/>
        </w:numPr>
        <w:rPr>
          <w:rFonts w:ascii="Arial" w:hAnsi="Arial" w:cs="Arial"/>
          <w:sz w:val="22"/>
          <w:szCs w:val="22"/>
        </w:rPr>
      </w:pPr>
      <w:r>
        <w:rPr>
          <w:rFonts w:ascii="Arial" w:hAnsi="Arial" w:cs="Arial"/>
          <w:sz w:val="22"/>
          <w:szCs w:val="22"/>
        </w:rPr>
        <w:t xml:space="preserve">Read the online </w:t>
      </w:r>
      <w:r w:rsidRPr="00A724C8">
        <w:rPr>
          <w:rFonts w:ascii="Arial" w:hAnsi="Arial" w:cs="Arial"/>
          <w:b/>
          <w:sz w:val="22"/>
          <w:szCs w:val="22"/>
        </w:rPr>
        <w:t>journal articles</w:t>
      </w:r>
      <w:r>
        <w:rPr>
          <w:rFonts w:ascii="Arial" w:hAnsi="Arial" w:cs="Arial"/>
          <w:sz w:val="22"/>
          <w:szCs w:val="22"/>
        </w:rPr>
        <w:t>:</w:t>
      </w:r>
    </w:p>
    <w:p w:rsidR="009D7F4C" w:rsidRDefault="009D7F4C" w:rsidP="009D7F4C">
      <w:pPr>
        <w:numPr>
          <w:ilvl w:val="1"/>
          <w:numId w:val="22"/>
        </w:numPr>
        <w:spacing w:after="200" w:line="276" w:lineRule="auto"/>
        <w:rPr>
          <w:rFonts w:ascii="Arial" w:hAnsi="Arial" w:cs="Arial"/>
          <w:color w:val="C0504D" w:themeColor="accent2"/>
          <w:sz w:val="22"/>
          <w:szCs w:val="22"/>
          <w:lang w:eastAsia="en-CA"/>
        </w:rPr>
      </w:pPr>
      <w:r w:rsidRPr="00F66B19">
        <w:rPr>
          <w:rFonts w:ascii="Arial" w:hAnsi="Arial" w:cs="Arial"/>
          <w:sz w:val="22"/>
          <w:szCs w:val="22"/>
          <w:u w:val="single"/>
        </w:rPr>
        <w:t xml:space="preserve">Pharmacological Interventions in Nuclear Medicine Cardiac Perfusion Imaging  </w:t>
      </w:r>
      <w:r>
        <w:rPr>
          <w:rFonts w:ascii="Arial" w:hAnsi="Arial" w:cs="Arial"/>
          <w:sz w:val="22"/>
          <w:szCs w:val="22"/>
          <w:u w:val="single"/>
        </w:rPr>
        <w:t xml:space="preserve">  </w:t>
      </w:r>
      <w:r w:rsidRPr="007D5B37">
        <w:rPr>
          <w:rFonts w:ascii="Arial" w:hAnsi="Arial" w:cs="Arial"/>
          <w:sz w:val="22"/>
          <w:szCs w:val="22"/>
        </w:rPr>
        <w:t>((</w:t>
      </w:r>
      <w:r w:rsidRPr="007D5B37">
        <w:rPr>
          <w:rFonts w:ascii="Arial" w:hAnsi="Arial" w:cs="Arial"/>
          <w:color w:val="C0504D" w:themeColor="accent2"/>
          <w:sz w:val="22"/>
          <w:szCs w:val="22"/>
        </w:rPr>
        <w:t xml:space="preserve">Paul URl is  </w:t>
      </w:r>
      <w:hyperlink r:id="rId6" w:history="1">
        <w:r w:rsidRPr="00F66B19">
          <w:rPr>
            <w:rStyle w:val="Hyperlink"/>
            <w:rFonts w:ascii="Arial" w:hAnsi="Arial" w:cs="Arial"/>
            <w:color w:val="C0504D" w:themeColor="accent2"/>
            <w:sz w:val="22"/>
            <w:szCs w:val="22"/>
          </w:rPr>
          <w:t>http://www.ualberta.ca/~csps/JPPS4(3)/G.Matte/perfusion.pdf</w:t>
        </w:r>
      </w:hyperlink>
      <w:r w:rsidRPr="007D5B37">
        <w:rPr>
          <w:rFonts w:ascii="Arial" w:hAnsi="Arial" w:cs="Arial"/>
          <w:color w:val="C0504D" w:themeColor="accent2"/>
          <w:sz w:val="22"/>
          <w:szCs w:val="22"/>
        </w:rPr>
        <w:t xml:space="preserve">      Please link to it from here.))</w:t>
      </w:r>
    </w:p>
    <w:p w:rsidR="009D7F4C" w:rsidRDefault="009D7F4C" w:rsidP="009D7F4C">
      <w:pPr>
        <w:numPr>
          <w:ilvl w:val="0"/>
          <w:numId w:val="22"/>
        </w:numPr>
        <w:rPr>
          <w:rFonts w:ascii="Arial" w:hAnsi="Arial" w:cs="Arial"/>
          <w:sz w:val="22"/>
          <w:szCs w:val="22"/>
        </w:rPr>
      </w:pPr>
      <w:r w:rsidRPr="007D5B37">
        <w:rPr>
          <w:rFonts w:ascii="Arial" w:hAnsi="Arial" w:cs="Arial"/>
          <w:sz w:val="22"/>
          <w:szCs w:val="22"/>
        </w:rPr>
        <w:t>Review the PowerPoint presentation</w:t>
      </w:r>
      <w:r>
        <w:rPr>
          <w:rFonts w:ascii="Arial" w:hAnsi="Arial" w:cs="Arial"/>
          <w:sz w:val="22"/>
          <w:szCs w:val="22"/>
        </w:rPr>
        <w:t>s which summarize the reading material</w:t>
      </w:r>
      <w:r w:rsidRPr="007D5B37">
        <w:rPr>
          <w:rFonts w:ascii="Arial" w:hAnsi="Arial" w:cs="Arial"/>
          <w:sz w:val="22"/>
          <w:szCs w:val="22"/>
        </w:rPr>
        <w:t xml:space="preserve">: </w:t>
      </w:r>
    </w:p>
    <w:p w:rsidR="009D7F4C" w:rsidRDefault="009D7F4C" w:rsidP="009D7F4C">
      <w:pPr>
        <w:ind w:left="1168"/>
        <w:rPr>
          <w:rFonts w:ascii="Arial" w:hAnsi="Arial" w:cs="Arial"/>
          <w:sz w:val="22"/>
          <w:szCs w:val="22"/>
        </w:rPr>
      </w:pPr>
      <w:r>
        <w:rPr>
          <w:rFonts w:ascii="Arial" w:hAnsi="Arial" w:cs="Arial"/>
          <w:sz w:val="22"/>
          <w:szCs w:val="22"/>
        </w:rPr>
        <w:t>1. Cardiotonic and anti-arrhythmic drugs</w:t>
      </w:r>
    </w:p>
    <w:p w:rsidR="009D7F4C" w:rsidRDefault="009D7F4C" w:rsidP="009D7F4C">
      <w:pPr>
        <w:ind w:left="1168"/>
        <w:rPr>
          <w:rFonts w:ascii="Arial" w:hAnsi="Arial" w:cs="Arial"/>
          <w:sz w:val="22"/>
          <w:szCs w:val="22"/>
        </w:rPr>
      </w:pPr>
      <w:r>
        <w:rPr>
          <w:rFonts w:ascii="Arial" w:hAnsi="Arial" w:cs="Arial"/>
          <w:sz w:val="22"/>
          <w:szCs w:val="22"/>
        </w:rPr>
        <w:t>2.</w:t>
      </w:r>
      <w:r w:rsidR="00B203F6">
        <w:rPr>
          <w:rFonts w:ascii="Arial" w:hAnsi="Arial" w:cs="Arial"/>
          <w:sz w:val="22"/>
          <w:szCs w:val="22"/>
        </w:rPr>
        <w:t xml:space="preserve"> </w:t>
      </w:r>
      <w:r>
        <w:rPr>
          <w:rFonts w:ascii="Arial" w:hAnsi="Arial" w:cs="Arial"/>
          <w:sz w:val="22"/>
          <w:szCs w:val="22"/>
        </w:rPr>
        <w:t>Anti-anginal drugs</w:t>
      </w:r>
    </w:p>
    <w:p w:rsidR="009D7F4C" w:rsidRDefault="009D7F4C" w:rsidP="009D7F4C">
      <w:pPr>
        <w:ind w:left="1168"/>
        <w:rPr>
          <w:rFonts w:ascii="Arial" w:hAnsi="Arial" w:cs="Arial"/>
          <w:sz w:val="22"/>
          <w:szCs w:val="22"/>
        </w:rPr>
      </w:pPr>
      <w:r>
        <w:rPr>
          <w:rFonts w:ascii="Arial" w:hAnsi="Arial" w:cs="Arial"/>
          <w:sz w:val="22"/>
          <w:szCs w:val="22"/>
        </w:rPr>
        <w:t>3. Anticoagulants</w:t>
      </w:r>
    </w:p>
    <w:p w:rsidR="009D7F4C" w:rsidRDefault="009D7F4C" w:rsidP="009D7F4C">
      <w:pPr>
        <w:ind w:left="1168"/>
        <w:rPr>
          <w:rFonts w:ascii="Arial" w:hAnsi="Arial" w:cs="Arial"/>
          <w:sz w:val="22"/>
          <w:szCs w:val="22"/>
        </w:rPr>
      </w:pPr>
      <w:r>
        <w:rPr>
          <w:rFonts w:ascii="Arial" w:hAnsi="Arial" w:cs="Arial"/>
          <w:sz w:val="22"/>
          <w:szCs w:val="22"/>
        </w:rPr>
        <w:t>4. Diuretics</w:t>
      </w:r>
    </w:p>
    <w:p w:rsidR="009D7F4C" w:rsidRDefault="009D7F4C" w:rsidP="009D7F4C">
      <w:pPr>
        <w:ind w:left="1168"/>
        <w:rPr>
          <w:rFonts w:ascii="Arial" w:hAnsi="Arial" w:cs="Arial"/>
          <w:sz w:val="22"/>
          <w:szCs w:val="22"/>
        </w:rPr>
      </w:pPr>
      <w:r>
        <w:rPr>
          <w:rFonts w:ascii="Arial" w:hAnsi="Arial" w:cs="Arial"/>
          <w:sz w:val="22"/>
          <w:szCs w:val="22"/>
        </w:rPr>
        <w:t>5. Fluids and electrolytes</w:t>
      </w:r>
    </w:p>
    <w:p w:rsidR="009D7F4C" w:rsidRDefault="009D7F4C" w:rsidP="009D7F4C">
      <w:pPr>
        <w:ind w:left="1168"/>
        <w:rPr>
          <w:rFonts w:ascii="Arial" w:hAnsi="Arial" w:cs="Arial"/>
          <w:sz w:val="22"/>
          <w:szCs w:val="22"/>
        </w:rPr>
      </w:pPr>
      <w:r>
        <w:rPr>
          <w:rFonts w:ascii="Arial" w:hAnsi="Arial" w:cs="Arial"/>
          <w:sz w:val="22"/>
          <w:szCs w:val="22"/>
        </w:rPr>
        <w:t>6. Insulin</w:t>
      </w:r>
    </w:p>
    <w:p w:rsidR="009D7F4C" w:rsidRPr="007D5B37" w:rsidRDefault="009D7F4C" w:rsidP="009D7F4C">
      <w:pPr>
        <w:rPr>
          <w:rFonts w:ascii="Arial" w:hAnsi="Arial" w:cs="Arial"/>
          <w:sz w:val="22"/>
          <w:szCs w:val="22"/>
        </w:rPr>
      </w:pPr>
    </w:p>
    <w:p w:rsidR="009D7F4C" w:rsidRPr="007D5B37" w:rsidRDefault="009D7F4C" w:rsidP="009D7F4C">
      <w:pPr>
        <w:numPr>
          <w:ilvl w:val="0"/>
          <w:numId w:val="22"/>
        </w:numPr>
        <w:rPr>
          <w:rFonts w:ascii="Arial" w:hAnsi="Arial" w:cs="Arial"/>
          <w:sz w:val="22"/>
          <w:szCs w:val="22"/>
        </w:rPr>
      </w:pPr>
      <w:r w:rsidRPr="007D5B37">
        <w:rPr>
          <w:rFonts w:ascii="Arial" w:hAnsi="Arial" w:cs="Arial"/>
          <w:sz w:val="22"/>
          <w:szCs w:val="22"/>
        </w:rPr>
        <w:t xml:space="preserve">Visit the following </w:t>
      </w:r>
      <w:r w:rsidRPr="007D5B37">
        <w:rPr>
          <w:rFonts w:ascii="Arial" w:hAnsi="Arial" w:cs="Arial"/>
          <w:b/>
          <w:sz w:val="22"/>
          <w:szCs w:val="22"/>
        </w:rPr>
        <w:t>web resources</w:t>
      </w:r>
      <w:r w:rsidRPr="007D5B37">
        <w:rPr>
          <w:rFonts w:ascii="Arial" w:hAnsi="Arial" w:cs="Arial"/>
          <w:sz w:val="22"/>
          <w:szCs w:val="22"/>
        </w:rPr>
        <w:t>:</w:t>
      </w:r>
    </w:p>
    <w:p w:rsidR="009D7F4C" w:rsidRDefault="009D7F4C" w:rsidP="009D7F4C">
      <w:pPr>
        <w:numPr>
          <w:ilvl w:val="1"/>
          <w:numId w:val="22"/>
        </w:numPr>
        <w:spacing w:after="60"/>
        <w:ind w:left="1434" w:hanging="357"/>
        <w:rPr>
          <w:rFonts w:ascii="Arial" w:hAnsi="Arial" w:cs="Arial"/>
          <w:color w:val="C0504D" w:themeColor="accent2"/>
          <w:sz w:val="22"/>
          <w:szCs w:val="22"/>
          <w:lang w:eastAsia="en-CA"/>
        </w:rPr>
      </w:pPr>
      <w:r w:rsidRPr="00A33F40">
        <w:rPr>
          <w:rFonts w:ascii="Arial" w:hAnsi="Arial" w:cs="Arial"/>
          <w:sz w:val="22"/>
          <w:szCs w:val="22"/>
          <w:u w:val="single"/>
        </w:rPr>
        <w:t>Society for Nuclear Medicine Procedure Guideline for Myocardial Perfusion Imaging 3.3</w:t>
      </w:r>
      <w:r>
        <w:rPr>
          <w:rFonts w:ascii="Arial" w:hAnsi="Arial" w:cs="Arial"/>
          <w:sz w:val="22"/>
          <w:szCs w:val="22"/>
        </w:rPr>
        <w:t>.</w:t>
      </w:r>
      <w:r w:rsidRPr="007D5B37">
        <w:rPr>
          <w:rFonts w:ascii="Arial" w:hAnsi="Arial" w:cs="Arial"/>
          <w:sz w:val="22"/>
          <w:szCs w:val="22"/>
        </w:rPr>
        <w:t xml:space="preserve">     ((</w:t>
      </w:r>
      <w:r w:rsidRPr="007D5B37">
        <w:rPr>
          <w:rFonts w:ascii="Arial" w:hAnsi="Arial" w:cs="Arial"/>
          <w:color w:val="C0504D" w:themeColor="accent2"/>
          <w:sz w:val="22"/>
          <w:szCs w:val="22"/>
        </w:rPr>
        <w:t xml:space="preserve">Paul URl is  </w:t>
      </w:r>
      <w:r w:rsidRPr="00A33F40">
        <w:rPr>
          <w:rFonts w:ascii="Arial" w:hAnsi="Arial" w:cs="Arial"/>
          <w:color w:val="C0504D" w:themeColor="accent2"/>
          <w:sz w:val="22"/>
          <w:szCs w:val="22"/>
        </w:rPr>
        <w:t>http://interactive.snm.org/docs/155.pdf</w:t>
      </w:r>
      <w:r w:rsidRPr="007D5B37">
        <w:rPr>
          <w:rFonts w:ascii="Arial" w:hAnsi="Arial" w:cs="Arial"/>
          <w:color w:val="C0504D" w:themeColor="accent2"/>
          <w:sz w:val="22"/>
          <w:szCs w:val="22"/>
        </w:rPr>
        <w:t xml:space="preserve">       Please link to it from here.))</w:t>
      </w:r>
    </w:p>
    <w:p w:rsidR="009D7F4C" w:rsidRDefault="009D7F4C" w:rsidP="009D7F4C">
      <w:pPr>
        <w:numPr>
          <w:ilvl w:val="1"/>
          <w:numId w:val="22"/>
        </w:numPr>
        <w:spacing w:after="60"/>
        <w:ind w:left="1434" w:hanging="357"/>
        <w:rPr>
          <w:rFonts w:ascii="Arial" w:hAnsi="Arial" w:cs="Arial"/>
          <w:color w:val="C0504D" w:themeColor="accent2"/>
          <w:sz w:val="22"/>
          <w:szCs w:val="22"/>
          <w:lang w:eastAsia="en-CA"/>
        </w:rPr>
      </w:pPr>
      <w:r>
        <w:rPr>
          <w:rFonts w:ascii="Arial" w:hAnsi="Arial" w:cs="Arial"/>
          <w:sz w:val="22"/>
          <w:szCs w:val="22"/>
          <w:u w:val="single"/>
        </w:rPr>
        <w:t>Cardiac Action Potential website</w:t>
      </w:r>
      <w:r w:rsidRPr="00A724C8">
        <w:rPr>
          <w:rFonts w:ascii="Arial" w:hAnsi="Arial" w:cs="Arial"/>
          <w:sz w:val="22"/>
          <w:szCs w:val="22"/>
        </w:rPr>
        <w:t xml:space="preserve">     </w:t>
      </w:r>
      <w:r w:rsidRPr="00A724C8">
        <w:rPr>
          <w:rFonts w:ascii="Arial" w:hAnsi="Arial" w:cs="Arial"/>
          <w:color w:val="C0504D" w:themeColor="accent2"/>
          <w:sz w:val="22"/>
          <w:szCs w:val="22"/>
        </w:rPr>
        <w:t xml:space="preserve">((Paul URl is  </w:t>
      </w:r>
      <w:hyperlink r:id="rId7" w:history="1">
        <w:r w:rsidRPr="00A724C8">
          <w:rPr>
            <w:rStyle w:val="Hyperlink"/>
            <w:rFonts w:ascii="Arial" w:hAnsi="Arial" w:cs="Arial"/>
            <w:color w:val="C0504D" w:themeColor="accent2"/>
            <w:sz w:val="22"/>
            <w:szCs w:val="22"/>
          </w:rPr>
          <w:t>http://www.upto11.net/generic_wiki.php?q=cardiac_action_potential</w:t>
        </w:r>
      </w:hyperlink>
      <w:r w:rsidRPr="00A724C8">
        <w:rPr>
          <w:color w:val="C0504D" w:themeColor="accent2"/>
        </w:rPr>
        <w:t xml:space="preserve">       </w:t>
      </w:r>
      <w:r w:rsidRPr="00A724C8">
        <w:rPr>
          <w:rFonts w:ascii="Arial" w:hAnsi="Arial" w:cs="Arial"/>
          <w:color w:val="C0504D" w:themeColor="accent2"/>
          <w:sz w:val="22"/>
          <w:szCs w:val="22"/>
        </w:rPr>
        <w:t>Please link to it from here.))</w:t>
      </w:r>
    </w:p>
    <w:p w:rsidR="009D7F4C" w:rsidRPr="009D7F4C" w:rsidRDefault="009D7F4C" w:rsidP="009D7F4C">
      <w:pPr>
        <w:numPr>
          <w:ilvl w:val="1"/>
          <w:numId w:val="22"/>
        </w:numPr>
        <w:spacing w:after="60"/>
        <w:ind w:left="1434" w:hanging="357"/>
        <w:rPr>
          <w:rFonts w:ascii="Arial" w:hAnsi="Arial" w:cs="Arial"/>
          <w:color w:val="993366"/>
          <w:sz w:val="22"/>
          <w:szCs w:val="22"/>
          <w:lang w:eastAsia="en-CA"/>
        </w:rPr>
      </w:pPr>
      <w:r w:rsidRPr="00A60286">
        <w:rPr>
          <w:rFonts w:ascii="Arial" w:hAnsi="Arial" w:cs="Arial"/>
          <w:color w:val="000000" w:themeColor="text1"/>
          <w:sz w:val="22"/>
          <w:szCs w:val="22"/>
          <w:u w:val="single"/>
          <w:lang w:eastAsia="en-CA"/>
        </w:rPr>
        <w:t>EKG signal pattern</w:t>
      </w:r>
      <w:r w:rsidRPr="009D7F4C">
        <w:rPr>
          <w:rFonts w:ascii="Arial" w:hAnsi="Arial" w:cs="Arial"/>
          <w:color w:val="C0504D"/>
          <w:sz w:val="22"/>
          <w:szCs w:val="22"/>
          <w:lang w:eastAsia="en-CA"/>
        </w:rPr>
        <w:t xml:space="preserve">   </w:t>
      </w:r>
      <w:r w:rsidRPr="009D7F4C">
        <w:rPr>
          <w:rFonts w:ascii="Arial" w:hAnsi="Arial" w:cs="Arial"/>
          <w:color w:val="993366"/>
          <w:sz w:val="22"/>
          <w:szCs w:val="22"/>
          <w:lang w:eastAsia="en-CA"/>
        </w:rPr>
        <w:t xml:space="preserve">((Paul </w:t>
      </w:r>
      <w:smartTag w:uri="urn:schemas-microsoft-com:office:smarttags" w:element="stockticker">
        <w:r w:rsidRPr="009D7F4C">
          <w:rPr>
            <w:rFonts w:ascii="Arial" w:hAnsi="Arial" w:cs="Arial"/>
            <w:color w:val="993366"/>
            <w:sz w:val="22"/>
            <w:szCs w:val="22"/>
            <w:lang w:eastAsia="en-CA"/>
          </w:rPr>
          <w:t>URI</w:t>
        </w:r>
      </w:smartTag>
      <w:r w:rsidRPr="009D7F4C">
        <w:rPr>
          <w:rFonts w:ascii="Arial" w:hAnsi="Arial" w:cs="Arial"/>
          <w:color w:val="993366"/>
          <w:sz w:val="22"/>
          <w:szCs w:val="22"/>
          <w:lang w:eastAsia="en-CA"/>
        </w:rPr>
        <w:t xml:space="preserve"> is  </w:t>
      </w:r>
    </w:p>
    <w:p w:rsidR="009D7F4C" w:rsidRPr="009D7F4C" w:rsidRDefault="00B45E16" w:rsidP="009D7F4C">
      <w:pPr>
        <w:spacing w:after="60"/>
        <w:ind w:left="1484"/>
        <w:rPr>
          <w:rFonts w:ascii="Arial" w:hAnsi="Arial" w:cs="Arial"/>
          <w:color w:val="993366"/>
          <w:sz w:val="22"/>
          <w:szCs w:val="22"/>
          <w:lang w:eastAsia="en-CA"/>
        </w:rPr>
      </w:pPr>
      <w:hyperlink r:id="rId8" w:history="1">
        <w:r w:rsidR="009D7F4C" w:rsidRPr="009D7F4C">
          <w:rPr>
            <w:rStyle w:val="Hyperlink"/>
            <w:rFonts w:ascii="Arial" w:hAnsi="Arial" w:cs="Arial"/>
            <w:color w:val="993366"/>
            <w:sz w:val="22"/>
            <w:szCs w:val="22"/>
          </w:rPr>
          <w:t>http://www.a-fib.com/EKGsignal.htm</w:t>
        </w:r>
      </w:hyperlink>
      <w:r w:rsidR="009D7F4C" w:rsidRPr="009D7F4C">
        <w:rPr>
          <w:rFonts w:ascii="Arial" w:hAnsi="Arial" w:cs="Arial"/>
          <w:color w:val="993366"/>
          <w:sz w:val="22"/>
          <w:szCs w:val="22"/>
        </w:rPr>
        <w:t xml:space="preserve">    Please link to it from here.))</w:t>
      </w:r>
    </w:p>
    <w:p w:rsidR="009D7F4C" w:rsidRDefault="009D7F4C" w:rsidP="009D7F4C">
      <w:pPr>
        <w:numPr>
          <w:ilvl w:val="1"/>
          <w:numId w:val="22"/>
        </w:numPr>
        <w:spacing w:after="60"/>
        <w:ind w:left="1434" w:hanging="357"/>
        <w:rPr>
          <w:rFonts w:ascii="Arial" w:hAnsi="Arial" w:cs="Arial"/>
          <w:color w:val="C0504D" w:themeColor="accent2"/>
          <w:sz w:val="22"/>
          <w:szCs w:val="22"/>
          <w:lang w:eastAsia="en-CA"/>
        </w:rPr>
      </w:pPr>
      <w:r w:rsidRPr="007811F9">
        <w:rPr>
          <w:rFonts w:ascii="Arial" w:hAnsi="Arial" w:cs="Arial"/>
          <w:sz w:val="22"/>
          <w:szCs w:val="22"/>
          <w:u w:val="single"/>
        </w:rPr>
        <w:t>MedScape website</w:t>
      </w:r>
      <w:r>
        <w:rPr>
          <w:rFonts w:ascii="Arial" w:hAnsi="Arial" w:cs="Arial"/>
          <w:sz w:val="22"/>
          <w:szCs w:val="22"/>
          <w:u w:val="single"/>
        </w:rPr>
        <w:t xml:space="preserve"> </w:t>
      </w:r>
      <w:r w:rsidRPr="008F33CA">
        <w:rPr>
          <w:rFonts w:ascii="Arial" w:hAnsi="Arial" w:cs="Arial"/>
          <w:sz w:val="22"/>
          <w:szCs w:val="22"/>
        </w:rPr>
        <w:t xml:space="preserve">                </w:t>
      </w:r>
      <w:r w:rsidRPr="00A724C8">
        <w:rPr>
          <w:rFonts w:ascii="Arial" w:hAnsi="Arial" w:cs="Arial"/>
          <w:color w:val="C0504D" w:themeColor="accent2"/>
          <w:sz w:val="22"/>
          <w:szCs w:val="22"/>
        </w:rPr>
        <w:t xml:space="preserve">((Paul URl is  </w:t>
      </w:r>
      <w:hyperlink r:id="rId9" w:history="1">
        <w:r w:rsidRPr="008F33CA">
          <w:rPr>
            <w:rStyle w:val="Hyperlink"/>
            <w:rFonts w:ascii="Arial" w:hAnsi="Arial" w:cs="Arial"/>
            <w:color w:val="C0504D" w:themeColor="accent2"/>
            <w:sz w:val="22"/>
            <w:szCs w:val="22"/>
          </w:rPr>
          <w:t>http://www.medscape.com/content/2002/00/44/43/444378/444378_fig.html</w:t>
        </w:r>
      </w:hyperlink>
      <w:r w:rsidRPr="008F33CA">
        <w:rPr>
          <w:color w:val="C0504D" w:themeColor="accent2"/>
        </w:rPr>
        <w:t xml:space="preserve">       </w:t>
      </w:r>
      <w:r w:rsidRPr="00A724C8">
        <w:rPr>
          <w:rFonts w:ascii="Arial" w:hAnsi="Arial" w:cs="Arial"/>
          <w:color w:val="C0504D" w:themeColor="accent2"/>
          <w:sz w:val="22"/>
          <w:szCs w:val="22"/>
        </w:rPr>
        <w:t>Please link to it from here.))</w:t>
      </w:r>
    </w:p>
    <w:p w:rsidR="009D7F4C" w:rsidRDefault="009D7F4C" w:rsidP="009D7F4C">
      <w:pPr>
        <w:numPr>
          <w:ilvl w:val="1"/>
          <w:numId w:val="22"/>
        </w:numPr>
        <w:spacing w:after="60"/>
        <w:ind w:left="1434" w:hanging="357"/>
        <w:rPr>
          <w:rFonts w:ascii="Arial" w:hAnsi="Arial" w:cs="Arial"/>
          <w:color w:val="C0504D" w:themeColor="accent2"/>
          <w:sz w:val="22"/>
          <w:szCs w:val="22"/>
          <w:lang w:eastAsia="en-CA"/>
        </w:rPr>
      </w:pPr>
      <w:r w:rsidRPr="002A5788">
        <w:rPr>
          <w:rFonts w:ascii="Arial" w:hAnsi="Arial" w:cs="Arial"/>
          <w:sz w:val="22"/>
          <w:szCs w:val="22"/>
          <w:u w:val="single"/>
        </w:rPr>
        <w:t xml:space="preserve">Supplementary Blood Collection </w:t>
      </w:r>
      <w:r>
        <w:rPr>
          <w:rFonts w:ascii="Arial" w:hAnsi="Arial" w:cs="Arial"/>
          <w:sz w:val="22"/>
          <w:szCs w:val="22"/>
          <w:u w:val="single"/>
        </w:rPr>
        <w:t>T</w:t>
      </w:r>
      <w:r w:rsidRPr="002A5788">
        <w:rPr>
          <w:rFonts w:ascii="Arial" w:hAnsi="Arial" w:cs="Arial"/>
          <w:sz w:val="22"/>
          <w:szCs w:val="22"/>
          <w:u w:val="single"/>
        </w:rPr>
        <w:t xml:space="preserve">ube </w:t>
      </w:r>
      <w:r>
        <w:rPr>
          <w:rFonts w:ascii="Arial" w:hAnsi="Arial" w:cs="Arial"/>
          <w:sz w:val="22"/>
          <w:szCs w:val="22"/>
          <w:u w:val="single"/>
        </w:rPr>
        <w:t>G</w:t>
      </w:r>
      <w:r w:rsidRPr="002A5788">
        <w:rPr>
          <w:rFonts w:ascii="Arial" w:hAnsi="Arial" w:cs="Arial"/>
          <w:sz w:val="22"/>
          <w:szCs w:val="22"/>
          <w:u w:val="single"/>
        </w:rPr>
        <w:t>uide</w:t>
      </w:r>
      <w:r w:rsidRPr="00885918">
        <w:rPr>
          <w:rFonts w:ascii="Arial" w:hAnsi="Arial" w:cs="Arial"/>
          <w:sz w:val="22"/>
          <w:szCs w:val="22"/>
        </w:rPr>
        <w:t xml:space="preserve">        </w:t>
      </w:r>
      <w:r w:rsidRPr="00A724C8">
        <w:rPr>
          <w:rFonts w:ascii="Arial" w:hAnsi="Arial" w:cs="Arial"/>
          <w:color w:val="C0504D" w:themeColor="accent2"/>
          <w:sz w:val="22"/>
          <w:szCs w:val="22"/>
        </w:rPr>
        <w:t xml:space="preserve">((Paul URl is </w:t>
      </w:r>
      <w:r w:rsidRPr="00885918">
        <w:rPr>
          <w:rFonts w:ascii="Arial" w:hAnsi="Arial" w:cs="Arial"/>
          <w:color w:val="C0504D" w:themeColor="accent2"/>
          <w:sz w:val="22"/>
          <w:szCs w:val="22"/>
        </w:rPr>
        <w:t>http://www.bd.com/vacutainer/pdfs/plus_plastic_tubes_wallchart_tubeguide_VS522</w:t>
      </w:r>
      <w:r>
        <w:rPr>
          <w:rFonts w:ascii="Arial" w:hAnsi="Arial" w:cs="Arial"/>
          <w:color w:val="C0504D" w:themeColor="accent2"/>
          <w:sz w:val="22"/>
          <w:szCs w:val="22"/>
        </w:rPr>
        <w:t xml:space="preserve">9.pdf      </w:t>
      </w:r>
      <w:r w:rsidRPr="00A724C8">
        <w:rPr>
          <w:rFonts w:ascii="Arial" w:hAnsi="Arial" w:cs="Arial"/>
          <w:color w:val="C0504D" w:themeColor="accent2"/>
          <w:sz w:val="22"/>
          <w:szCs w:val="22"/>
        </w:rPr>
        <w:t>Please link to it from here.))</w:t>
      </w:r>
    </w:p>
    <w:p w:rsidR="009D7F4C" w:rsidRDefault="009D7F4C" w:rsidP="009D7F4C">
      <w:pPr>
        <w:numPr>
          <w:ilvl w:val="1"/>
          <w:numId w:val="22"/>
        </w:numPr>
        <w:spacing w:after="60"/>
        <w:ind w:left="1434" w:hanging="357"/>
        <w:rPr>
          <w:rFonts w:ascii="Arial" w:hAnsi="Arial" w:cs="Arial"/>
          <w:color w:val="C0504D" w:themeColor="accent2"/>
          <w:sz w:val="22"/>
          <w:szCs w:val="22"/>
          <w:lang w:eastAsia="en-CA"/>
        </w:rPr>
      </w:pPr>
      <w:r w:rsidRPr="00D97D4F">
        <w:rPr>
          <w:rFonts w:ascii="Arial" w:hAnsi="Arial" w:cs="Arial"/>
          <w:sz w:val="22"/>
          <w:szCs w:val="22"/>
          <w:u w:val="single"/>
        </w:rPr>
        <w:t xml:space="preserve">Pharmamotion </w:t>
      </w:r>
      <w:r w:rsidRPr="00D97D4F">
        <w:rPr>
          <w:rFonts w:ascii="Arial" w:hAnsi="Arial" w:cs="Arial"/>
          <w:color w:val="000000" w:themeColor="text1"/>
          <w:sz w:val="22"/>
          <w:szCs w:val="22"/>
          <w:u w:val="single"/>
        </w:rPr>
        <w:t>website</w:t>
      </w:r>
      <w:r w:rsidRPr="00D97D4F">
        <w:rPr>
          <w:rFonts w:ascii="Arial" w:hAnsi="Arial" w:cs="Arial"/>
          <w:color w:val="000000" w:themeColor="text1"/>
          <w:sz w:val="22"/>
          <w:szCs w:val="22"/>
        </w:rPr>
        <w:t xml:space="preserve"> </w:t>
      </w:r>
      <w:r w:rsidRPr="00D97D4F">
        <w:rPr>
          <w:rFonts w:ascii="Arial" w:hAnsi="Arial" w:cs="Arial"/>
          <w:color w:val="C0504D" w:themeColor="accent2"/>
          <w:sz w:val="22"/>
          <w:szCs w:val="22"/>
        </w:rPr>
        <w:t xml:space="preserve">      ((Paul URl is </w:t>
      </w:r>
      <w:hyperlink r:id="rId10" w:history="1">
        <w:r w:rsidRPr="00D97D4F">
          <w:rPr>
            <w:rStyle w:val="Hyperlink"/>
            <w:rFonts w:ascii="Arial" w:hAnsi="Arial" w:cs="Arial"/>
            <w:color w:val="C0504D" w:themeColor="accent2"/>
            <w:sz w:val="22"/>
            <w:szCs w:val="22"/>
          </w:rPr>
          <w:t>http://pharmamotion.com.ar/video-animation-on-renal-physiology-and-diuretics-mechanism-of-action/</w:t>
        </w:r>
      </w:hyperlink>
      <w:r w:rsidRPr="00D97D4F">
        <w:rPr>
          <w:rFonts w:ascii="Arial" w:hAnsi="Arial" w:cs="Arial"/>
          <w:color w:val="C0504D" w:themeColor="accent2"/>
          <w:sz w:val="22"/>
          <w:szCs w:val="22"/>
        </w:rPr>
        <w:t xml:space="preserve">     Please link to it from here.))</w:t>
      </w:r>
    </w:p>
    <w:p w:rsidR="009D7F4C" w:rsidRPr="009D7F4C" w:rsidRDefault="009D7F4C" w:rsidP="009D7F4C">
      <w:pPr>
        <w:numPr>
          <w:ilvl w:val="1"/>
          <w:numId w:val="22"/>
        </w:numPr>
        <w:spacing w:after="60"/>
        <w:ind w:left="1434" w:hanging="357"/>
        <w:rPr>
          <w:rFonts w:ascii="Arial" w:hAnsi="Arial" w:cs="Arial"/>
          <w:color w:val="993366"/>
          <w:sz w:val="22"/>
          <w:szCs w:val="22"/>
          <w:lang w:val="en-US" w:eastAsia="en-CA"/>
        </w:rPr>
      </w:pPr>
      <w:r w:rsidRPr="009D7F4C">
        <w:rPr>
          <w:rFonts w:ascii="Arial" w:hAnsi="Arial" w:cs="Arial"/>
          <w:color w:val="000000" w:themeColor="text1"/>
          <w:sz w:val="22"/>
          <w:szCs w:val="22"/>
          <w:u w:val="single"/>
          <w:lang w:eastAsia="en-CA"/>
        </w:rPr>
        <w:t>Canadian Diabetes Association website: Lows and highs: blood glucose levels</w:t>
      </w:r>
      <w:r w:rsidRPr="009D7F4C">
        <w:rPr>
          <w:rFonts w:ascii="Arial" w:hAnsi="Arial" w:cs="Arial"/>
          <w:color w:val="C0504D"/>
          <w:sz w:val="22"/>
          <w:szCs w:val="22"/>
          <w:lang w:eastAsia="en-CA"/>
        </w:rPr>
        <w:t xml:space="preserve">    </w:t>
      </w:r>
      <w:r w:rsidRPr="009D7F4C">
        <w:rPr>
          <w:rFonts w:ascii="Arial" w:hAnsi="Arial" w:cs="Arial"/>
          <w:color w:val="C0504D" w:themeColor="accent2"/>
          <w:sz w:val="22"/>
          <w:szCs w:val="22"/>
          <w:lang w:val="en-US" w:eastAsia="en-CA"/>
        </w:rPr>
        <w:t xml:space="preserve">((Paul URI is </w:t>
      </w:r>
      <w:hyperlink r:id="rId11" w:history="1">
        <w:r w:rsidRPr="009D7F4C">
          <w:rPr>
            <w:rStyle w:val="Hyperlink"/>
            <w:rFonts w:ascii="Arial" w:hAnsi="Arial" w:cs="Arial"/>
            <w:color w:val="C0504D" w:themeColor="accent2"/>
            <w:sz w:val="22"/>
            <w:szCs w:val="22"/>
            <w:lang w:val="en-US" w:eastAsia="en-CA"/>
          </w:rPr>
          <w:t>http://www.diabetes.ca/about-diabetes/living/guidelines/lows-highs/</w:t>
        </w:r>
      </w:hyperlink>
      <w:r w:rsidRPr="009D7F4C">
        <w:rPr>
          <w:rFonts w:ascii="Arial" w:hAnsi="Arial" w:cs="Arial"/>
          <w:color w:val="C0504D" w:themeColor="accent2"/>
          <w:sz w:val="22"/>
          <w:szCs w:val="22"/>
          <w:lang w:val="en-US" w:eastAsia="en-CA"/>
        </w:rPr>
        <w:t xml:space="preserve">   Please link to it from here))</w:t>
      </w:r>
    </w:p>
    <w:p w:rsidR="009D7F4C" w:rsidRPr="009D7F4C" w:rsidRDefault="009D7F4C" w:rsidP="009D7F4C">
      <w:pPr>
        <w:spacing w:after="60"/>
        <w:ind w:left="1434"/>
        <w:rPr>
          <w:rFonts w:ascii="Arial" w:hAnsi="Arial" w:cs="Arial"/>
          <w:color w:val="C0504D" w:themeColor="accent2"/>
          <w:sz w:val="22"/>
          <w:szCs w:val="22"/>
          <w:lang w:eastAsia="en-CA"/>
        </w:rPr>
      </w:pPr>
    </w:p>
    <w:p w:rsidR="009D7F4C" w:rsidRDefault="009D7F4C" w:rsidP="00077BA3">
      <w:pPr>
        <w:rPr>
          <w:rFonts w:ascii="Arial" w:hAnsi="Arial" w:cs="Arial"/>
          <w:sz w:val="22"/>
          <w:szCs w:val="22"/>
        </w:rPr>
      </w:pPr>
    </w:p>
    <w:p w:rsidR="009D7F4C" w:rsidRDefault="009D7F4C" w:rsidP="00077BA3">
      <w:pPr>
        <w:rPr>
          <w:rFonts w:ascii="Arial" w:hAnsi="Arial" w:cs="Arial"/>
          <w:color w:val="C0504D" w:themeColor="accent2"/>
          <w:sz w:val="22"/>
          <w:szCs w:val="22"/>
        </w:rPr>
      </w:pPr>
      <w:r w:rsidRPr="009D7F4C">
        <w:rPr>
          <w:rFonts w:ascii="Arial" w:hAnsi="Arial" w:cs="Arial"/>
          <w:color w:val="C0504D" w:themeColor="accent2"/>
          <w:sz w:val="22"/>
          <w:szCs w:val="22"/>
        </w:rPr>
        <w:t>Activity icon</w:t>
      </w:r>
    </w:p>
    <w:p w:rsidR="00C75650" w:rsidRPr="007D5B37" w:rsidRDefault="00C75650" w:rsidP="00C75650">
      <w:pPr>
        <w:pStyle w:val="Heading1"/>
        <w:spacing w:before="0" w:after="0"/>
        <w:rPr>
          <w:b w:val="0"/>
          <w:sz w:val="22"/>
          <w:szCs w:val="22"/>
        </w:rPr>
      </w:pPr>
      <w:r w:rsidRPr="007D5B37">
        <w:rPr>
          <w:b w:val="0"/>
          <w:sz w:val="22"/>
          <w:szCs w:val="22"/>
        </w:rPr>
        <w:t>(h2) Learning Activities</w:t>
      </w:r>
    </w:p>
    <w:p w:rsidR="00C75650" w:rsidRPr="007D5B37" w:rsidRDefault="00C75650" w:rsidP="00C75650">
      <w:pPr>
        <w:rPr>
          <w:rFonts w:ascii="Calibri" w:eastAsia="Calibri" w:hAnsi="Calibri" w:cs="Calibri"/>
          <w:b/>
          <w:sz w:val="22"/>
          <w:szCs w:val="22"/>
        </w:rPr>
      </w:pPr>
    </w:p>
    <w:p w:rsidR="00C75650" w:rsidRDefault="00C75650" w:rsidP="00C75650">
      <w:pPr>
        <w:rPr>
          <w:rFonts w:ascii="Arial" w:hAnsi="Arial" w:cs="Arial"/>
          <w:sz w:val="22"/>
          <w:szCs w:val="22"/>
        </w:rPr>
      </w:pPr>
      <w:r w:rsidRPr="007D5B37">
        <w:rPr>
          <w:rFonts w:ascii="Arial" w:hAnsi="Arial" w:cs="Arial"/>
          <w:sz w:val="22"/>
          <w:szCs w:val="22"/>
        </w:rPr>
        <w:t xml:space="preserve">During the </w:t>
      </w:r>
      <w:r>
        <w:rPr>
          <w:rFonts w:ascii="Arial" w:hAnsi="Arial" w:cs="Arial"/>
          <w:sz w:val="22"/>
          <w:szCs w:val="22"/>
        </w:rPr>
        <w:t xml:space="preserve">2 weeks </w:t>
      </w:r>
      <w:r w:rsidRPr="007D5B37">
        <w:rPr>
          <w:rFonts w:ascii="Arial" w:hAnsi="Arial" w:cs="Arial"/>
          <w:sz w:val="22"/>
          <w:szCs w:val="22"/>
        </w:rPr>
        <w:t xml:space="preserve">allocated for the study of this </w:t>
      </w:r>
      <w:r>
        <w:rPr>
          <w:rFonts w:ascii="Arial" w:hAnsi="Arial" w:cs="Arial"/>
          <w:sz w:val="22"/>
          <w:szCs w:val="22"/>
        </w:rPr>
        <w:t>fourth</w:t>
      </w:r>
      <w:r w:rsidRPr="007D5B37">
        <w:rPr>
          <w:rFonts w:ascii="Arial" w:hAnsi="Arial" w:cs="Arial"/>
          <w:sz w:val="22"/>
          <w:szCs w:val="22"/>
        </w:rPr>
        <w:t xml:space="preserve"> module, you will be required to complete a few learning activities, such as answering a few questions</w:t>
      </w:r>
      <w:r>
        <w:rPr>
          <w:rFonts w:ascii="Arial" w:hAnsi="Arial" w:cs="Arial"/>
          <w:sz w:val="22"/>
          <w:szCs w:val="22"/>
        </w:rPr>
        <w:t xml:space="preserve">, </w:t>
      </w:r>
      <w:r w:rsidRPr="007D5B37">
        <w:rPr>
          <w:rFonts w:ascii="Arial" w:hAnsi="Arial" w:cs="Arial"/>
          <w:sz w:val="22"/>
          <w:szCs w:val="22"/>
        </w:rPr>
        <w:t>taking online self-study quizzes</w:t>
      </w:r>
      <w:r>
        <w:rPr>
          <w:rFonts w:ascii="Arial" w:hAnsi="Arial" w:cs="Arial"/>
          <w:sz w:val="22"/>
          <w:szCs w:val="22"/>
        </w:rPr>
        <w:t>, exploring relevant websites, etc</w:t>
      </w:r>
      <w:r w:rsidRPr="007D5B37">
        <w:rPr>
          <w:rFonts w:ascii="Arial" w:hAnsi="Arial" w:cs="Arial"/>
          <w:sz w:val="22"/>
          <w:szCs w:val="22"/>
        </w:rPr>
        <w:t>. Make sure you complete all the activities and if you experience any difficulties, address them with your tutor or post any questions you may have in the Q&amp;A discussion forum.</w:t>
      </w:r>
    </w:p>
    <w:p w:rsidR="00C75650" w:rsidRDefault="00C75650" w:rsidP="00C75650">
      <w:pPr>
        <w:rPr>
          <w:rFonts w:ascii="Arial" w:hAnsi="Arial" w:cs="Arial"/>
          <w:sz w:val="22"/>
          <w:szCs w:val="22"/>
        </w:rPr>
      </w:pPr>
    </w:p>
    <w:p w:rsidR="00C75650" w:rsidRDefault="00C75650" w:rsidP="00C75650">
      <w:pPr>
        <w:rPr>
          <w:rFonts w:ascii="Arial" w:hAnsi="Arial" w:cs="Arial"/>
          <w:sz w:val="22"/>
          <w:szCs w:val="22"/>
        </w:rPr>
      </w:pPr>
    </w:p>
    <w:p w:rsidR="00C75650" w:rsidRDefault="00C75650" w:rsidP="00C75650">
      <w:pPr>
        <w:rPr>
          <w:rFonts w:ascii="Arial" w:hAnsi="Arial" w:cs="Arial"/>
          <w:color w:val="C0504D" w:themeColor="accent2"/>
          <w:sz w:val="22"/>
          <w:szCs w:val="22"/>
        </w:rPr>
      </w:pPr>
      <w:r w:rsidRPr="00C75650">
        <w:rPr>
          <w:rFonts w:ascii="Arial" w:hAnsi="Arial" w:cs="Arial"/>
          <w:color w:val="C0504D" w:themeColor="accent2"/>
          <w:sz w:val="22"/>
          <w:szCs w:val="22"/>
        </w:rPr>
        <w:t>Assignment icon</w:t>
      </w:r>
    </w:p>
    <w:p w:rsidR="00664AC1" w:rsidRDefault="00664AC1" w:rsidP="00664AC1">
      <w:pPr>
        <w:rPr>
          <w:rFonts w:ascii="Arial" w:hAnsi="Arial" w:cs="Arial"/>
          <w:sz w:val="22"/>
          <w:szCs w:val="22"/>
        </w:rPr>
      </w:pPr>
      <w:r>
        <w:rPr>
          <w:rFonts w:ascii="Arial" w:hAnsi="Arial" w:cs="Arial"/>
          <w:sz w:val="22"/>
          <w:szCs w:val="22"/>
        </w:rPr>
        <w:t>(h2) Term Assignment</w:t>
      </w:r>
    </w:p>
    <w:p w:rsidR="00664AC1" w:rsidRPr="00C75650" w:rsidRDefault="00664AC1" w:rsidP="00C75650">
      <w:pPr>
        <w:rPr>
          <w:rFonts w:ascii="Arial" w:hAnsi="Arial" w:cs="Arial"/>
          <w:color w:val="C0504D" w:themeColor="accent2"/>
          <w:sz w:val="22"/>
          <w:szCs w:val="22"/>
        </w:rPr>
      </w:pPr>
    </w:p>
    <w:p w:rsidR="00C75650" w:rsidRPr="00E066E6" w:rsidRDefault="00C75650" w:rsidP="00C75650">
      <w:pPr>
        <w:rPr>
          <w:rFonts w:ascii="Arial" w:hAnsi="Arial" w:cs="Arial"/>
          <w:sz w:val="22"/>
          <w:szCs w:val="22"/>
        </w:rPr>
      </w:pPr>
      <w:r>
        <w:rPr>
          <w:rFonts w:ascii="Arial" w:hAnsi="Arial" w:cs="Arial"/>
          <w:sz w:val="22"/>
          <w:szCs w:val="22"/>
        </w:rPr>
        <w:t xml:space="preserve">Now it is also time to start working on </w:t>
      </w:r>
      <w:r w:rsidRPr="00202906">
        <w:rPr>
          <w:rFonts w:ascii="Arial" w:hAnsi="Arial" w:cs="Arial"/>
          <w:sz w:val="22"/>
          <w:szCs w:val="22"/>
        </w:rPr>
        <w:t xml:space="preserve">your </w:t>
      </w:r>
      <w:r w:rsidR="00B156E8">
        <w:rPr>
          <w:rFonts w:ascii="Arial" w:hAnsi="Arial" w:cs="Arial"/>
          <w:b/>
          <w:sz w:val="22"/>
          <w:szCs w:val="22"/>
          <w:u w:val="single"/>
        </w:rPr>
        <w:t>Group</w:t>
      </w:r>
      <w:r w:rsidR="00B156E8" w:rsidRPr="002B6FE1">
        <w:rPr>
          <w:rFonts w:ascii="Arial" w:hAnsi="Arial" w:cs="Arial"/>
          <w:b/>
          <w:sz w:val="22"/>
          <w:szCs w:val="22"/>
          <w:u w:val="single"/>
        </w:rPr>
        <w:t xml:space="preserve"> </w:t>
      </w:r>
      <w:r w:rsidRPr="002B6FE1">
        <w:rPr>
          <w:rFonts w:ascii="Arial" w:hAnsi="Arial" w:cs="Arial"/>
          <w:b/>
          <w:sz w:val="22"/>
          <w:szCs w:val="22"/>
          <w:u w:val="single"/>
        </w:rPr>
        <w:t>Assignment</w:t>
      </w:r>
      <w:r w:rsidRPr="00202906">
        <w:rPr>
          <w:rFonts w:ascii="Arial" w:hAnsi="Arial" w:cs="Arial"/>
          <w:sz w:val="22"/>
          <w:szCs w:val="22"/>
        </w:rPr>
        <w:t xml:space="preserve">. This will involve writing a 2 page monograph on a drug used in nuclear medicine procedures. You will </w:t>
      </w:r>
      <w:r>
        <w:rPr>
          <w:rFonts w:ascii="Arial" w:hAnsi="Arial" w:cs="Arial"/>
          <w:sz w:val="22"/>
          <w:szCs w:val="22"/>
        </w:rPr>
        <w:t xml:space="preserve">choose a drug from the list provided </w:t>
      </w:r>
      <w:r w:rsidR="00B156E8">
        <w:rPr>
          <w:rFonts w:ascii="Arial" w:hAnsi="Arial" w:cs="Arial"/>
          <w:sz w:val="22"/>
          <w:szCs w:val="22"/>
        </w:rPr>
        <w:t xml:space="preserve">in the Group Assignment page, </w:t>
      </w:r>
      <w:r>
        <w:rPr>
          <w:rFonts w:ascii="Arial" w:hAnsi="Arial" w:cs="Arial"/>
          <w:sz w:val="22"/>
          <w:szCs w:val="22"/>
        </w:rPr>
        <w:t xml:space="preserve">and </w:t>
      </w:r>
      <w:r w:rsidRPr="00202906">
        <w:rPr>
          <w:rFonts w:ascii="Arial" w:hAnsi="Arial" w:cs="Arial"/>
          <w:sz w:val="22"/>
          <w:szCs w:val="22"/>
        </w:rPr>
        <w:t>prepare your monograph with one or two other members of your class</w:t>
      </w:r>
      <w:r>
        <w:rPr>
          <w:rFonts w:ascii="Arial" w:hAnsi="Arial" w:cs="Arial"/>
          <w:sz w:val="22"/>
          <w:szCs w:val="22"/>
        </w:rPr>
        <w:t>. When it is complete, you will</w:t>
      </w:r>
      <w:r w:rsidRPr="00202906">
        <w:rPr>
          <w:rFonts w:ascii="Arial" w:hAnsi="Arial" w:cs="Arial"/>
          <w:sz w:val="22"/>
          <w:szCs w:val="22"/>
        </w:rPr>
        <w:t xml:space="preserve"> post it on the course website</w:t>
      </w:r>
      <w:r>
        <w:rPr>
          <w:rFonts w:ascii="Arial" w:hAnsi="Arial" w:cs="Arial"/>
          <w:sz w:val="22"/>
          <w:szCs w:val="22"/>
        </w:rPr>
        <w:t xml:space="preserve"> and will monitor the discussion for one week</w:t>
      </w:r>
      <w:r w:rsidRPr="00202906">
        <w:rPr>
          <w:rFonts w:ascii="Arial" w:hAnsi="Arial" w:cs="Arial"/>
          <w:sz w:val="22"/>
          <w:szCs w:val="22"/>
        </w:rPr>
        <w:t xml:space="preserve">. It will be worth 10% of your course grade. </w:t>
      </w:r>
      <w:r w:rsidRPr="002B6FE1">
        <w:rPr>
          <w:rFonts w:ascii="Arial" w:hAnsi="Arial" w:cs="Arial"/>
          <w:b/>
          <w:sz w:val="22"/>
          <w:szCs w:val="22"/>
        </w:rPr>
        <w:t>Due in Week 10</w:t>
      </w:r>
      <w:r w:rsidRPr="00202906">
        <w:rPr>
          <w:rFonts w:ascii="Arial" w:hAnsi="Arial" w:cs="Arial"/>
          <w:sz w:val="22"/>
          <w:szCs w:val="22"/>
        </w:rPr>
        <w:t xml:space="preserve">. </w:t>
      </w:r>
    </w:p>
    <w:p w:rsidR="00C75650" w:rsidRPr="002B6FE1" w:rsidRDefault="00C75650" w:rsidP="00C75650">
      <w:pPr>
        <w:rPr>
          <w:rFonts w:ascii="Arial" w:hAnsi="Arial" w:cs="Arial"/>
          <w:color w:val="C0504D" w:themeColor="accent2"/>
          <w:sz w:val="22"/>
          <w:szCs w:val="22"/>
        </w:rPr>
      </w:pPr>
      <w:r w:rsidRPr="002B6FE1">
        <w:rPr>
          <w:rFonts w:ascii="Arial" w:hAnsi="Arial" w:cs="Arial"/>
          <w:color w:val="C0504D" w:themeColor="accent2"/>
          <w:sz w:val="22"/>
          <w:szCs w:val="22"/>
        </w:rPr>
        <w:t>(Link underlined text to assignment instruction page)</w:t>
      </w:r>
    </w:p>
    <w:p w:rsidR="00C75650" w:rsidRDefault="00C75650" w:rsidP="00077BA3">
      <w:pPr>
        <w:rPr>
          <w:rFonts w:ascii="Arial" w:hAnsi="Arial" w:cs="Arial"/>
          <w:color w:val="C0504D" w:themeColor="accent2"/>
          <w:sz w:val="22"/>
          <w:szCs w:val="22"/>
        </w:rPr>
      </w:pPr>
    </w:p>
    <w:p w:rsidR="009D7F4C" w:rsidRDefault="009D7F4C" w:rsidP="00077BA3">
      <w:pPr>
        <w:rPr>
          <w:rFonts w:ascii="Arial" w:hAnsi="Arial" w:cs="Arial"/>
          <w:color w:val="C0504D" w:themeColor="accent2"/>
          <w:sz w:val="22"/>
          <w:szCs w:val="22"/>
        </w:rPr>
      </w:pPr>
    </w:p>
    <w:p w:rsidR="009D7F4C" w:rsidRPr="009D7F4C" w:rsidRDefault="009D7F4C" w:rsidP="00077BA3">
      <w:pPr>
        <w:rPr>
          <w:rFonts w:ascii="Arial" w:hAnsi="Arial" w:cs="Arial"/>
          <w:sz w:val="22"/>
          <w:szCs w:val="22"/>
        </w:rPr>
        <w:sectPr w:rsidR="009D7F4C" w:rsidRPr="009D7F4C" w:rsidSect="00283F8C">
          <w:pgSz w:w="12240" w:h="15840"/>
          <w:pgMar w:top="1440" w:right="1440" w:bottom="1440" w:left="1440" w:header="708" w:footer="708" w:gutter="0"/>
          <w:cols w:space="708"/>
          <w:docGrid w:linePitch="360"/>
        </w:sectPr>
      </w:pPr>
    </w:p>
    <w:p w:rsidR="00077BA3" w:rsidRDefault="00077BA3" w:rsidP="00077BA3">
      <w:pPr>
        <w:rPr>
          <w:rFonts w:ascii="Arial" w:hAnsi="Arial" w:cs="Arial"/>
          <w:sz w:val="22"/>
          <w:szCs w:val="22"/>
        </w:rPr>
      </w:pPr>
      <w:r w:rsidRPr="007D5B37">
        <w:rPr>
          <w:rFonts w:ascii="Arial" w:hAnsi="Arial" w:cs="Arial"/>
          <w:sz w:val="22"/>
          <w:szCs w:val="22"/>
        </w:rPr>
        <w:t xml:space="preserve">You can now look at the </w:t>
      </w:r>
      <w:r w:rsidRPr="002B6FE1">
        <w:rPr>
          <w:rFonts w:ascii="Arial" w:hAnsi="Arial" w:cs="Arial"/>
          <w:sz w:val="22"/>
          <w:szCs w:val="22"/>
        </w:rPr>
        <w:t>learning objectives</w:t>
      </w:r>
      <w:r w:rsidRPr="00664AC1">
        <w:rPr>
          <w:rFonts w:ascii="Arial" w:hAnsi="Arial" w:cs="Arial"/>
          <w:sz w:val="22"/>
          <w:szCs w:val="22"/>
        </w:rPr>
        <w:t xml:space="preserve"> </w:t>
      </w:r>
      <w:r w:rsidRPr="007D5B37">
        <w:rPr>
          <w:rFonts w:ascii="Arial" w:hAnsi="Arial" w:cs="Arial"/>
          <w:sz w:val="22"/>
          <w:szCs w:val="22"/>
        </w:rPr>
        <w:t xml:space="preserve">for this module, or you can move on to reading the notes for </w:t>
      </w:r>
      <w:r w:rsidRPr="002B6FE1">
        <w:rPr>
          <w:rFonts w:ascii="Arial" w:hAnsi="Arial" w:cs="Arial"/>
          <w:sz w:val="22"/>
          <w:szCs w:val="22"/>
        </w:rPr>
        <w:t>Unit 1.</w:t>
      </w:r>
      <w:r w:rsidRPr="007D5B37">
        <w:rPr>
          <w:rFonts w:ascii="Arial" w:hAnsi="Arial" w:cs="Arial"/>
          <w:sz w:val="22"/>
          <w:szCs w:val="22"/>
        </w:rPr>
        <w:t xml:space="preserve"> Enjoy your study!</w:t>
      </w:r>
    </w:p>
    <w:p w:rsidR="00DC6215" w:rsidRPr="007D5B37" w:rsidRDefault="00DC6215" w:rsidP="00077BA3">
      <w:pPr>
        <w:rPr>
          <w:rFonts w:ascii="Arial" w:hAnsi="Arial" w:cs="Arial"/>
          <w:sz w:val="22"/>
          <w:szCs w:val="22"/>
        </w:rPr>
      </w:pPr>
      <w:r>
        <w:rPr>
          <w:rFonts w:ascii="Arial" w:hAnsi="Arial" w:cs="Arial"/>
          <w:sz w:val="22"/>
          <w:szCs w:val="22"/>
        </w:rPr>
        <w:br w:type="page"/>
      </w:r>
    </w:p>
    <w:p w:rsidR="00B203F6" w:rsidRDefault="00B203F6" w:rsidP="00B203F6">
      <w:pPr>
        <w:pStyle w:val="Heading1"/>
        <w:rPr>
          <w:b w:val="0"/>
          <w:sz w:val="22"/>
          <w:szCs w:val="22"/>
        </w:rPr>
      </w:pPr>
      <w:r w:rsidRPr="00411FE3">
        <w:rPr>
          <w:b w:val="0"/>
          <w:sz w:val="22"/>
          <w:szCs w:val="22"/>
          <w:lang w:val="fr-CA"/>
        </w:rPr>
        <w:t>(h2)</w:t>
      </w:r>
      <w:r w:rsidRPr="00411FE3" w:rsidDel="00EA4360">
        <w:rPr>
          <w:b w:val="0"/>
          <w:sz w:val="22"/>
          <w:szCs w:val="22"/>
          <w:lang w:val="fr-CA"/>
        </w:rPr>
        <w:t xml:space="preserve"> </w:t>
      </w:r>
      <w:r w:rsidRPr="00411FE3">
        <w:rPr>
          <w:b w:val="0"/>
          <w:sz w:val="22"/>
          <w:szCs w:val="22"/>
        </w:rPr>
        <w:t>Learning Objectives</w:t>
      </w:r>
    </w:p>
    <w:p w:rsidR="00B203F6" w:rsidRPr="00B203F6" w:rsidRDefault="00B203F6" w:rsidP="00B203F6">
      <w:pPr>
        <w:rPr>
          <w:rFonts w:ascii="Arial" w:hAnsi="Arial" w:cs="Arial"/>
          <w:sz w:val="22"/>
          <w:szCs w:val="22"/>
          <w:lang w:val="en-US"/>
        </w:rPr>
      </w:pPr>
    </w:p>
    <w:p w:rsidR="00B203F6" w:rsidRDefault="00B203F6" w:rsidP="00B203F6">
      <w:pPr>
        <w:rPr>
          <w:rFonts w:ascii="Arial" w:hAnsi="Arial" w:cs="Arial"/>
          <w:color w:val="C0504D" w:themeColor="accent2"/>
          <w:sz w:val="22"/>
          <w:szCs w:val="22"/>
          <w:lang w:val="en-US"/>
        </w:rPr>
      </w:pPr>
      <w:r w:rsidRPr="00B203F6">
        <w:rPr>
          <w:rFonts w:ascii="Arial" w:hAnsi="Arial" w:cs="Arial"/>
          <w:color w:val="C0504D" w:themeColor="accent2"/>
          <w:sz w:val="22"/>
          <w:szCs w:val="22"/>
          <w:lang w:val="en-US"/>
        </w:rPr>
        <w:t>Insert learning objectives icon</w:t>
      </w:r>
    </w:p>
    <w:p w:rsidR="00B203F6" w:rsidRPr="00B203F6" w:rsidRDefault="00B203F6" w:rsidP="00B203F6">
      <w:pPr>
        <w:rPr>
          <w:rFonts w:ascii="Arial" w:hAnsi="Arial" w:cs="Arial"/>
          <w:color w:val="C0504D" w:themeColor="accent2"/>
          <w:sz w:val="22"/>
          <w:szCs w:val="22"/>
          <w:lang w:val="en-US"/>
        </w:rPr>
      </w:pPr>
    </w:p>
    <w:p w:rsidR="00B203F6" w:rsidRPr="00411FE3" w:rsidRDefault="00B203F6" w:rsidP="00B203F6">
      <w:pPr>
        <w:ind w:left="720" w:hanging="720"/>
        <w:rPr>
          <w:rFonts w:ascii="Arial" w:hAnsi="Arial" w:cs="Arial"/>
          <w:sz w:val="22"/>
          <w:szCs w:val="22"/>
        </w:rPr>
      </w:pPr>
      <w:r w:rsidRPr="00411FE3">
        <w:rPr>
          <w:rFonts w:ascii="Arial" w:hAnsi="Arial" w:cs="Arial"/>
          <w:sz w:val="22"/>
          <w:szCs w:val="22"/>
        </w:rPr>
        <w:t>At the end of this module, you will be able to:</w:t>
      </w:r>
    </w:p>
    <w:p w:rsidR="00B203F6" w:rsidRPr="00411FE3" w:rsidRDefault="00B203F6" w:rsidP="00B203F6">
      <w:pPr>
        <w:tabs>
          <w:tab w:val="left" w:pos="720"/>
          <w:tab w:val="left" w:pos="1620"/>
          <w:tab w:val="left" w:pos="1980"/>
          <w:tab w:val="left" w:pos="2340"/>
          <w:tab w:val="left" w:pos="2700"/>
        </w:tabs>
        <w:ind w:left="720" w:hanging="720"/>
        <w:rPr>
          <w:rFonts w:ascii="Arial" w:hAnsi="Arial" w:cs="Arial"/>
          <w:sz w:val="22"/>
          <w:szCs w:val="22"/>
        </w:rPr>
      </w:pPr>
    </w:p>
    <w:p w:rsidR="00B203F6" w:rsidRDefault="00B203F6" w:rsidP="00B203F6">
      <w:pPr>
        <w:pStyle w:val="ListParagraph"/>
        <w:numPr>
          <w:ilvl w:val="0"/>
          <w:numId w:val="34"/>
        </w:numPr>
        <w:rPr>
          <w:rFonts w:ascii="Arial" w:hAnsi="Arial" w:cs="Arial"/>
          <w:sz w:val="22"/>
          <w:szCs w:val="22"/>
        </w:rPr>
      </w:pPr>
      <w:r>
        <w:rPr>
          <w:rFonts w:ascii="Arial" w:hAnsi="Arial" w:cs="Arial"/>
          <w:sz w:val="22"/>
          <w:szCs w:val="22"/>
        </w:rPr>
        <w:t>Describe the purpose of inotropic drugs used in heart failure and in pharmacologic stress testing.</w:t>
      </w:r>
    </w:p>
    <w:p w:rsidR="00B203F6" w:rsidRDefault="00B203F6" w:rsidP="00B203F6">
      <w:pPr>
        <w:pStyle w:val="ListParagraph"/>
        <w:numPr>
          <w:ilvl w:val="0"/>
          <w:numId w:val="34"/>
        </w:numPr>
        <w:rPr>
          <w:rFonts w:ascii="Arial" w:hAnsi="Arial" w:cs="Arial"/>
          <w:sz w:val="22"/>
          <w:szCs w:val="22"/>
        </w:rPr>
      </w:pPr>
      <w:r>
        <w:rPr>
          <w:rFonts w:ascii="Arial" w:hAnsi="Arial" w:cs="Arial"/>
          <w:sz w:val="22"/>
          <w:szCs w:val="22"/>
        </w:rPr>
        <w:t xml:space="preserve">Outline the mechanism of action and adverse effects of antiarrhythmic drugs. </w:t>
      </w:r>
    </w:p>
    <w:p w:rsidR="00B203F6" w:rsidRDefault="00B203F6" w:rsidP="00B203F6">
      <w:pPr>
        <w:pStyle w:val="ListParagraph"/>
        <w:numPr>
          <w:ilvl w:val="0"/>
          <w:numId w:val="34"/>
        </w:numPr>
        <w:rPr>
          <w:rFonts w:ascii="Arial" w:hAnsi="Arial" w:cs="Arial"/>
        </w:rPr>
      </w:pPr>
      <w:r>
        <w:rPr>
          <w:rFonts w:ascii="Arial" w:hAnsi="Arial" w:cs="Arial"/>
          <w:sz w:val="22"/>
          <w:szCs w:val="22"/>
        </w:rPr>
        <w:t>Describe the role of nitrates in relieving angina.</w:t>
      </w:r>
    </w:p>
    <w:p w:rsidR="00B203F6" w:rsidRDefault="00B203F6" w:rsidP="00B203F6">
      <w:pPr>
        <w:pStyle w:val="ListParagraph"/>
        <w:numPr>
          <w:ilvl w:val="0"/>
          <w:numId w:val="34"/>
        </w:numPr>
        <w:rPr>
          <w:rFonts w:ascii="Arial" w:hAnsi="Arial" w:cs="Arial"/>
          <w:sz w:val="22"/>
          <w:szCs w:val="22"/>
        </w:rPr>
      </w:pPr>
      <w:r>
        <w:rPr>
          <w:rFonts w:ascii="Arial" w:hAnsi="Arial" w:cs="Arial"/>
          <w:sz w:val="22"/>
          <w:szCs w:val="22"/>
        </w:rPr>
        <w:t>Describe the mechanisms of action and adverse effects of drugs for hypertension.</w:t>
      </w:r>
    </w:p>
    <w:p w:rsidR="00B203F6" w:rsidRDefault="00B203F6" w:rsidP="00B203F6">
      <w:pPr>
        <w:pStyle w:val="ListParagraph"/>
        <w:numPr>
          <w:ilvl w:val="0"/>
          <w:numId w:val="34"/>
        </w:numPr>
        <w:rPr>
          <w:rFonts w:ascii="Arial" w:hAnsi="Arial" w:cs="Arial"/>
          <w:sz w:val="22"/>
          <w:szCs w:val="22"/>
        </w:rPr>
      </w:pPr>
      <w:r>
        <w:rPr>
          <w:rFonts w:ascii="Arial" w:hAnsi="Arial" w:cs="Arial"/>
          <w:sz w:val="22"/>
          <w:szCs w:val="22"/>
        </w:rPr>
        <w:t>Describe how anticoagulants and thrombolytics work and give examples of drug interactions that may enhance or interfere with their action.</w:t>
      </w:r>
    </w:p>
    <w:p w:rsidR="00B203F6" w:rsidRDefault="00B203F6" w:rsidP="00B203F6">
      <w:pPr>
        <w:pStyle w:val="ListParagraph"/>
        <w:numPr>
          <w:ilvl w:val="0"/>
          <w:numId w:val="34"/>
        </w:numPr>
        <w:rPr>
          <w:rFonts w:ascii="Arial" w:hAnsi="Arial" w:cs="Arial"/>
          <w:sz w:val="22"/>
          <w:szCs w:val="22"/>
        </w:rPr>
      </w:pPr>
      <w:r>
        <w:rPr>
          <w:rFonts w:ascii="Arial" w:hAnsi="Arial" w:cs="Arial"/>
          <w:sz w:val="22"/>
          <w:szCs w:val="22"/>
        </w:rPr>
        <w:t>Explain the mechanism of action, adverse effects and uses of diuretics by pharmacological class.</w:t>
      </w:r>
    </w:p>
    <w:p w:rsidR="00B203F6" w:rsidRDefault="00B203F6" w:rsidP="00B203F6">
      <w:pPr>
        <w:pStyle w:val="ListParagraph"/>
        <w:numPr>
          <w:ilvl w:val="0"/>
          <w:numId w:val="34"/>
        </w:numPr>
        <w:rPr>
          <w:rFonts w:ascii="Arial" w:hAnsi="Arial" w:cs="Arial"/>
          <w:sz w:val="22"/>
          <w:szCs w:val="22"/>
        </w:rPr>
      </w:pPr>
      <w:r>
        <w:rPr>
          <w:rFonts w:ascii="Arial" w:hAnsi="Arial" w:cs="Arial"/>
          <w:sz w:val="22"/>
          <w:szCs w:val="22"/>
        </w:rPr>
        <w:t>Give examples of medical circumstances for which intravenous fluids may be necessary for treatment.</w:t>
      </w:r>
    </w:p>
    <w:p w:rsidR="00B203F6" w:rsidRDefault="00B203F6" w:rsidP="00B203F6">
      <w:pPr>
        <w:pStyle w:val="ListParagraph"/>
        <w:numPr>
          <w:ilvl w:val="0"/>
          <w:numId w:val="34"/>
        </w:numPr>
        <w:rPr>
          <w:rFonts w:ascii="Arial" w:hAnsi="Arial" w:cs="Arial"/>
          <w:sz w:val="22"/>
          <w:szCs w:val="22"/>
        </w:rPr>
      </w:pPr>
      <w:r>
        <w:rPr>
          <w:rFonts w:ascii="Arial" w:hAnsi="Arial" w:cs="Arial"/>
          <w:sz w:val="22"/>
          <w:szCs w:val="22"/>
        </w:rPr>
        <w:t>Discuss why there are so many insulin products available by describing their onset and duration of action.</w:t>
      </w:r>
    </w:p>
    <w:p w:rsidR="00B203F6" w:rsidRDefault="00B203F6"/>
    <w:p w:rsidR="00DC6215" w:rsidRDefault="00DC6215" w:rsidP="00077BA3">
      <w:pPr>
        <w:rPr>
          <w:rFonts w:ascii="Arial" w:hAnsi="Arial" w:cs="Arial"/>
        </w:rPr>
      </w:pPr>
    </w:p>
    <w:p w:rsidR="00077BA3" w:rsidRPr="00C747A9" w:rsidRDefault="00DC6215" w:rsidP="00077BA3">
      <w:pPr>
        <w:rPr>
          <w:rFonts w:ascii="Arial" w:hAnsi="Arial" w:cs="Arial"/>
          <w:sz w:val="22"/>
          <w:szCs w:val="22"/>
        </w:rPr>
      </w:pPr>
      <w:r>
        <w:rPr>
          <w:rFonts w:ascii="Arial" w:hAnsi="Arial" w:cs="Arial"/>
        </w:rPr>
        <w:br w:type="page"/>
      </w:r>
    </w:p>
    <w:p w:rsidR="00077BA3" w:rsidRPr="00C747A9" w:rsidRDefault="00077BA3" w:rsidP="00077BA3">
      <w:pPr>
        <w:rPr>
          <w:rFonts w:ascii="Arial" w:hAnsi="Arial" w:cs="Arial"/>
          <w:sz w:val="22"/>
          <w:szCs w:val="22"/>
        </w:rPr>
      </w:pPr>
      <w:r w:rsidRPr="00C747A9" w:rsidDel="00A47C66">
        <w:rPr>
          <w:sz w:val="22"/>
          <w:szCs w:val="22"/>
          <w:lang w:val="fr-CA"/>
        </w:rPr>
        <w:t xml:space="preserve"> </w:t>
      </w:r>
      <w:r w:rsidRPr="00C747A9">
        <w:rPr>
          <w:rFonts w:ascii="Arial" w:hAnsi="Arial" w:cs="Arial"/>
          <w:sz w:val="22"/>
          <w:szCs w:val="22"/>
          <w:lang w:val="fr-CA"/>
        </w:rPr>
        <w:t xml:space="preserve">(h1) Module 4 – Unit 1: </w:t>
      </w:r>
      <w:r w:rsidR="003B4AF5" w:rsidRPr="00C747A9">
        <w:rPr>
          <w:rFonts w:ascii="Arial" w:hAnsi="Arial" w:cs="Arial"/>
          <w:sz w:val="22"/>
          <w:szCs w:val="22"/>
        </w:rPr>
        <w:t>Inotropic Drugs</w:t>
      </w:r>
      <w:r w:rsidRPr="00C747A9">
        <w:rPr>
          <w:rFonts w:ascii="Arial" w:hAnsi="Arial" w:cs="Arial"/>
          <w:sz w:val="22"/>
          <w:szCs w:val="22"/>
        </w:rPr>
        <w:t xml:space="preserve"> </w:t>
      </w:r>
    </w:p>
    <w:p w:rsidR="00077BA3" w:rsidRPr="00EF24C8" w:rsidRDefault="00077BA3" w:rsidP="00077BA3">
      <w:pPr>
        <w:jc w:val="both"/>
        <w:rPr>
          <w:rFonts w:ascii="Arial" w:hAnsi="Arial" w:cs="Arial"/>
        </w:rPr>
      </w:pPr>
    </w:p>
    <w:p w:rsidR="00077BA3" w:rsidRDefault="00077BA3" w:rsidP="00077BA3">
      <w:pPr>
        <w:pStyle w:val="Heading1"/>
        <w:rPr>
          <w:b w:val="0"/>
          <w:sz w:val="22"/>
          <w:szCs w:val="22"/>
        </w:rPr>
      </w:pPr>
      <w:r w:rsidRPr="00EF24C8">
        <w:rPr>
          <w:b w:val="0"/>
          <w:sz w:val="22"/>
          <w:szCs w:val="22"/>
        </w:rPr>
        <w:t xml:space="preserve">(h2) </w:t>
      </w:r>
      <w:r>
        <w:rPr>
          <w:b w:val="0"/>
          <w:sz w:val="22"/>
          <w:szCs w:val="22"/>
        </w:rPr>
        <w:t>Introduction</w:t>
      </w:r>
    </w:p>
    <w:p w:rsidR="00077BA3" w:rsidRDefault="00077BA3" w:rsidP="00077BA3">
      <w:pPr>
        <w:rPr>
          <w:lang w:val="en-US"/>
        </w:rPr>
      </w:pPr>
    </w:p>
    <w:p w:rsidR="00E842FC" w:rsidRDefault="00E842FC" w:rsidP="00610442">
      <w:pPr>
        <w:pStyle w:val="ListParagraph"/>
        <w:ind w:left="1080"/>
        <w:rPr>
          <w:sz w:val="22"/>
          <w:szCs w:val="22"/>
        </w:rPr>
      </w:pPr>
    </w:p>
    <w:p w:rsidR="00E842FC" w:rsidRPr="00132FE8" w:rsidRDefault="00E842FC" w:rsidP="001E2F5D">
      <w:pPr>
        <w:pStyle w:val="ListParagraph"/>
        <w:ind w:left="540"/>
        <w:rPr>
          <w:rFonts w:ascii="Arial" w:hAnsi="Arial" w:cs="Arial"/>
          <w:sz w:val="22"/>
          <w:szCs w:val="22"/>
        </w:rPr>
      </w:pPr>
      <w:r w:rsidRPr="00132FE8">
        <w:rPr>
          <w:rFonts w:ascii="Arial" w:hAnsi="Arial" w:cs="Arial"/>
          <w:sz w:val="22"/>
          <w:szCs w:val="22"/>
        </w:rPr>
        <w:t xml:space="preserve">Inotropic drugs </w:t>
      </w:r>
      <w:r w:rsidRPr="00281F50">
        <w:rPr>
          <w:rFonts w:ascii="Arial" w:hAnsi="Arial" w:cs="Arial"/>
          <w:b/>
          <w:sz w:val="22"/>
          <w:szCs w:val="22"/>
        </w:rPr>
        <w:t>increase</w:t>
      </w:r>
      <w:r w:rsidRPr="00132FE8">
        <w:rPr>
          <w:rFonts w:ascii="Arial" w:hAnsi="Arial" w:cs="Arial"/>
          <w:sz w:val="22"/>
          <w:szCs w:val="22"/>
        </w:rPr>
        <w:t xml:space="preserve"> (positive inotropes) or </w:t>
      </w:r>
      <w:r w:rsidRPr="00281F50">
        <w:rPr>
          <w:rFonts w:ascii="Arial" w:hAnsi="Arial" w:cs="Arial"/>
          <w:b/>
          <w:sz w:val="22"/>
          <w:szCs w:val="22"/>
        </w:rPr>
        <w:t>decrease</w:t>
      </w:r>
      <w:r w:rsidRPr="00132FE8">
        <w:rPr>
          <w:rFonts w:ascii="Arial" w:hAnsi="Arial" w:cs="Arial"/>
          <w:sz w:val="22"/>
          <w:szCs w:val="22"/>
        </w:rPr>
        <w:t xml:space="preserve"> (negative inotropes) the </w:t>
      </w:r>
      <w:r w:rsidRPr="00281F50">
        <w:rPr>
          <w:rFonts w:ascii="Arial" w:hAnsi="Arial" w:cs="Arial"/>
          <w:b/>
          <w:sz w:val="22"/>
          <w:szCs w:val="22"/>
        </w:rPr>
        <w:t>force of myocardial contraction</w:t>
      </w:r>
      <w:r w:rsidRPr="00132FE8">
        <w:rPr>
          <w:rFonts w:ascii="Arial" w:hAnsi="Arial" w:cs="Arial"/>
          <w:sz w:val="22"/>
          <w:szCs w:val="22"/>
        </w:rPr>
        <w:t>. Chronotropic drugs increase or decrease heart rate. They are used in the treatment of heart failure and in nuclear medicine for determining myocardial viability and coronary artery disease.</w:t>
      </w:r>
    </w:p>
    <w:p w:rsidR="00132FE8" w:rsidRPr="00132FE8" w:rsidRDefault="00132FE8" w:rsidP="001E2F5D">
      <w:pPr>
        <w:pStyle w:val="ListParagraph"/>
        <w:ind w:left="540"/>
        <w:rPr>
          <w:rFonts w:ascii="Arial" w:hAnsi="Arial" w:cs="Arial"/>
          <w:sz w:val="22"/>
          <w:szCs w:val="22"/>
        </w:rPr>
      </w:pPr>
    </w:p>
    <w:p w:rsidR="00132FE8" w:rsidRPr="00132FE8" w:rsidRDefault="00132FE8" w:rsidP="001E2F5D">
      <w:pPr>
        <w:pStyle w:val="ListParagraph"/>
        <w:ind w:left="540"/>
        <w:rPr>
          <w:rFonts w:ascii="Arial" w:hAnsi="Arial" w:cs="Arial"/>
          <w:color w:val="C0504D" w:themeColor="accent2"/>
          <w:sz w:val="22"/>
          <w:szCs w:val="22"/>
        </w:rPr>
      </w:pPr>
      <w:r w:rsidRPr="00132FE8">
        <w:rPr>
          <w:rFonts w:ascii="Arial" w:hAnsi="Arial" w:cs="Arial"/>
          <w:color w:val="C0504D" w:themeColor="accent2"/>
          <w:sz w:val="22"/>
          <w:szCs w:val="22"/>
        </w:rPr>
        <w:t>Learning objectives icon</w:t>
      </w:r>
    </w:p>
    <w:p w:rsidR="00132FE8" w:rsidRPr="00132FE8" w:rsidRDefault="00132FE8" w:rsidP="001E2F5D">
      <w:pPr>
        <w:pStyle w:val="ListParagraph"/>
        <w:ind w:left="540"/>
        <w:rPr>
          <w:rFonts w:ascii="Arial" w:hAnsi="Arial" w:cs="Arial"/>
          <w:sz w:val="22"/>
          <w:szCs w:val="22"/>
        </w:rPr>
      </w:pPr>
      <w:r w:rsidRPr="00132FE8">
        <w:rPr>
          <w:rFonts w:ascii="Arial" w:hAnsi="Arial" w:cs="Arial"/>
          <w:sz w:val="22"/>
          <w:szCs w:val="22"/>
        </w:rPr>
        <w:t>As you complete the study of this unit, you will be able to:</w:t>
      </w:r>
    </w:p>
    <w:p w:rsidR="00132FE8" w:rsidRPr="00132FE8" w:rsidRDefault="00132FE8" w:rsidP="001E2F5D">
      <w:pPr>
        <w:pStyle w:val="ListParagraph"/>
        <w:ind w:left="540"/>
        <w:rPr>
          <w:rFonts w:ascii="Arial" w:hAnsi="Arial" w:cs="Arial"/>
          <w:sz w:val="22"/>
          <w:szCs w:val="22"/>
        </w:rPr>
      </w:pPr>
    </w:p>
    <w:p w:rsidR="00132FE8" w:rsidRPr="00132FE8" w:rsidRDefault="00132FE8" w:rsidP="00132FE8">
      <w:pPr>
        <w:pStyle w:val="ListParagraph"/>
        <w:numPr>
          <w:ilvl w:val="0"/>
          <w:numId w:val="11"/>
        </w:numPr>
        <w:rPr>
          <w:rFonts w:ascii="Arial" w:hAnsi="Arial" w:cs="Arial"/>
          <w:sz w:val="22"/>
          <w:szCs w:val="22"/>
        </w:rPr>
      </w:pPr>
      <w:r w:rsidRPr="00132FE8">
        <w:rPr>
          <w:rFonts w:ascii="Arial" w:hAnsi="Arial" w:cs="Arial"/>
          <w:sz w:val="22"/>
          <w:szCs w:val="22"/>
        </w:rPr>
        <w:t>Describe the indications, mechanism of action and adverse effects of digitalis.</w:t>
      </w:r>
    </w:p>
    <w:p w:rsidR="00132FE8" w:rsidRDefault="00132FE8" w:rsidP="00132FE8">
      <w:pPr>
        <w:pStyle w:val="ListParagraph"/>
        <w:numPr>
          <w:ilvl w:val="0"/>
          <w:numId w:val="11"/>
        </w:numPr>
        <w:rPr>
          <w:rFonts w:ascii="Arial" w:hAnsi="Arial" w:cs="Arial"/>
          <w:sz w:val="22"/>
          <w:szCs w:val="22"/>
        </w:rPr>
      </w:pPr>
      <w:r w:rsidRPr="00132FE8">
        <w:rPr>
          <w:rFonts w:ascii="Arial" w:hAnsi="Arial" w:cs="Arial"/>
          <w:sz w:val="22"/>
          <w:szCs w:val="22"/>
        </w:rPr>
        <w:t>Describe the indications, mechanism of action and adverse effects of dobutamine.</w:t>
      </w:r>
    </w:p>
    <w:p w:rsidR="00C747A9" w:rsidRDefault="00C747A9" w:rsidP="00C747A9">
      <w:pPr>
        <w:pStyle w:val="ListParagraph"/>
        <w:numPr>
          <w:ilvl w:val="0"/>
          <w:numId w:val="11"/>
        </w:numPr>
        <w:rPr>
          <w:rFonts w:ascii="Arial" w:hAnsi="Arial" w:cs="Arial"/>
          <w:sz w:val="22"/>
          <w:szCs w:val="22"/>
        </w:rPr>
      </w:pPr>
      <w:r>
        <w:rPr>
          <w:rFonts w:ascii="Arial" w:hAnsi="Arial" w:cs="Arial"/>
          <w:sz w:val="22"/>
          <w:szCs w:val="22"/>
        </w:rPr>
        <w:t>Describe the use of inotropic and chronotropic drugs in pharmacological stress testing.</w:t>
      </w:r>
    </w:p>
    <w:p w:rsidR="00C747A9" w:rsidRDefault="00C747A9" w:rsidP="00C747A9">
      <w:pPr>
        <w:pStyle w:val="ListParagraph"/>
        <w:numPr>
          <w:ilvl w:val="0"/>
          <w:numId w:val="11"/>
        </w:numPr>
        <w:rPr>
          <w:rFonts w:ascii="Arial" w:hAnsi="Arial" w:cs="Arial"/>
          <w:sz w:val="22"/>
          <w:szCs w:val="22"/>
        </w:rPr>
      </w:pPr>
      <w:r>
        <w:rPr>
          <w:rFonts w:ascii="Arial" w:hAnsi="Arial" w:cs="Arial"/>
          <w:sz w:val="22"/>
          <w:szCs w:val="22"/>
        </w:rPr>
        <w:t>Explain drug interactions that may interfere with exercise stress testing or pharmacological stress testing.</w:t>
      </w:r>
    </w:p>
    <w:p w:rsidR="00C747A9" w:rsidRPr="00132FE8" w:rsidRDefault="00C747A9" w:rsidP="00C747A9">
      <w:pPr>
        <w:pStyle w:val="ListParagraph"/>
        <w:ind w:left="1440"/>
        <w:rPr>
          <w:rFonts w:ascii="Arial" w:hAnsi="Arial" w:cs="Arial"/>
          <w:sz w:val="22"/>
          <w:szCs w:val="22"/>
        </w:rPr>
      </w:pPr>
    </w:p>
    <w:p w:rsidR="00132FE8" w:rsidRPr="00A63B2F" w:rsidRDefault="00A63B2F" w:rsidP="00132FE8">
      <w:pPr>
        <w:pStyle w:val="ListParagraph"/>
        <w:ind w:left="567"/>
        <w:rPr>
          <w:rFonts w:ascii="Arial" w:hAnsi="Arial" w:cs="Arial"/>
          <w:color w:val="C0504D" w:themeColor="accent2"/>
          <w:sz w:val="22"/>
          <w:szCs w:val="22"/>
        </w:rPr>
      </w:pPr>
      <w:r w:rsidRPr="00A63B2F">
        <w:rPr>
          <w:rFonts w:ascii="Arial" w:hAnsi="Arial" w:cs="Arial"/>
          <w:color w:val="C0504D" w:themeColor="accent2"/>
          <w:sz w:val="22"/>
          <w:szCs w:val="22"/>
        </w:rPr>
        <w:t>End l</w:t>
      </w:r>
      <w:r w:rsidR="00132FE8" w:rsidRPr="00A63B2F">
        <w:rPr>
          <w:rFonts w:ascii="Arial" w:hAnsi="Arial" w:cs="Arial"/>
          <w:color w:val="C0504D" w:themeColor="accent2"/>
          <w:sz w:val="22"/>
          <w:szCs w:val="22"/>
        </w:rPr>
        <w:t>earning objectives</w:t>
      </w:r>
    </w:p>
    <w:p w:rsidR="00E842FC" w:rsidRPr="00A63B2F" w:rsidRDefault="00E842FC" w:rsidP="001E2F5D">
      <w:pPr>
        <w:pStyle w:val="ListParagraph"/>
        <w:ind w:left="540"/>
        <w:rPr>
          <w:rFonts w:ascii="Arial" w:hAnsi="Arial" w:cs="Arial"/>
          <w:color w:val="C0504D" w:themeColor="accent2"/>
          <w:sz w:val="22"/>
          <w:szCs w:val="22"/>
        </w:rPr>
      </w:pPr>
    </w:p>
    <w:p w:rsidR="00DC6215" w:rsidRDefault="00DC6215" w:rsidP="001E2F5D">
      <w:pPr>
        <w:pStyle w:val="ListParagraph"/>
        <w:ind w:left="540"/>
        <w:rPr>
          <w:rFonts w:ascii="Arial" w:hAnsi="Arial" w:cs="Arial"/>
          <w:sz w:val="22"/>
          <w:szCs w:val="22"/>
        </w:rPr>
      </w:pPr>
    </w:p>
    <w:p w:rsidR="00132FE8" w:rsidRPr="00132FE8" w:rsidRDefault="00132FE8" w:rsidP="001E2F5D">
      <w:pPr>
        <w:pStyle w:val="ListParagraph"/>
        <w:ind w:left="540"/>
        <w:rPr>
          <w:rFonts w:ascii="Arial" w:hAnsi="Arial" w:cs="Arial"/>
          <w:sz w:val="22"/>
          <w:szCs w:val="22"/>
        </w:rPr>
      </w:pPr>
      <w:r w:rsidRPr="00132FE8">
        <w:rPr>
          <w:rFonts w:ascii="Arial" w:hAnsi="Arial" w:cs="Arial"/>
          <w:sz w:val="22"/>
          <w:szCs w:val="22"/>
        </w:rPr>
        <w:t xml:space="preserve">(h2) </w:t>
      </w:r>
      <w:r>
        <w:rPr>
          <w:rFonts w:ascii="Arial" w:hAnsi="Arial" w:cs="Arial"/>
          <w:sz w:val="22"/>
          <w:szCs w:val="22"/>
        </w:rPr>
        <w:t>Use of Dobutamine in Nuclear M</w:t>
      </w:r>
      <w:r w:rsidR="00E842FC" w:rsidRPr="00132FE8">
        <w:rPr>
          <w:rFonts w:ascii="Arial" w:hAnsi="Arial" w:cs="Arial"/>
          <w:sz w:val="22"/>
          <w:szCs w:val="22"/>
        </w:rPr>
        <w:t>edicine</w:t>
      </w:r>
    </w:p>
    <w:p w:rsidR="00E842FC" w:rsidRPr="00132FE8" w:rsidRDefault="00E842FC" w:rsidP="001E2F5D">
      <w:pPr>
        <w:pStyle w:val="ListParagraph"/>
        <w:ind w:left="540"/>
        <w:rPr>
          <w:rFonts w:ascii="Arial" w:hAnsi="Arial" w:cs="Arial"/>
          <w:sz w:val="22"/>
          <w:szCs w:val="22"/>
        </w:rPr>
      </w:pPr>
    </w:p>
    <w:p w:rsidR="00E842FC" w:rsidRDefault="00E842FC" w:rsidP="001E2F5D">
      <w:pPr>
        <w:pStyle w:val="ListParagraph"/>
        <w:ind w:left="540"/>
        <w:rPr>
          <w:rFonts w:ascii="Arial" w:hAnsi="Arial" w:cs="Arial"/>
          <w:sz w:val="22"/>
          <w:szCs w:val="22"/>
        </w:rPr>
      </w:pPr>
      <w:r w:rsidRPr="00132FE8">
        <w:rPr>
          <w:rFonts w:ascii="Arial" w:hAnsi="Arial" w:cs="Arial"/>
          <w:sz w:val="22"/>
          <w:szCs w:val="22"/>
        </w:rPr>
        <w:t xml:space="preserve">Dobutamine (or in some centers, arbutamine) is used in cardiac stress testing as a pharmacologic alternative to exercise stress testing.  </w:t>
      </w:r>
      <w:r w:rsidR="00664AC1">
        <w:rPr>
          <w:rFonts w:ascii="Arial" w:hAnsi="Arial" w:cs="Arial"/>
          <w:sz w:val="22"/>
          <w:szCs w:val="22"/>
        </w:rPr>
        <w:t xml:space="preserve">Please have a look at </w:t>
      </w:r>
      <w:r w:rsidR="00A33F40">
        <w:rPr>
          <w:rFonts w:ascii="Arial" w:hAnsi="Arial" w:cs="Arial"/>
          <w:sz w:val="22"/>
          <w:szCs w:val="22"/>
        </w:rPr>
        <w:t xml:space="preserve"> i</w:t>
      </w:r>
      <w:r w:rsidRPr="00132FE8">
        <w:rPr>
          <w:rFonts w:ascii="Arial" w:hAnsi="Arial" w:cs="Arial"/>
          <w:sz w:val="22"/>
          <w:szCs w:val="22"/>
        </w:rPr>
        <w:t xml:space="preserve">ts use </w:t>
      </w:r>
      <w:r w:rsidR="00664AC1">
        <w:rPr>
          <w:rFonts w:ascii="Arial" w:hAnsi="Arial" w:cs="Arial"/>
          <w:sz w:val="22"/>
          <w:szCs w:val="22"/>
        </w:rPr>
        <w:t>a</w:t>
      </w:r>
      <w:r w:rsidRPr="00132FE8">
        <w:rPr>
          <w:rFonts w:ascii="Arial" w:hAnsi="Arial" w:cs="Arial"/>
          <w:sz w:val="22"/>
          <w:szCs w:val="22"/>
        </w:rPr>
        <w:t xml:space="preserve">s described in the </w:t>
      </w:r>
      <w:r w:rsidRPr="00A33F40">
        <w:rPr>
          <w:rFonts w:ascii="Arial" w:hAnsi="Arial" w:cs="Arial"/>
          <w:sz w:val="22"/>
          <w:szCs w:val="22"/>
          <w:u w:val="single"/>
        </w:rPr>
        <w:t>Society for Nuclear Medicine Procedure Guideline for Myocardial Perfusion Imaging 3.3</w:t>
      </w:r>
      <w:r w:rsidR="00A33F40">
        <w:rPr>
          <w:rFonts w:ascii="Arial" w:hAnsi="Arial" w:cs="Arial"/>
          <w:sz w:val="22"/>
          <w:szCs w:val="22"/>
        </w:rPr>
        <w:t>.</w:t>
      </w:r>
    </w:p>
    <w:p w:rsidR="00A33F40" w:rsidRDefault="00A33F40" w:rsidP="001E2F5D">
      <w:pPr>
        <w:pStyle w:val="ListParagraph"/>
        <w:ind w:left="540"/>
        <w:rPr>
          <w:rFonts w:ascii="Arial" w:hAnsi="Arial" w:cs="Arial"/>
          <w:sz w:val="22"/>
          <w:szCs w:val="22"/>
        </w:rPr>
      </w:pPr>
    </w:p>
    <w:p w:rsidR="00A33F40" w:rsidRPr="00A33F40" w:rsidRDefault="00A33F40" w:rsidP="001E2F5D">
      <w:pPr>
        <w:pStyle w:val="ListParagraph"/>
        <w:ind w:left="540"/>
        <w:rPr>
          <w:rFonts w:ascii="Arial" w:hAnsi="Arial" w:cs="Arial"/>
          <w:color w:val="C0504D" w:themeColor="accent2"/>
          <w:sz w:val="22"/>
          <w:szCs w:val="22"/>
        </w:rPr>
      </w:pPr>
      <w:r w:rsidRPr="00A33F40">
        <w:rPr>
          <w:rFonts w:ascii="Arial" w:hAnsi="Arial" w:cs="Arial"/>
          <w:color w:val="C0504D" w:themeColor="accent2"/>
          <w:sz w:val="22"/>
          <w:szCs w:val="22"/>
        </w:rPr>
        <w:t>Paul, URL for underlined text is: http://interactive.snm.org/docs/155.pdf</w:t>
      </w:r>
    </w:p>
    <w:p w:rsidR="00132FE8" w:rsidRDefault="00132FE8" w:rsidP="001E2F5D">
      <w:pPr>
        <w:pStyle w:val="ListParagraph"/>
        <w:ind w:left="540"/>
        <w:rPr>
          <w:rFonts w:ascii="Arial" w:hAnsi="Arial" w:cs="Arial"/>
          <w:sz w:val="22"/>
          <w:szCs w:val="22"/>
        </w:rPr>
      </w:pPr>
    </w:p>
    <w:p w:rsidR="00BD4245" w:rsidRDefault="00BD4245" w:rsidP="001E2F5D">
      <w:pPr>
        <w:pStyle w:val="ListParagraph"/>
        <w:ind w:left="540"/>
        <w:rPr>
          <w:rFonts w:ascii="Arial" w:hAnsi="Arial" w:cs="Arial"/>
          <w:sz w:val="22"/>
          <w:szCs w:val="22"/>
        </w:rPr>
      </w:pPr>
      <w:r>
        <w:rPr>
          <w:rFonts w:ascii="Arial" w:hAnsi="Arial" w:cs="Arial"/>
          <w:sz w:val="22"/>
          <w:szCs w:val="22"/>
        </w:rPr>
        <w:t xml:space="preserve">So why are stress tests done? </w:t>
      </w:r>
    </w:p>
    <w:p w:rsidR="00BD4245" w:rsidRDefault="00BD4245" w:rsidP="001E2F5D">
      <w:pPr>
        <w:pStyle w:val="ListParagraph"/>
        <w:ind w:left="540"/>
        <w:rPr>
          <w:rFonts w:ascii="Arial" w:hAnsi="Arial" w:cs="Arial"/>
          <w:sz w:val="22"/>
          <w:szCs w:val="22"/>
        </w:rPr>
      </w:pPr>
    </w:p>
    <w:p w:rsidR="00BD4245" w:rsidRDefault="00BD4245" w:rsidP="001E2F5D">
      <w:pPr>
        <w:pStyle w:val="ListParagraph"/>
        <w:ind w:left="540"/>
        <w:rPr>
          <w:rFonts w:ascii="Arial" w:hAnsi="Arial" w:cs="Arial"/>
          <w:sz w:val="22"/>
          <w:szCs w:val="22"/>
        </w:rPr>
      </w:pPr>
    </w:p>
    <w:p w:rsidR="00BD4245" w:rsidRPr="00BD4245" w:rsidRDefault="00BD4245" w:rsidP="001E2F5D">
      <w:pPr>
        <w:pStyle w:val="ListParagraph"/>
        <w:ind w:left="540"/>
        <w:rPr>
          <w:rFonts w:ascii="Arial" w:hAnsi="Arial" w:cs="Arial"/>
          <w:color w:val="C0504D" w:themeColor="accent2"/>
          <w:sz w:val="22"/>
          <w:szCs w:val="22"/>
        </w:rPr>
      </w:pPr>
      <w:r>
        <w:rPr>
          <w:rFonts w:ascii="Arial" w:hAnsi="Arial" w:cs="Arial"/>
          <w:color w:val="C0504D" w:themeColor="accent2"/>
          <w:sz w:val="22"/>
          <w:szCs w:val="22"/>
        </w:rPr>
        <w:t>Reflection icon</w:t>
      </w:r>
    </w:p>
    <w:p w:rsidR="00BD4245" w:rsidRPr="00BD4245" w:rsidRDefault="00BD4245" w:rsidP="001E2F5D">
      <w:pPr>
        <w:pStyle w:val="ListParagraph"/>
        <w:ind w:left="540"/>
        <w:rPr>
          <w:rFonts w:ascii="Arial" w:hAnsi="Arial" w:cs="Arial"/>
          <w:sz w:val="22"/>
          <w:szCs w:val="22"/>
        </w:rPr>
      </w:pPr>
      <w:r>
        <w:rPr>
          <w:rFonts w:ascii="Arial" w:hAnsi="Arial" w:cs="Arial"/>
          <w:sz w:val="22"/>
          <w:szCs w:val="22"/>
        </w:rPr>
        <w:t xml:space="preserve">To answer this question, reflect on the following quote, extracted from the article </w:t>
      </w:r>
      <w:r>
        <w:rPr>
          <w:rFonts w:ascii="Arial" w:hAnsi="Arial" w:cs="Arial"/>
          <w:i/>
          <w:sz w:val="22"/>
          <w:szCs w:val="22"/>
        </w:rPr>
        <w:t xml:space="preserve">Assessment of myocardial viability: review of the clinical significance.  </w:t>
      </w:r>
      <w:r>
        <w:rPr>
          <w:rFonts w:ascii="Arial" w:hAnsi="Arial" w:cs="Arial"/>
          <w:sz w:val="22"/>
          <w:szCs w:val="22"/>
        </w:rPr>
        <w:t xml:space="preserve"> </w:t>
      </w:r>
    </w:p>
    <w:p w:rsidR="00BD4245" w:rsidRPr="00132FE8" w:rsidRDefault="00BD4245" w:rsidP="001E2F5D">
      <w:pPr>
        <w:pStyle w:val="ListParagraph"/>
        <w:ind w:left="540"/>
        <w:rPr>
          <w:rFonts w:ascii="Arial" w:hAnsi="Arial" w:cs="Arial"/>
          <w:sz w:val="22"/>
          <w:szCs w:val="22"/>
        </w:rPr>
      </w:pPr>
    </w:p>
    <w:p w:rsidR="00BD4245" w:rsidRDefault="00E842FC" w:rsidP="000A6925">
      <w:pPr>
        <w:pStyle w:val="authors1"/>
        <w:jc w:val="both"/>
        <w:rPr>
          <w:rFonts w:ascii="Arial" w:hAnsi="Arial" w:cs="Arial"/>
        </w:rPr>
      </w:pPr>
      <w:r w:rsidRPr="00132FE8">
        <w:rPr>
          <w:rFonts w:ascii="Arial" w:hAnsi="Arial" w:cs="Arial"/>
        </w:rPr>
        <w:t xml:space="preserve">“The identification of myocardial viability in patients with coronary artery disease and left ventricular dysfunction (LVD) has important clinical and prognostic implications. Two terms commonly used to define clinical conditions of potentially reversible contractile dysfunction are stunned myocardium and hibernating myocardium. Stunned myocardium refers to transient depression of contractile function secondary to an acute ischemic insult. Hibernating myocardium is a form of contractile dysfunction of living myocytes in the setting of chronic ischemia or chronically reduced flow reserve …The use of noninvasive techniques to determine myocardial viability provides important information to guide clinicians in deciding which patients with LVD are likely to receive benefit from a revascularization procedure. Positron emission tomography, single-photon emission computed tomography, dobutamine echocardiography, and cardiac magnetic resonance imaging each have advantages and limitations.” </w:t>
      </w:r>
    </w:p>
    <w:p w:rsidR="00E842FC" w:rsidRPr="00BD4245" w:rsidRDefault="00E842FC" w:rsidP="00BD4245">
      <w:pPr>
        <w:pStyle w:val="authors1"/>
        <w:jc w:val="right"/>
        <w:rPr>
          <w:rFonts w:ascii="Arial" w:hAnsi="Arial" w:cs="Arial"/>
          <w:i/>
          <w:sz w:val="20"/>
          <w:szCs w:val="20"/>
        </w:rPr>
      </w:pPr>
      <w:r w:rsidRPr="00BD4245">
        <w:rPr>
          <w:rFonts w:ascii="Arial" w:hAnsi="Arial" w:cs="Arial"/>
          <w:i/>
          <w:sz w:val="20"/>
          <w:szCs w:val="20"/>
        </w:rPr>
        <w:t>(Ramos M, DePasquale E, Coplan NL. Assessment of myocardial viability: review of the clinical significance.</w:t>
      </w:r>
      <w:r w:rsidRPr="00BD4245">
        <w:rPr>
          <w:rStyle w:val="journalname"/>
          <w:rFonts w:ascii="Arial" w:hAnsi="Arial" w:cs="Arial"/>
          <w:i/>
          <w:sz w:val="20"/>
          <w:szCs w:val="20"/>
        </w:rPr>
        <w:t>Rev Cardiovasc Med</w:t>
      </w:r>
      <w:r w:rsidRPr="00BD4245">
        <w:rPr>
          <w:rFonts w:ascii="Arial" w:hAnsi="Arial" w:cs="Arial"/>
          <w:i/>
          <w:sz w:val="20"/>
          <w:szCs w:val="20"/>
        </w:rPr>
        <w:t>. 2008 Fall;9(4):225-231)</w:t>
      </w:r>
    </w:p>
    <w:p w:rsidR="00BD4245" w:rsidRPr="00BD4245" w:rsidRDefault="00BD4245" w:rsidP="00BD4245">
      <w:pPr>
        <w:pStyle w:val="ListParagraph"/>
        <w:ind w:left="540"/>
        <w:rPr>
          <w:rFonts w:ascii="Arial" w:hAnsi="Arial" w:cs="Arial"/>
          <w:color w:val="C0504D" w:themeColor="accent2"/>
          <w:sz w:val="22"/>
          <w:szCs w:val="22"/>
        </w:rPr>
      </w:pPr>
      <w:r>
        <w:rPr>
          <w:rFonts w:ascii="Arial" w:hAnsi="Arial" w:cs="Arial"/>
          <w:color w:val="C0504D" w:themeColor="accent2"/>
          <w:sz w:val="22"/>
          <w:szCs w:val="22"/>
        </w:rPr>
        <w:t xml:space="preserve">End reflection </w:t>
      </w:r>
    </w:p>
    <w:p w:rsidR="00BD4245" w:rsidRDefault="00BD4245" w:rsidP="001E2F5D">
      <w:pPr>
        <w:spacing w:before="240" w:line="288" w:lineRule="atLeast"/>
        <w:ind w:left="360"/>
        <w:rPr>
          <w:rFonts w:ascii="Arial" w:hAnsi="Arial" w:cs="Arial"/>
          <w:sz w:val="22"/>
          <w:szCs w:val="22"/>
        </w:rPr>
      </w:pPr>
    </w:p>
    <w:p w:rsidR="00E842FC" w:rsidRPr="00132FE8" w:rsidRDefault="00E842FC" w:rsidP="001E2F5D">
      <w:pPr>
        <w:spacing w:before="240" w:line="288" w:lineRule="atLeast"/>
        <w:ind w:left="360"/>
        <w:rPr>
          <w:rFonts w:ascii="Arial" w:hAnsi="Arial" w:cs="Arial"/>
          <w:sz w:val="22"/>
          <w:szCs w:val="22"/>
        </w:rPr>
      </w:pPr>
      <w:r w:rsidRPr="00132FE8">
        <w:rPr>
          <w:rFonts w:ascii="Arial" w:hAnsi="Arial" w:cs="Arial"/>
          <w:sz w:val="22"/>
          <w:szCs w:val="22"/>
        </w:rPr>
        <w:t>Low-dose dobutamine (5–10 µg/kg/min)</w:t>
      </w:r>
      <w:r w:rsidRPr="00132FE8">
        <w:rPr>
          <w:rFonts w:ascii="Arial" w:hAnsi="Arial" w:cs="Arial"/>
          <w:sz w:val="22"/>
          <w:szCs w:val="22"/>
          <w:vertAlign w:val="superscript"/>
        </w:rPr>
        <w:t xml:space="preserve"> </w:t>
      </w:r>
      <w:r w:rsidRPr="00132FE8">
        <w:rPr>
          <w:rFonts w:ascii="Arial" w:hAnsi="Arial" w:cs="Arial"/>
          <w:sz w:val="22"/>
          <w:szCs w:val="22"/>
        </w:rPr>
        <w:t>is infused into the patient and heart funct</w:t>
      </w:r>
      <w:r w:rsidR="00BD4245">
        <w:rPr>
          <w:rFonts w:ascii="Arial" w:hAnsi="Arial" w:cs="Arial"/>
          <w:sz w:val="22"/>
          <w:szCs w:val="22"/>
        </w:rPr>
        <w:t>ion is</w:t>
      </w:r>
      <w:r w:rsidRPr="00132FE8">
        <w:rPr>
          <w:rFonts w:ascii="Arial" w:hAnsi="Arial" w:cs="Arial"/>
          <w:sz w:val="22"/>
          <w:szCs w:val="22"/>
        </w:rPr>
        <w:t xml:space="preserve"> monitored by echocardiography. Low dose dobutamine increases contractility without much increase in heart rate in dysfunctional but viable</w:t>
      </w:r>
      <w:r w:rsidRPr="00132FE8">
        <w:rPr>
          <w:rFonts w:ascii="Arial" w:hAnsi="Arial" w:cs="Arial"/>
          <w:sz w:val="22"/>
          <w:szCs w:val="22"/>
          <w:vertAlign w:val="superscript"/>
        </w:rPr>
        <w:t xml:space="preserve"> </w:t>
      </w:r>
      <w:r w:rsidRPr="00132FE8">
        <w:rPr>
          <w:rFonts w:ascii="Arial" w:hAnsi="Arial" w:cs="Arial"/>
          <w:sz w:val="22"/>
          <w:szCs w:val="22"/>
        </w:rPr>
        <w:t>myocardium. Areas without viable myocardium do not show this</w:t>
      </w:r>
      <w:r w:rsidRPr="00132FE8">
        <w:rPr>
          <w:rFonts w:ascii="Arial" w:hAnsi="Arial" w:cs="Arial"/>
          <w:sz w:val="22"/>
          <w:szCs w:val="22"/>
          <w:vertAlign w:val="superscript"/>
        </w:rPr>
        <w:t xml:space="preserve"> “</w:t>
      </w:r>
      <w:r w:rsidRPr="00132FE8">
        <w:rPr>
          <w:rFonts w:ascii="Arial" w:hAnsi="Arial" w:cs="Arial"/>
          <w:sz w:val="22"/>
          <w:szCs w:val="22"/>
        </w:rPr>
        <w:t>contractile reserve.” There are also protocols using a high-dose dobutamine infusion, which allows the</w:t>
      </w:r>
      <w:r w:rsidRPr="00132FE8">
        <w:rPr>
          <w:rFonts w:ascii="Arial" w:hAnsi="Arial" w:cs="Arial"/>
          <w:sz w:val="22"/>
          <w:szCs w:val="22"/>
          <w:vertAlign w:val="superscript"/>
        </w:rPr>
        <w:t xml:space="preserve"> </w:t>
      </w:r>
      <w:r w:rsidRPr="00132FE8">
        <w:rPr>
          <w:rFonts w:ascii="Arial" w:hAnsi="Arial" w:cs="Arial"/>
          <w:sz w:val="22"/>
          <w:szCs w:val="22"/>
        </w:rPr>
        <w:t>assessment of ischemia as well.</w:t>
      </w:r>
    </w:p>
    <w:p w:rsidR="00E842FC" w:rsidRPr="00132FE8" w:rsidRDefault="00E842FC" w:rsidP="001E2F5D">
      <w:pPr>
        <w:pStyle w:val="ListParagraph"/>
        <w:ind w:left="1080" w:hanging="480"/>
        <w:rPr>
          <w:rFonts w:ascii="Arial" w:hAnsi="Arial" w:cs="Arial"/>
          <w:sz w:val="22"/>
          <w:szCs w:val="22"/>
        </w:rPr>
      </w:pPr>
    </w:p>
    <w:p w:rsidR="00F66B19" w:rsidRDefault="00F66B19" w:rsidP="001E2F5D">
      <w:pPr>
        <w:pStyle w:val="ListParagraph"/>
        <w:ind w:left="1080" w:hanging="480"/>
        <w:rPr>
          <w:rFonts w:ascii="Arial" w:hAnsi="Arial" w:cs="Arial"/>
          <w:sz w:val="22"/>
          <w:szCs w:val="22"/>
        </w:rPr>
      </w:pPr>
    </w:p>
    <w:p w:rsidR="00F66B19" w:rsidRPr="00F66B19" w:rsidRDefault="00F66B19" w:rsidP="001E2F5D">
      <w:pPr>
        <w:pStyle w:val="ListParagraph"/>
        <w:ind w:left="1080" w:hanging="480"/>
        <w:rPr>
          <w:rFonts w:ascii="Arial" w:hAnsi="Arial" w:cs="Arial"/>
          <w:color w:val="C0504D" w:themeColor="accent2"/>
          <w:sz w:val="22"/>
          <w:szCs w:val="22"/>
        </w:rPr>
      </w:pPr>
      <w:r>
        <w:rPr>
          <w:rFonts w:ascii="Arial" w:hAnsi="Arial" w:cs="Arial"/>
          <w:color w:val="C0504D" w:themeColor="accent2"/>
          <w:sz w:val="22"/>
          <w:szCs w:val="22"/>
        </w:rPr>
        <w:t xml:space="preserve">Reading </w:t>
      </w:r>
      <w:r w:rsidRPr="00F66B19">
        <w:rPr>
          <w:rFonts w:ascii="Arial" w:hAnsi="Arial" w:cs="Arial"/>
          <w:color w:val="C0504D" w:themeColor="accent2"/>
          <w:sz w:val="22"/>
          <w:szCs w:val="22"/>
        </w:rPr>
        <w:t>icon</w:t>
      </w:r>
    </w:p>
    <w:p w:rsidR="00F66B19" w:rsidRDefault="00E842FC" w:rsidP="001E2F5D">
      <w:pPr>
        <w:pStyle w:val="ListParagraph"/>
        <w:ind w:left="1080" w:hanging="480"/>
        <w:rPr>
          <w:rFonts w:ascii="Arial" w:hAnsi="Arial" w:cs="Arial"/>
          <w:sz w:val="22"/>
          <w:szCs w:val="22"/>
        </w:rPr>
      </w:pPr>
      <w:r w:rsidRPr="00132FE8">
        <w:rPr>
          <w:rFonts w:ascii="Arial" w:hAnsi="Arial" w:cs="Arial"/>
          <w:sz w:val="22"/>
          <w:szCs w:val="22"/>
        </w:rPr>
        <w:t>Please read the following article</w:t>
      </w:r>
      <w:r w:rsidR="00F66B19">
        <w:rPr>
          <w:rFonts w:ascii="Arial" w:hAnsi="Arial" w:cs="Arial"/>
          <w:sz w:val="22"/>
          <w:szCs w:val="22"/>
        </w:rPr>
        <w:t xml:space="preserve"> to consolidate your learning of the use of dobutamine</w:t>
      </w:r>
      <w:r w:rsidRPr="00132FE8">
        <w:rPr>
          <w:rFonts w:ascii="Arial" w:hAnsi="Arial" w:cs="Arial"/>
          <w:sz w:val="22"/>
          <w:szCs w:val="22"/>
        </w:rPr>
        <w:t xml:space="preserve">: </w:t>
      </w:r>
    </w:p>
    <w:p w:rsidR="00F66B19" w:rsidRDefault="00F66B19" w:rsidP="001E2F5D">
      <w:pPr>
        <w:pStyle w:val="ListParagraph"/>
        <w:ind w:left="1080" w:hanging="480"/>
        <w:rPr>
          <w:rFonts w:ascii="Arial" w:hAnsi="Arial" w:cs="Arial"/>
          <w:sz w:val="22"/>
          <w:szCs w:val="22"/>
        </w:rPr>
      </w:pPr>
    </w:p>
    <w:p w:rsidR="00F66B19" w:rsidRDefault="00E842FC" w:rsidP="001E2F5D">
      <w:pPr>
        <w:pStyle w:val="ListParagraph"/>
        <w:ind w:left="1080" w:hanging="480"/>
        <w:rPr>
          <w:rFonts w:ascii="Arial" w:hAnsi="Arial" w:cs="Arial"/>
          <w:sz w:val="22"/>
          <w:szCs w:val="22"/>
        </w:rPr>
      </w:pPr>
      <w:r w:rsidRPr="00F66B19">
        <w:rPr>
          <w:rFonts w:ascii="Arial" w:hAnsi="Arial" w:cs="Arial"/>
          <w:sz w:val="22"/>
          <w:szCs w:val="22"/>
          <w:u w:val="single"/>
        </w:rPr>
        <w:t>Pharmacological Interventions in Nuclear Medicine Cardiac Perfusion Imaging</w:t>
      </w:r>
      <w:r w:rsidR="00F66B19" w:rsidRPr="00F66B19">
        <w:rPr>
          <w:rFonts w:ascii="Arial" w:hAnsi="Arial" w:cs="Arial"/>
          <w:sz w:val="22"/>
          <w:szCs w:val="22"/>
          <w:u w:val="single"/>
        </w:rPr>
        <w:t xml:space="preserve"> </w:t>
      </w:r>
      <w:r w:rsidRPr="00F66B19">
        <w:rPr>
          <w:rFonts w:ascii="Arial" w:hAnsi="Arial" w:cs="Arial"/>
          <w:sz w:val="22"/>
          <w:szCs w:val="22"/>
          <w:u w:val="single"/>
        </w:rPr>
        <w:t xml:space="preserve"> </w:t>
      </w:r>
      <w:r w:rsidRPr="00132FE8">
        <w:rPr>
          <w:rFonts w:ascii="Arial" w:hAnsi="Arial" w:cs="Arial"/>
          <w:sz w:val="22"/>
          <w:szCs w:val="22"/>
        </w:rPr>
        <w:t>(Matte G and Barnes D. 2001, Journal of Phar</w:t>
      </w:r>
      <w:r w:rsidR="00F66B19">
        <w:rPr>
          <w:rFonts w:ascii="Arial" w:hAnsi="Arial" w:cs="Arial"/>
          <w:sz w:val="22"/>
          <w:szCs w:val="22"/>
        </w:rPr>
        <w:t>m</w:t>
      </w:r>
      <w:r w:rsidRPr="00132FE8">
        <w:rPr>
          <w:rFonts w:ascii="Arial" w:hAnsi="Arial" w:cs="Arial"/>
          <w:sz w:val="22"/>
          <w:szCs w:val="22"/>
        </w:rPr>
        <w:t xml:space="preserve">acy and Pharmaceutical Science 4(3): 255-262  </w:t>
      </w:r>
    </w:p>
    <w:p w:rsidR="00F66B19" w:rsidRDefault="00F66B19" w:rsidP="001E2F5D">
      <w:pPr>
        <w:pStyle w:val="ListParagraph"/>
        <w:ind w:left="1080" w:hanging="480"/>
        <w:rPr>
          <w:rFonts w:ascii="Arial" w:hAnsi="Arial" w:cs="Arial"/>
          <w:sz w:val="22"/>
          <w:szCs w:val="22"/>
        </w:rPr>
      </w:pPr>
    </w:p>
    <w:p w:rsidR="00E842FC" w:rsidRPr="00F66B19" w:rsidRDefault="00F66B19" w:rsidP="00F66B19">
      <w:pPr>
        <w:pStyle w:val="ListParagraph"/>
        <w:ind w:left="567"/>
        <w:rPr>
          <w:rFonts w:ascii="Arial" w:hAnsi="Arial" w:cs="Arial"/>
          <w:color w:val="C0504D" w:themeColor="accent2"/>
          <w:sz w:val="22"/>
          <w:szCs w:val="22"/>
        </w:rPr>
      </w:pPr>
      <w:r w:rsidRPr="00F66B19">
        <w:rPr>
          <w:rFonts w:ascii="Arial" w:hAnsi="Arial" w:cs="Arial"/>
          <w:color w:val="C0504D" w:themeColor="accent2"/>
          <w:sz w:val="22"/>
          <w:szCs w:val="22"/>
        </w:rPr>
        <w:t xml:space="preserve">Paul URL for underlined text is </w:t>
      </w:r>
      <w:hyperlink r:id="rId12" w:history="1">
        <w:r w:rsidR="00E842FC" w:rsidRPr="00F66B19">
          <w:rPr>
            <w:rStyle w:val="Hyperlink"/>
            <w:rFonts w:ascii="Arial" w:hAnsi="Arial" w:cs="Arial"/>
            <w:color w:val="C0504D" w:themeColor="accent2"/>
            <w:sz w:val="22"/>
            <w:szCs w:val="22"/>
          </w:rPr>
          <w:t>http://www.ualberta.ca/~csps/JPPS4(3)/G.Matte/perfusion.pdf</w:t>
        </w:r>
      </w:hyperlink>
    </w:p>
    <w:p w:rsidR="00F66B19" w:rsidRPr="00F66B19" w:rsidRDefault="00F66B19" w:rsidP="00F66B19">
      <w:pPr>
        <w:pStyle w:val="ListParagraph"/>
        <w:ind w:left="567"/>
        <w:rPr>
          <w:rFonts w:ascii="Arial" w:hAnsi="Arial" w:cs="Arial"/>
          <w:color w:val="C0504D" w:themeColor="accent2"/>
          <w:sz w:val="22"/>
          <w:szCs w:val="22"/>
        </w:rPr>
      </w:pPr>
      <w:r w:rsidRPr="00F66B19">
        <w:rPr>
          <w:rFonts w:ascii="Arial" w:hAnsi="Arial" w:cs="Arial"/>
          <w:color w:val="C0504D" w:themeColor="accent2"/>
          <w:sz w:val="22"/>
          <w:szCs w:val="22"/>
        </w:rPr>
        <w:t>End reading</w:t>
      </w:r>
    </w:p>
    <w:p w:rsidR="00F66B19" w:rsidRPr="00F66B19" w:rsidRDefault="00F66B19" w:rsidP="00F66B19">
      <w:pPr>
        <w:pStyle w:val="ListParagraph"/>
        <w:ind w:left="567"/>
        <w:rPr>
          <w:rFonts w:ascii="Arial" w:hAnsi="Arial" w:cs="Arial"/>
          <w:color w:val="C0504D" w:themeColor="accent2"/>
          <w:sz w:val="22"/>
          <w:szCs w:val="22"/>
        </w:rPr>
      </w:pPr>
    </w:p>
    <w:p w:rsidR="00F66B19" w:rsidRPr="00F66B19" w:rsidRDefault="00F66B19" w:rsidP="00F66B19">
      <w:pPr>
        <w:pStyle w:val="ListParagraph"/>
        <w:ind w:left="567"/>
        <w:rPr>
          <w:rFonts w:ascii="Arial" w:hAnsi="Arial" w:cs="Arial"/>
          <w:color w:val="C0504D" w:themeColor="accent2"/>
          <w:sz w:val="22"/>
          <w:szCs w:val="22"/>
        </w:rPr>
      </w:pPr>
      <w:r w:rsidRPr="00F66B19">
        <w:rPr>
          <w:rFonts w:ascii="Arial" w:hAnsi="Arial" w:cs="Arial"/>
          <w:color w:val="C0504D" w:themeColor="accent2"/>
          <w:sz w:val="22"/>
          <w:szCs w:val="22"/>
        </w:rPr>
        <w:t>Activity icon</w:t>
      </w:r>
    </w:p>
    <w:p w:rsidR="00F66B19" w:rsidRDefault="00F66B19" w:rsidP="00F66B19">
      <w:pPr>
        <w:pStyle w:val="ListParagraph"/>
        <w:ind w:left="567"/>
        <w:rPr>
          <w:rFonts w:ascii="Arial" w:hAnsi="Arial" w:cs="Arial"/>
          <w:sz w:val="22"/>
          <w:szCs w:val="22"/>
        </w:rPr>
      </w:pPr>
      <w:r>
        <w:rPr>
          <w:rFonts w:ascii="Arial" w:hAnsi="Arial" w:cs="Arial"/>
          <w:sz w:val="22"/>
          <w:szCs w:val="22"/>
        </w:rPr>
        <w:t xml:space="preserve">Based on the journal article you have just read, write down the answers to the following questions. </w:t>
      </w:r>
      <w:r w:rsidR="00592CCC">
        <w:rPr>
          <w:rFonts w:ascii="Arial" w:hAnsi="Arial" w:cs="Arial"/>
          <w:sz w:val="22"/>
          <w:szCs w:val="22"/>
        </w:rPr>
        <w:t xml:space="preserve">To get feedback, simply click on the question. </w:t>
      </w:r>
      <w:r>
        <w:rPr>
          <w:rFonts w:ascii="Arial" w:hAnsi="Arial" w:cs="Arial"/>
          <w:sz w:val="22"/>
          <w:szCs w:val="22"/>
        </w:rPr>
        <w:t xml:space="preserve">Now… don’t click for feedback before attempting to answer the questions yourself! </w:t>
      </w:r>
      <w:r w:rsidRPr="00F66B19">
        <w:rPr>
          <w:rFonts w:ascii="Arial" w:hAnsi="Arial" w:cs="Arial"/>
          <w:sz w:val="22"/>
          <w:szCs w:val="22"/>
        </w:rPr>
        <w:sym w:font="Wingdings" w:char="F04A"/>
      </w:r>
      <w:r>
        <w:rPr>
          <w:rFonts w:ascii="Arial" w:hAnsi="Arial" w:cs="Arial"/>
          <w:sz w:val="22"/>
          <w:szCs w:val="22"/>
        </w:rPr>
        <w:t>:</w:t>
      </w:r>
    </w:p>
    <w:p w:rsidR="00F66B19" w:rsidRDefault="00F66B19" w:rsidP="001E2F5D">
      <w:pPr>
        <w:pStyle w:val="ListParagraph"/>
        <w:ind w:left="1080" w:hanging="480"/>
        <w:rPr>
          <w:rFonts w:ascii="Arial" w:hAnsi="Arial" w:cs="Arial"/>
          <w:sz w:val="22"/>
          <w:szCs w:val="22"/>
        </w:rPr>
      </w:pPr>
    </w:p>
    <w:p w:rsidR="00F66B19" w:rsidRDefault="00F66B19" w:rsidP="00FA76EE">
      <w:pPr>
        <w:pStyle w:val="ListParagraph"/>
        <w:ind w:left="567"/>
        <w:rPr>
          <w:rFonts w:ascii="Arial" w:hAnsi="Arial" w:cs="Arial"/>
          <w:color w:val="C0504D" w:themeColor="accent2"/>
          <w:sz w:val="22"/>
          <w:szCs w:val="22"/>
        </w:rPr>
      </w:pPr>
      <w:r>
        <w:rPr>
          <w:rFonts w:ascii="Arial" w:hAnsi="Arial" w:cs="Arial"/>
          <w:color w:val="C0504D" w:themeColor="accent2"/>
          <w:sz w:val="22"/>
          <w:szCs w:val="22"/>
        </w:rPr>
        <w:t>Paul, use the same format as in previous modules where learners click on the question to get feedback</w:t>
      </w:r>
      <w:r w:rsidR="00FA76EE">
        <w:rPr>
          <w:rFonts w:ascii="Arial" w:hAnsi="Arial" w:cs="Arial"/>
          <w:color w:val="C0504D" w:themeColor="accent2"/>
          <w:sz w:val="22"/>
          <w:szCs w:val="22"/>
        </w:rPr>
        <w:t>. Thanks!</w:t>
      </w:r>
    </w:p>
    <w:p w:rsidR="00F66B19" w:rsidRPr="00F66B19" w:rsidRDefault="00F66B19" w:rsidP="001E2F5D">
      <w:pPr>
        <w:pStyle w:val="ListParagraph"/>
        <w:ind w:left="1080" w:hanging="480"/>
        <w:rPr>
          <w:rFonts w:ascii="Arial" w:hAnsi="Arial" w:cs="Arial"/>
          <w:color w:val="C0504D" w:themeColor="accent2"/>
          <w:sz w:val="22"/>
          <w:szCs w:val="22"/>
        </w:rPr>
      </w:pPr>
    </w:p>
    <w:p w:rsidR="00E842FC" w:rsidRPr="00132FE8" w:rsidRDefault="00E842FC" w:rsidP="001E2F5D">
      <w:pPr>
        <w:pStyle w:val="ListParagraph"/>
        <w:numPr>
          <w:ilvl w:val="1"/>
          <w:numId w:val="9"/>
        </w:numPr>
        <w:rPr>
          <w:rFonts w:ascii="Arial" w:hAnsi="Arial" w:cs="Arial"/>
          <w:sz w:val="22"/>
          <w:szCs w:val="22"/>
        </w:rPr>
      </w:pPr>
      <w:r w:rsidRPr="00132FE8">
        <w:rPr>
          <w:rFonts w:ascii="Arial" w:hAnsi="Arial" w:cs="Arial"/>
          <w:sz w:val="22"/>
          <w:szCs w:val="22"/>
        </w:rPr>
        <w:t xml:space="preserve">What interventional drugs </w:t>
      </w:r>
      <w:r w:rsidR="00176C37">
        <w:rPr>
          <w:rFonts w:ascii="Arial" w:hAnsi="Arial" w:cs="Arial"/>
          <w:sz w:val="22"/>
          <w:szCs w:val="22"/>
        </w:rPr>
        <w:t xml:space="preserve">can be used </w:t>
      </w:r>
      <w:r w:rsidRPr="00132FE8">
        <w:rPr>
          <w:rFonts w:ascii="Arial" w:hAnsi="Arial" w:cs="Arial"/>
          <w:sz w:val="22"/>
          <w:szCs w:val="22"/>
        </w:rPr>
        <w:t>in cardiac perfusion imaging to cause coronary vasodilation?</w:t>
      </w:r>
    </w:p>
    <w:p w:rsidR="00E842FC" w:rsidRPr="00132FE8" w:rsidRDefault="00E842FC" w:rsidP="001E2F5D">
      <w:pPr>
        <w:pStyle w:val="ListParagraph"/>
        <w:numPr>
          <w:ilvl w:val="2"/>
          <w:numId w:val="9"/>
        </w:numPr>
        <w:rPr>
          <w:rFonts w:ascii="Arial" w:hAnsi="Arial" w:cs="Arial"/>
          <w:sz w:val="22"/>
          <w:szCs w:val="22"/>
        </w:rPr>
      </w:pPr>
      <w:r w:rsidRPr="00176C37">
        <w:rPr>
          <w:rFonts w:ascii="Arial" w:hAnsi="Arial" w:cs="Arial"/>
          <w:b/>
          <w:sz w:val="22"/>
          <w:szCs w:val="22"/>
        </w:rPr>
        <w:t>Feedback</w:t>
      </w:r>
      <w:r w:rsidRPr="00132FE8">
        <w:rPr>
          <w:rFonts w:ascii="Arial" w:hAnsi="Arial" w:cs="Arial"/>
          <w:sz w:val="22"/>
          <w:szCs w:val="22"/>
        </w:rPr>
        <w:t xml:space="preserve">: </w:t>
      </w:r>
      <w:r w:rsidR="00176C37">
        <w:rPr>
          <w:rFonts w:ascii="Arial" w:hAnsi="Arial" w:cs="Arial"/>
          <w:sz w:val="22"/>
          <w:szCs w:val="22"/>
        </w:rPr>
        <w:t>A</w:t>
      </w:r>
      <w:r w:rsidRPr="00132FE8">
        <w:rPr>
          <w:rFonts w:ascii="Arial" w:hAnsi="Arial" w:cs="Arial"/>
          <w:sz w:val="22"/>
          <w:szCs w:val="22"/>
        </w:rPr>
        <w:t>denosine and dipyridamole</w:t>
      </w:r>
      <w:r w:rsidR="00176C37">
        <w:rPr>
          <w:rFonts w:ascii="Arial" w:hAnsi="Arial" w:cs="Arial"/>
          <w:sz w:val="22"/>
          <w:szCs w:val="22"/>
        </w:rPr>
        <w:t>.</w:t>
      </w:r>
    </w:p>
    <w:p w:rsidR="00E842FC" w:rsidRPr="00132FE8" w:rsidRDefault="00E842FC" w:rsidP="001E2F5D">
      <w:pPr>
        <w:pStyle w:val="ListParagraph"/>
        <w:numPr>
          <w:ilvl w:val="1"/>
          <w:numId w:val="9"/>
        </w:numPr>
        <w:rPr>
          <w:rFonts w:ascii="Arial" w:hAnsi="Arial" w:cs="Arial"/>
          <w:sz w:val="22"/>
          <w:szCs w:val="22"/>
        </w:rPr>
      </w:pPr>
      <w:r w:rsidRPr="00132FE8">
        <w:rPr>
          <w:rFonts w:ascii="Arial" w:hAnsi="Arial" w:cs="Arial"/>
          <w:sz w:val="22"/>
          <w:szCs w:val="22"/>
        </w:rPr>
        <w:t xml:space="preserve">What interventional drugs </w:t>
      </w:r>
      <w:r w:rsidR="00176C37">
        <w:rPr>
          <w:rFonts w:ascii="Arial" w:hAnsi="Arial" w:cs="Arial"/>
          <w:sz w:val="22"/>
          <w:szCs w:val="22"/>
        </w:rPr>
        <w:t xml:space="preserve">can be used </w:t>
      </w:r>
      <w:r w:rsidRPr="00132FE8">
        <w:rPr>
          <w:rFonts w:ascii="Arial" w:hAnsi="Arial" w:cs="Arial"/>
          <w:sz w:val="22"/>
          <w:szCs w:val="22"/>
        </w:rPr>
        <w:t>in cardiac perfusion imaging to cause an increase in myocardial oxygen demand?</w:t>
      </w:r>
    </w:p>
    <w:p w:rsidR="00E842FC" w:rsidRPr="00132FE8" w:rsidRDefault="00E842FC" w:rsidP="0009524C">
      <w:pPr>
        <w:pStyle w:val="ListParagraph"/>
        <w:numPr>
          <w:ilvl w:val="2"/>
          <w:numId w:val="9"/>
        </w:numPr>
        <w:rPr>
          <w:rFonts w:ascii="Arial" w:hAnsi="Arial" w:cs="Arial"/>
          <w:sz w:val="22"/>
          <w:szCs w:val="22"/>
        </w:rPr>
      </w:pPr>
      <w:r w:rsidRPr="00176C37">
        <w:rPr>
          <w:rFonts w:ascii="Arial" w:hAnsi="Arial" w:cs="Arial"/>
          <w:b/>
          <w:sz w:val="22"/>
          <w:szCs w:val="22"/>
        </w:rPr>
        <w:t>Feedback</w:t>
      </w:r>
      <w:r w:rsidRPr="00132FE8">
        <w:rPr>
          <w:rFonts w:ascii="Arial" w:hAnsi="Arial" w:cs="Arial"/>
          <w:sz w:val="22"/>
          <w:szCs w:val="22"/>
        </w:rPr>
        <w:t xml:space="preserve">: </w:t>
      </w:r>
      <w:r w:rsidR="00176C37">
        <w:rPr>
          <w:rFonts w:ascii="Arial" w:hAnsi="Arial" w:cs="Arial"/>
          <w:sz w:val="22"/>
          <w:szCs w:val="22"/>
        </w:rPr>
        <w:t>D</w:t>
      </w:r>
      <w:r w:rsidRPr="00132FE8">
        <w:rPr>
          <w:rFonts w:ascii="Arial" w:hAnsi="Arial" w:cs="Arial"/>
          <w:sz w:val="22"/>
          <w:szCs w:val="22"/>
        </w:rPr>
        <w:t>obutamine and arbutamine</w:t>
      </w:r>
      <w:r w:rsidR="00176C37">
        <w:rPr>
          <w:rFonts w:ascii="Arial" w:hAnsi="Arial" w:cs="Arial"/>
          <w:sz w:val="22"/>
          <w:szCs w:val="22"/>
        </w:rPr>
        <w:t>.</w:t>
      </w:r>
    </w:p>
    <w:p w:rsidR="00E842FC" w:rsidRPr="00132FE8" w:rsidRDefault="00E842FC" w:rsidP="0009524C">
      <w:pPr>
        <w:pStyle w:val="ListParagraph"/>
        <w:numPr>
          <w:ilvl w:val="1"/>
          <w:numId w:val="9"/>
        </w:numPr>
        <w:rPr>
          <w:rFonts w:ascii="Arial" w:hAnsi="Arial" w:cs="Arial"/>
          <w:sz w:val="22"/>
          <w:szCs w:val="22"/>
        </w:rPr>
      </w:pPr>
      <w:r w:rsidRPr="00132FE8">
        <w:rPr>
          <w:rFonts w:ascii="Arial" w:hAnsi="Arial" w:cs="Arial"/>
          <w:sz w:val="22"/>
          <w:szCs w:val="22"/>
        </w:rPr>
        <w:t>What is the mechanism of action of dipyridamole?</w:t>
      </w:r>
    </w:p>
    <w:p w:rsidR="00E842FC" w:rsidRPr="00132FE8" w:rsidRDefault="00E842FC" w:rsidP="0009524C">
      <w:pPr>
        <w:pStyle w:val="ListParagraph"/>
        <w:numPr>
          <w:ilvl w:val="2"/>
          <w:numId w:val="9"/>
        </w:numPr>
        <w:rPr>
          <w:rFonts w:ascii="Arial" w:hAnsi="Arial" w:cs="Arial"/>
          <w:sz w:val="22"/>
          <w:szCs w:val="22"/>
        </w:rPr>
      </w:pPr>
      <w:r w:rsidRPr="00176C37">
        <w:rPr>
          <w:rFonts w:ascii="Arial" w:hAnsi="Arial" w:cs="Arial"/>
          <w:b/>
          <w:sz w:val="22"/>
          <w:szCs w:val="22"/>
        </w:rPr>
        <w:t>Feedback</w:t>
      </w:r>
      <w:r w:rsidRPr="00132FE8">
        <w:rPr>
          <w:rFonts w:ascii="Arial" w:hAnsi="Arial" w:cs="Arial"/>
          <w:sz w:val="22"/>
          <w:szCs w:val="22"/>
        </w:rPr>
        <w:t xml:space="preserve">: </w:t>
      </w:r>
      <w:r w:rsidR="00176C37">
        <w:rPr>
          <w:rFonts w:ascii="Arial" w:hAnsi="Arial" w:cs="Arial"/>
          <w:sz w:val="22"/>
          <w:szCs w:val="22"/>
        </w:rPr>
        <w:t>B</w:t>
      </w:r>
      <w:r w:rsidRPr="00132FE8">
        <w:rPr>
          <w:rFonts w:ascii="Arial" w:hAnsi="Arial" w:cs="Arial"/>
          <w:sz w:val="22"/>
          <w:szCs w:val="22"/>
        </w:rPr>
        <w:t>locks adenosine re-uptake. Increases cardiac output and heart rate</w:t>
      </w:r>
      <w:r w:rsidR="00176C37">
        <w:rPr>
          <w:rFonts w:ascii="Arial" w:hAnsi="Arial" w:cs="Arial"/>
          <w:sz w:val="22"/>
          <w:szCs w:val="22"/>
        </w:rPr>
        <w:t>.</w:t>
      </w:r>
    </w:p>
    <w:p w:rsidR="00E842FC" w:rsidRPr="00132FE8" w:rsidRDefault="00E842FC" w:rsidP="0009524C">
      <w:pPr>
        <w:pStyle w:val="ListParagraph"/>
        <w:numPr>
          <w:ilvl w:val="1"/>
          <w:numId w:val="9"/>
        </w:numPr>
        <w:rPr>
          <w:rFonts w:ascii="Arial" w:hAnsi="Arial" w:cs="Arial"/>
          <w:sz w:val="22"/>
          <w:szCs w:val="22"/>
        </w:rPr>
      </w:pPr>
      <w:r w:rsidRPr="00132FE8">
        <w:rPr>
          <w:rFonts w:ascii="Arial" w:hAnsi="Arial" w:cs="Arial"/>
          <w:sz w:val="22"/>
          <w:szCs w:val="22"/>
        </w:rPr>
        <w:t xml:space="preserve">Why should patients not </w:t>
      </w:r>
      <w:r w:rsidR="00176C37">
        <w:rPr>
          <w:rFonts w:ascii="Arial" w:hAnsi="Arial" w:cs="Arial"/>
          <w:sz w:val="22"/>
          <w:szCs w:val="22"/>
        </w:rPr>
        <w:t>have</w:t>
      </w:r>
      <w:r w:rsidR="00176C37" w:rsidRPr="00132FE8">
        <w:rPr>
          <w:rFonts w:ascii="Arial" w:hAnsi="Arial" w:cs="Arial"/>
          <w:sz w:val="22"/>
          <w:szCs w:val="22"/>
        </w:rPr>
        <w:t xml:space="preserve"> </w:t>
      </w:r>
      <w:r w:rsidRPr="00132FE8">
        <w:rPr>
          <w:rFonts w:ascii="Arial" w:hAnsi="Arial" w:cs="Arial"/>
          <w:sz w:val="22"/>
          <w:szCs w:val="22"/>
        </w:rPr>
        <w:t>coffee, tea or other caffeinated beverages/foods prior to pharmacological stress testing with adenoside or dipyridamole?</w:t>
      </w:r>
    </w:p>
    <w:p w:rsidR="00E842FC" w:rsidRPr="00132FE8" w:rsidRDefault="00E842FC" w:rsidP="0009524C">
      <w:pPr>
        <w:pStyle w:val="ListParagraph"/>
        <w:numPr>
          <w:ilvl w:val="2"/>
          <w:numId w:val="9"/>
        </w:numPr>
        <w:rPr>
          <w:rFonts w:ascii="Arial" w:hAnsi="Arial" w:cs="Arial"/>
          <w:sz w:val="22"/>
          <w:szCs w:val="22"/>
        </w:rPr>
      </w:pPr>
      <w:r w:rsidRPr="00176C37">
        <w:rPr>
          <w:rFonts w:ascii="Arial" w:hAnsi="Arial" w:cs="Arial"/>
          <w:b/>
          <w:sz w:val="22"/>
          <w:szCs w:val="22"/>
        </w:rPr>
        <w:t>Feedback</w:t>
      </w:r>
      <w:r w:rsidRPr="00132FE8">
        <w:rPr>
          <w:rFonts w:ascii="Arial" w:hAnsi="Arial" w:cs="Arial"/>
          <w:sz w:val="22"/>
          <w:szCs w:val="22"/>
        </w:rPr>
        <w:t xml:space="preserve">: </w:t>
      </w:r>
      <w:r w:rsidR="00176C37">
        <w:rPr>
          <w:rFonts w:ascii="Arial" w:hAnsi="Arial" w:cs="Arial"/>
          <w:sz w:val="22"/>
          <w:szCs w:val="22"/>
        </w:rPr>
        <w:t>C</w:t>
      </w:r>
      <w:r w:rsidRPr="00132FE8">
        <w:rPr>
          <w:rFonts w:ascii="Arial" w:hAnsi="Arial" w:cs="Arial"/>
          <w:sz w:val="22"/>
          <w:szCs w:val="22"/>
        </w:rPr>
        <w:t>affeine and other methylxanthines are competitive antagonists at the adenoside receptor, preventing the action of adenoside and dipyridamole.</w:t>
      </w:r>
    </w:p>
    <w:p w:rsidR="00E842FC" w:rsidRPr="00132FE8" w:rsidRDefault="00E842FC" w:rsidP="00244A9D">
      <w:pPr>
        <w:pStyle w:val="ListParagraph"/>
        <w:numPr>
          <w:ilvl w:val="1"/>
          <w:numId w:val="9"/>
        </w:numPr>
        <w:rPr>
          <w:rFonts w:ascii="Arial" w:hAnsi="Arial" w:cs="Arial"/>
          <w:sz w:val="22"/>
          <w:szCs w:val="22"/>
        </w:rPr>
      </w:pPr>
      <w:r w:rsidRPr="00132FE8">
        <w:rPr>
          <w:rFonts w:ascii="Arial" w:hAnsi="Arial" w:cs="Arial"/>
          <w:sz w:val="22"/>
          <w:szCs w:val="22"/>
        </w:rPr>
        <w:t>What are typical side effects of dipyridamole?</w:t>
      </w:r>
    </w:p>
    <w:p w:rsidR="00E842FC" w:rsidRPr="00132FE8" w:rsidRDefault="00E842FC" w:rsidP="00244A9D">
      <w:pPr>
        <w:pStyle w:val="ListParagraph"/>
        <w:numPr>
          <w:ilvl w:val="2"/>
          <w:numId w:val="9"/>
        </w:numPr>
        <w:rPr>
          <w:rFonts w:ascii="Arial" w:hAnsi="Arial" w:cs="Arial"/>
          <w:sz w:val="22"/>
          <w:szCs w:val="22"/>
        </w:rPr>
      </w:pPr>
      <w:r w:rsidRPr="00176C37">
        <w:rPr>
          <w:rFonts w:ascii="Arial" w:hAnsi="Arial" w:cs="Arial"/>
          <w:b/>
          <w:sz w:val="22"/>
          <w:szCs w:val="22"/>
        </w:rPr>
        <w:t>Feedback</w:t>
      </w:r>
      <w:r w:rsidRPr="00132FE8">
        <w:rPr>
          <w:rFonts w:ascii="Arial" w:hAnsi="Arial" w:cs="Arial"/>
          <w:sz w:val="22"/>
          <w:szCs w:val="22"/>
        </w:rPr>
        <w:t xml:space="preserve">: </w:t>
      </w:r>
      <w:r w:rsidR="00176C37">
        <w:rPr>
          <w:rFonts w:ascii="Arial" w:hAnsi="Arial" w:cs="Arial"/>
          <w:sz w:val="22"/>
          <w:szCs w:val="22"/>
        </w:rPr>
        <w:t>A</w:t>
      </w:r>
      <w:r w:rsidRPr="00132FE8">
        <w:rPr>
          <w:rFonts w:ascii="Arial" w:hAnsi="Arial" w:cs="Arial"/>
          <w:sz w:val="22"/>
          <w:szCs w:val="22"/>
        </w:rPr>
        <w:t>rrhythmias, dizziness, arm/back/shoulder pain, headache, nausea/vomiting</w:t>
      </w:r>
      <w:r w:rsidR="00176C37">
        <w:rPr>
          <w:rFonts w:ascii="Arial" w:hAnsi="Arial" w:cs="Arial"/>
          <w:sz w:val="22"/>
          <w:szCs w:val="22"/>
        </w:rPr>
        <w:t>.</w:t>
      </w:r>
    </w:p>
    <w:p w:rsidR="00E842FC" w:rsidRPr="00132FE8" w:rsidRDefault="00E842FC" w:rsidP="00244A9D">
      <w:pPr>
        <w:pStyle w:val="ListParagraph"/>
        <w:numPr>
          <w:ilvl w:val="1"/>
          <w:numId w:val="9"/>
        </w:numPr>
        <w:rPr>
          <w:rFonts w:ascii="Arial" w:hAnsi="Arial" w:cs="Arial"/>
          <w:sz w:val="22"/>
          <w:szCs w:val="22"/>
        </w:rPr>
      </w:pPr>
      <w:r w:rsidRPr="00132FE8">
        <w:rPr>
          <w:rFonts w:ascii="Arial" w:hAnsi="Arial" w:cs="Arial"/>
          <w:sz w:val="22"/>
          <w:szCs w:val="22"/>
        </w:rPr>
        <w:t>How should dipyridamole adverse effects be managed?</w:t>
      </w:r>
    </w:p>
    <w:p w:rsidR="00E842FC" w:rsidRPr="00132FE8" w:rsidRDefault="00E842FC" w:rsidP="00244A9D">
      <w:pPr>
        <w:pStyle w:val="ListParagraph"/>
        <w:numPr>
          <w:ilvl w:val="2"/>
          <w:numId w:val="9"/>
        </w:numPr>
        <w:rPr>
          <w:rFonts w:ascii="Arial" w:hAnsi="Arial" w:cs="Arial"/>
          <w:sz w:val="22"/>
          <w:szCs w:val="22"/>
        </w:rPr>
      </w:pPr>
      <w:r w:rsidRPr="00176C37">
        <w:rPr>
          <w:rFonts w:ascii="Arial" w:hAnsi="Arial" w:cs="Arial"/>
          <w:b/>
          <w:sz w:val="22"/>
          <w:szCs w:val="22"/>
        </w:rPr>
        <w:t>Feedback</w:t>
      </w:r>
      <w:r w:rsidRPr="00132FE8">
        <w:rPr>
          <w:rFonts w:ascii="Arial" w:hAnsi="Arial" w:cs="Arial"/>
          <w:sz w:val="22"/>
          <w:szCs w:val="22"/>
        </w:rPr>
        <w:t>: Administration of aminophylline or caffeine</w:t>
      </w:r>
      <w:r w:rsidR="00176C37">
        <w:rPr>
          <w:rFonts w:ascii="Arial" w:hAnsi="Arial" w:cs="Arial"/>
          <w:sz w:val="22"/>
          <w:szCs w:val="22"/>
        </w:rPr>
        <w:t>.</w:t>
      </w:r>
    </w:p>
    <w:p w:rsidR="00176C37" w:rsidRPr="00F66B19" w:rsidRDefault="00176C37" w:rsidP="00176C37">
      <w:pPr>
        <w:pStyle w:val="ListParagraph"/>
        <w:ind w:left="1080"/>
        <w:rPr>
          <w:rFonts w:ascii="Arial" w:hAnsi="Arial" w:cs="Arial"/>
          <w:color w:val="C0504D" w:themeColor="accent2"/>
          <w:sz w:val="22"/>
          <w:szCs w:val="22"/>
        </w:rPr>
      </w:pPr>
      <w:r>
        <w:rPr>
          <w:rFonts w:ascii="Arial" w:hAnsi="Arial" w:cs="Arial"/>
          <w:color w:val="C0504D" w:themeColor="accent2"/>
          <w:sz w:val="22"/>
          <w:szCs w:val="22"/>
        </w:rPr>
        <w:t xml:space="preserve">End Activity </w:t>
      </w:r>
    </w:p>
    <w:p w:rsidR="00E842FC" w:rsidRDefault="00E842FC" w:rsidP="00F67AB3">
      <w:pPr>
        <w:pStyle w:val="ListParagraph"/>
        <w:ind w:left="1080"/>
        <w:rPr>
          <w:sz w:val="22"/>
          <w:szCs w:val="22"/>
        </w:rPr>
      </w:pPr>
    </w:p>
    <w:p w:rsidR="00CD33FE" w:rsidRDefault="00176C37" w:rsidP="00F67AB3">
      <w:pPr>
        <w:pStyle w:val="ListParagraph"/>
        <w:ind w:left="1080"/>
        <w:rPr>
          <w:rFonts w:ascii="Arial" w:hAnsi="Arial" w:cs="Arial"/>
          <w:sz w:val="22"/>
          <w:szCs w:val="22"/>
        </w:rPr>
      </w:pPr>
      <w:r w:rsidRPr="00176C37">
        <w:rPr>
          <w:rFonts w:ascii="Arial" w:hAnsi="Arial" w:cs="Arial"/>
          <w:sz w:val="22"/>
          <w:szCs w:val="22"/>
        </w:rPr>
        <w:t xml:space="preserve">Well done! </w:t>
      </w:r>
      <w:r w:rsidR="00CD33FE">
        <w:rPr>
          <w:rFonts w:ascii="Arial" w:hAnsi="Arial" w:cs="Arial"/>
          <w:sz w:val="22"/>
          <w:szCs w:val="22"/>
        </w:rPr>
        <w:t xml:space="preserve">And with this activity you completed the study of Unit 1. </w:t>
      </w:r>
    </w:p>
    <w:p w:rsidR="00CD33FE" w:rsidRDefault="00CD33FE" w:rsidP="00F67AB3">
      <w:pPr>
        <w:pStyle w:val="ListParagraph"/>
        <w:ind w:left="1080"/>
        <w:rPr>
          <w:rFonts w:ascii="Arial" w:hAnsi="Arial" w:cs="Arial"/>
          <w:sz w:val="22"/>
          <w:szCs w:val="22"/>
        </w:rPr>
      </w:pPr>
    </w:p>
    <w:p w:rsidR="00CD33FE" w:rsidRDefault="00CD33FE" w:rsidP="00F67AB3">
      <w:pPr>
        <w:pStyle w:val="ListParagraph"/>
        <w:ind w:left="1080"/>
        <w:rPr>
          <w:rFonts w:ascii="Arial" w:hAnsi="Arial" w:cs="Arial"/>
          <w:sz w:val="22"/>
          <w:szCs w:val="22"/>
        </w:rPr>
      </w:pPr>
    </w:p>
    <w:p w:rsidR="00BD4245" w:rsidRDefault="00BD4245" w:rsidP="00F67AB3">
      <w:pPr>
        <w:pStyle w:val="ListParagraph"/>
        <w:ind w:left="1080"/>
        <w:rPr>
          <w:rFonts w:ascii="Arial" w:hAnsi="Arial" w:cs="Arial"/>
          <w:sz w:val="22"/>
          <w:szCs w:val="22"/>
        </w:rPr>
      </w:pPr>
      <w:r>
        <w:rPr>
          <w:rFonts w:ascii="Arial" w:hAnsi="Arial" w:cs="Arial"/>
          <w:sz w:val="22"/>
          <w:szCs w:val="22"/>
        </w:rPr>
        <w:t>(h2) Summary</w:t>
      </w:r>
    </w:p>
    <w:p w:rsidR="00BD4245" w:rsidRDefault="00BD4245" w:rsidP="00F67AB3">
      <w:pPr>
        <w:pStyle w:val="ListParagraph"/>
        <w:ind w:left="1080"/>
        <w:rPr>
          <w:rFonts w:ascii="Arial" w:hAnsi="Arial" w:cs="Arial"/>
          <w:sz w:val="22"/>
          <w:szCs w:val="22"/>
        </w:rPr>
      </w:pPr>
    </w:p>
    <w:p w:rsidR="00592CCC" w:rsidRPr="00176C37" w:rsidRDefault="00176C37" w:rsidP="00F67AB3">
      <w:pPr>
        <w:pStyle w:val="ListParagraph"/>
        <w:ind w:left="1080"/>
        <w:rPr>
          <w:rFonts w:ascii="Arial" w:hAnsi="Arial" w:cs="Arial"/>
          <w:sz w:val="22"/>
          <w:szCs w:val="22"/>
        </w:rPr>
      </w:pPr>
      <w:r w:rsidRPr="00176C37">
        <w:rPr>
          <w:rFonts w:ascii="Arial" w:hAnsi="Arial" w:cs="Arial"/>
          <w:sz w:val="22"/>
          <w:szCs w:val="22"/>
        </w:rPr>
        <w:t>In this unit you learned that</w:t>
      </w:r>
      <w:r w:rsidR="00BD4245">
        <w:rPr>
          <w:rFonts w:ascii="Arial" w:hAnsi="Arial" w:cs="Arial"/>
          <w:sz w:val="22"/>
          <w:szCs w:val="22"/>
        </w:rPr>
        <w:t xml:space="preserve"> inotropic drugs </w:t>
      </w:r>
      <w:r w:rsidR="00BD4245" w:rsidRPr="00BD4245">
        <w:rPr>
          <w:rFonts w:ascii="Arial" w:hAnsi="Arial" w:cs="Arial"/>
          <w:b/>
          <w:sz w:val="22"/>
          <w:szCs w:val="22"/>
        </w:rPr>
        <w:t>increase cardiac output by increasing contractility of the myocardium</w:t>
      </w:r>
      <w:r w:rsidR="00BD4245">
        <w:rPr>
          <w:rFonts w:ascii="Arial" w:hAnsi="Arial" w:cs="Arial"/>
          <w:sz w:val="22"/>
          <w:szCs w:val="22"/>
        </w:rPr>
        <w:t>.  This is useful in heart failure to maintain perfusion of the organs. Inotropic drugs are also used in nuclear medicine to “stress” the heart and mimic exercise to determine how the heart responds</w:t>
      </w:r>
      <w:r w:rsidR="00F3513E">
        <w:rPr>
          <w:rFonts w:ascii="Arial" w:hAnsi="Arial" w:cs="Arial"/>
          <w:sz w:val="22"/>
          <w:szCs w:val="22"/>
        </w:rPr>
        <w:t>, in order</w:t>
      </w:r>
      <w:r w:rsidR="00BD4245">
        <w:rPr>
          <w:rFonts w:ascii="Arial" w:hAnsi="Arial" w:cs="Arial"/>
          <w:sz w:val="22"/>
          <w:szCs w:val="22"/>
        </w:rPr>
        <w:t xml:space="preserve"> to aid in the diagnosis of heart diseases.</w:t>
      </w:r>
      <w:r w:rsidRPr="00176C37">
        <w:rPr>
          <w:rFonts w:ascii="Arial" w:hAnsi="Arial" w:cs="Arial"/>
          <w:sz w:val="22"/>
          <w:szCs w:val="22"/>
        </w:rPr>
        <w:t xml:space="preserve"> </w:t>
      </w:r>
      <w:r w:rsidR="00592CCC" w:rsidRPr="00176C37">
        <w:rPr>
          <w:rFonts w:ascii="Arial" w:hAnsi="Arial" w:cs="Arial"/>
          <w:sz w:val="22"/>
          <w:szCs w:val="22"/>
        </w:rPr>
        <w:br w:type="page"/>
      </w:r>
    </w:p>
    <w:p w:rsidR="00592CCC" w:rsidRPr="00C747A9" w:rsidRDefault="00592CCC" w:rsidP="00592CCC">
      <w:pPr>
        <w:rPr>
          <w:rFonts w:ascii="Arial" w:hAnsi="Arial" w:cs="Arial"/>
          <w:sz w:val="22"/>
          <w:szCs w:val="22"/>
        </w:rPr>
      </w:pPr>
      <w:r w:rsidRPr="00C747A9">
        <w:rPr>
          <w:rFonts w:ascii="Arial" w:hAnsi="Arial" w:cs="Arial"/>
          <w:sz w:val="22"/>
          <w:szCs w:val="22"/>
          <w:lang w:val="fr-CA"/>
        </w:rPr>
        <w:t xml:space="preserve">(h1) Module 4 – Unit 2: </w:t>
      </w:r>
      <w:r w:rsidRPr="00C747A9">
        <w:rPr>
          <w:rFonts w:ascii="Arial" w:hAnsi="Arial" w:cs="Arial"/>
          <w:sz w:val="22"/>
          <w:szCs w:val="22"/>
        </w:rPr>
        <w:t xml:space="preserve">Antiarrhythmic Drugs </w:t>
      </w:r>
    </w:p>
    <w:p w:rsidR="00592CCC" w:rsidRPr="00C747A9" w:rsidRDefault="00592CCC" w:rsidP="00F67AB3">
      <w:pPr>
        <w:pStyle w:val="ListParagraph"/>
        <w:ind w:left="1080"/>
        <w:rPr>
          <w:sz w:val="22"/>
          <w:szCs w:val="22"/>
        </w:rPr>
      </w:pPr>
    </w:p>
    <w:p w:rsidR="00281F50" w:rsidRDefault="00281F50" w:rsidP="00281F50">
      <w:pPr>
        <w:pStyle w:val="Heading1"/>
        <w:rPr>
          <w:b w:val="0"/>
          <w:sz w:val="22"/>
          <w:szCs w:val="22"/>
        </w:rPr>
      </w:pPr>
      <w:r w:rsidRPr="00EF24C8">
        <w:rPr>
          <w:b w:val="0"/>
          <w:sz w:val="22"/>
          <w:szCs w:val="22"/>
        </w:rPr>
        <w:t xml:space="preserve">(h2) </w:t>
      </w:r>
      <w:r>
        <w:rPr>
          <w:b w:val="0"/>
          <w:sz w:val="22"/>
          <w:szCs w:val="22"/>
        </w:rPr>
        <w:t>Introduction</w:t>
      </w:r>
    </w:p>
    <w:p w:rsidR="00281F50" w:rsidRPr="00281F50" w:rsidRDefault="00281F50" w:rsidP="00281F50">
      <w:pPr>
        <w:rPr>
          <w:lang w:val="en-US"/>
        </w:rPr>
      </w:pPr>
    </w:p>
    <w:p w:rsidR="00E842FC" w:rsidRPr="00281F50" w:rsidRDefault="00281F50" w:rsidP="00592CCC">
      <w:pPr>
        <w:pStyle w:val="ListParagraph"/>
        <w:ind w:left="360"/>
        <w:rPr>
          <w:rFonts w:ascii="Arial" w:hAnsi="Arial" w:cs="Arial"/>
          <w:bCs/>
          <w:sz w:val="22"/>
          <w:szCs w:val="22"/>
        </w:rPr>
      </w:pPr>
      <w:r w:rsidRPr="00281F50">
        <w:rPr>
          <w:rFonts w:ascii="Arial" w:hAnsi="Arial" w:cs="Arial"/>
          <w:bCs/>
          <w:sz w:val="22"/>
          <w:szCs w:val="22"/>
        </w:rPr>
        <w:t xml:space="preserve">Antiarrhythmic drugs </w:t>
      </w:r>
      <w:r w:rsidR="00C47CC2">
        <w:rPr>
          <w:rFonts w:ascii="Arial" w:hAnsi="Arial" w:cs="Arial"/>
          <w:bCs/>
          <w:sz w:val="22"/>
          <w:szCs w:val="22"/>
        </w:rPr>
        <w:t xml:space="preserve">assist in regaining normal sinus rhythm when the atria or ventricles are beating too fast, too slowly or irregularly.  A sustained irregular rate and rhythm can potentially damage the heart and may result in inefficient pumping.  Poor perfusion due to reduced cardiac output has an effect on all the organ systems. Patients with </w:t>
      </w:r>
      <w:r w:rsidR="00A60286">
        <w:rPr>
          <w:rFonts w:ascii="Arial" w:hAnsi="Arial" w:cs="Arial"/>
          <w:sz w:val="22"/>
          <w:szCs w:val="22"/>
        </w:rPr>
        <w:t xml:space="preserve">arrhythmias </w:t>
      </w:r>
      <w:r w:rsidR="00C47CC2">
        <w:rPr>
          <w:rFonts w:ascii="Arial" w:hAnsi="Arial" w:cs="Arial"/>
          <w:bCs/>
          <w:sz w:val="22"/>
          <w:szCs w:val="22"/>
        </w:rPr>
        <w:t>are also at risk for thrombus formation, which has the potential for form a pulmonary embolism, stroke or infarction.  Arrhythmias are also a cause of early death following a myocardial infarction.</w:t>
      </w:r>
    </w:p>
    <w:p w:rsidR="00281F50" w:rsidRPr="00281F50" w:rsidRDefault="00281F50" w:rsidP="00592CCC">
      <w:pPr>
        <w:pStyle w:val="ListParagraph"/>
        <w:ind w:left="360"/>
        <w:rPr>
          <w:rFonts w:ascii="Arial" w:hAnsi="Arial" w:cs="Arial"/>
          <w:bCs/>
          <w:sz w:val="22"/>
          <w:szCs w:val="22"/>
        </w:rPr>
      </w:pPr>
    </w:p>
    <w:p w:rsidR="00D21FAE" w:rsidRPr="00281F50" w:rsidRDefault="00D21FAE" w:rsidP="00D21FAE">
      <w:pPr>
        <w:pStyle w:val="ListParagraph"/>
        <w:ind w:left="1080" w:hanging="720"/>
        <w:rPr>
          <w:rFonts w:ascii="Arial" w:hAnsi="Arial" w:cs="Arial"/>
          <w:color w:val="C0504D" w:themeColor="accent2"/>
          <w:sz w:val="22"/>
          <w:szCs w:val="22"/>
        </w:rPr>
      </w:pPr>
      <w:r w:rsidRPr="00281F50">
        <w:rPr>
          <w:rFonts w:ascii="Arial" w:hAnsi="Arial" w:cs="Arial"/>
          <w:color w:val="C0504D" w:themeColor="accent2"/>
          <w:sz w:val="22"/>
          <w:szCs w:val="22"/>
        </w:rPr>
        <w:t>Learning Objectives icon</w:t>
      </w:r>
    </w:p>
    <w:p w:rsidR="00281F50" w:rsidRDefault="00281F50" w:rsidP="00592CCC">
      <w:pPr>
        <w:pStyle w:val="ListParagraph"/>
        <w:ind w:left="360"/>
        <w:rPr>
          <w:rFonts w:ascii="Arial" w:hAnsi="Arial" w:cs="Arial"/>
          <w:bCs/>
          <w:sz w:val="22"/>
          <w:szCs w:val="22"/>
        </w:rPr>
      </w:pPr>
      <w:r w:rsidRPr="00281F50">
        <w:rPr>
          <w:rFonts w:ascii="Arial" w:hAnsi="Arial" w:cs="Arial"/>
          <w:bCs/>
          <w:sz w:val="22"/>
          <w:szCs w:val="22"/>
        </w:rPr>
        <w:t>As you complete the study of this second unit, you will be able to:</w:t>
      </w:r>
    </w:p>
    <w:p w:rsidR="00D21FAE" w:rsidRPr="00281F50" w:rsidRDefault="00D21FAE" w:rsidP="00592CCC">
      <w:pPr>
        <w:pStyle w:val="ListParagraph"/>
        <w:ind w:left="360"/>
        <w:rPr>
          <w:rFonts w:ascii="Arial" w:hAnsi="Arial" w:cs="Arial"/>
          <w:bCs/>
          <w:sz w:val="22"/>
          <w:szCs w:val="22"/>
        </w:rPr>
      </w:pPr>
    </w:p>
    <w:p w:rsidR="00E842FC" w:rsidRPr="00281F50" w:rsidRDefault="00252E35" w:rsidP="001D412A">
      <w:pPr>
        <w:pStyle w:val="ListParagraph"/>
        <w:numPr>
          <w:ilvl w:val="0"/>
          <w:numId w:val="10"/>
        </w:numPr>
        <w:ind w:left="630" w:hanging="270"/>
        <w:rPr>
          <w:rFonts w:ascii="Arial" w:hAnsi="Arial" w:cs="Arial"/>
          <w:sz w:val="22"/>
          <w:szCs w:val="22"/>
        </w:rPr>
      </w:pPr>
      <w:r w:rsidRPr="00252E35">
        <w:rPr>
          <w:rFonts w:ascii="Arial" w:hAnsi="Arial" w:cs="Arial"/>
          <w:sz w:val="22"/>
          <w:szCs w:val="22"/>
        </w:rPr>
        <w:t>Describe the 5 phases of the cardiac action potential, identifying the ion channels that are responsible for those phases and the direction of ion current.</w:t>
      </w:r>
    </w:p>
    <w:p w:rsidR="00E842FC" w:rsidRPr="00281F50" w:rsidRDefault="00281F50" w:rsidP="001D412A">
      <w:pPr>
        <w:pStyle w:val="ListParagraph"/>
        <w:numPr>
          <w:ilvl w:val="0"/>
          <w:numId w:val="10"/>
        </w:numPr>
        <w:ind w:left="630" w:hanging="270"/>
        <w:rPr>
          <w:rFonts w:ascii="Arial" w:hAnsi="Arial" w:cs="Arial"/>
          <w:sz w:val="22"/>
          <w:szCs w:val="22"/>
        </w:rPr>
      </w:pPr>
      <w:r>
        <w:rPr>
          <w:rFonts w:ascii="Arial" w:hAnsi="Arial" w:cs="Arial"/>
          <w:sz w:val="22"/>
          <w:szCs w:val="22"/>
        </w:rPr>
        <w:t>Indicate</w:t>
      </w:r>
      <w:r w:rsidRPr="00281F50">
        <w:rPr>
          <w:rFonts w:ascii="Arial" w:hAnsi="Arial" w:cs="Arial"/>
          <w:sz w:val="22"/>
          <w:szCs w:val="22"/>
        </w:rPr>
        <w:t xml:space="preserve"> </w:t>
      </w:r>
      <w:r w:rsidR="00E842FC" w:rsidRPr="00281F50">
        <w:rPr>
          <w:rFonts w:ascii="Arial" w:hAnsi="Arial" w:cs="Arial"/>
          <w:sz w:val="22"/>
          <w:szCs w:val="22"/>
        </w:rPr>
        <w:t>the mechanism of action for Classes 1-IV of anti-arrhythmic drugs, referring to the phases of the cardiac action potential.</w:t>
      </w:r>
    </w:p>
    <w:p w:rsidR="00E842FC" w:rsidRPr="00281F50" w:rsidRDefault="00E842FC" w:rsidP="001D412A">
      <w:pPr>
        <w:pStyle w:val="ListParagraph"/>
        <w:numPr>
          <w:ilvl w:val="0"/>
          <w:numId w:val="10"/>
        </w:numPr>
        <w:ind w:left="630" w:hanging="270"/>
        <w:rPr>
          <w:rFonts w:ascii="Arial" w:hAnsi="Arial" w:cs="Arial"/>
          <w:sz w:val="22"/>
          <w:szCs w:val="22"/>
        </w:rPr>
      </w:pPr>
      <w:r w:rsidRPr="00281F50">
        <w:rPr>
          <w:rFonts w:ascii="Arial" w:hAnsi="Arial" w:cs="Arial"/>
          <w:sz w:val="22"/>
          <w:szCs w:val="22"/>
        </w:rPr>
        <w:t xml:space="preserve">Give examples of drugs in Classes </w:t>
      </w:r>
      <w:r w:rsidR="00281F50">
        <w:rPr>
          <w:rFonts w:ascii="Arial" w:hAnsi="Arial" w:cs="Arial"/>
          <w:sz w:val="22"/>
          <w:szCs w:val="22"/>
        </w:rPr>
        <w:t>I</w:t>
      </w:r>
      <w:r w:rsidRPr="00281F50">
        <w:rPr>
          <w:rFonts w:ascii="Arial" w:hAnsi="Arial" w:cs="Arial"/>
          <w:sz w:val="22"/>
          <w:szCs w:val="22"/>
        </w:rPr>
        <w:t>-IV of antiarrhythmic drugs.</w:t>
      </w:r>
    </w:p>
    <w:p w:rsidR="00E842FC" w:rsidRPr="00281F50" w:rsidRDefault="00E842FC" w:rsidP="001D412A">
      <w:pPr>
        <w:pStyle w:val="ListParagraph"/>
        <w:numPr>
          <w:ilvl w:val="0"/>
          <w:numId w:val="10"/>
        </w:numPr>
        <w:ind w:left="630" w:hanging="270"/>
        <w:rPr>
          <w:rFonts w:ascii="Arial" w:hAnsi="Arial" w:cs="Arial"/>
          <w:sz w:val="22"/>
          <w:szCs w:val="22"/>
        </w:rPr>
      </w:pPr>
      <w:r w:rsidRPr="00281F50">
        <w:rPr>
          <w:rFonts w:ascii="Arial" w:hAnsi="Arial" w:cs="Arial"/>
          <w:sz w:val="22"/>
          <w:szCs w:val="22"/>
        </w:rPr>
        <w:t xml:space="preserve">Describe the typical dose ranges and adverse effects of the following antiarrhythmic drugs: </w:t>
      </w:r>
    </w:p>
    <w:p w:rsidR="00281F50" w:rsidRDefault="00281F50" w:rsidP="00281F50">
      <w:pPr>
        <w:pStyle w:val="ListParagraph"/>
        <w:numPr>
          <w:ilvl w:val="0"/>
          <w:numId w:val="24"/>
        </w:numPr>
        <w:rPr>
          <w:ins w:id="1" w:author="A00747115" w:date="2009-05-08T14:55:00Z"/>
          <w:rFonts w:ascii="Arial" w:hAnsi="Arial" w:cs="Arial"/>
          <w:sz w:val="22"/>
          <w:szCs w:val="22"/>
        </w:rPr>
        <w:sectPr w:rsidR="00281F50" w:rsidSect="00603BF4">
          <w:type w:val="continuous"/>
          <w:pgSz w:w="12240" w:h="15840"/>
          <w:pgMar w:top="1440" w:right="1440" w:bottom="1440" w:left="1440" w:header="708" w:footer="708" w:gutter="0"/>
          <w:cols w:space="708"/>
          <w:docGrid w:linePitch="360"/>
        </w:sectPr>
      </w:pPr>
    </w:p>
    <w:p w:rsidR="00281F50" w:rsidRDefault="00E842FC" w:rsidP="00281F50">
      <w:pPr>
        <w:pStyle w:val="ListParagraph"/>
        <w:numPr>
          <w:ilvl w:val="0"/>
          <w:numId w:val="24"/>
        </w:numPr>
        <w:ind w:left="1985"/>
        <w:rPr>
          <w:rFonts w:ascii="Arial" w:hAnsi="Arial" w:cs="Arial"/>
          <w:sz w:val="22"/>
          <w:szCs w:val="22"/>
        </w:rPr>
      </w:pPr>
      <w:r w:rsidRPr="00281F50">
        <w:rPr>
          <w:rFonts w:ascii="Arial" w:hAnsi="Arial" w:cs="Arial"/>
          <w:sz w:val="22"/>
          <w:szCs w:val="22"/>
        </w:rPr>
        <w:t xml:space="preserve">Lidocaine, </w:t>
      </w:r>
    </w:p>
    <w:p w:rsidR="00281F50" w:rsidRDefault="00281F50" w:rsidP="00281F50">
      <w:pPr>
        <w:pStyle w:val="ListParagraph"/>
        <w:numPr>
          <w:ilvl w:val="0"/>
          <w:numId w:val="24"/>
        </w:numPr>
        <w:ind w:left="1985"/>
        <w:rPr>
          <w:rFonts w:ascii="Arial" w:hAnsi="Arial" w:cs="Arial"/>
          <w:sz w:val="22"/>
          <w:szCs w:val="22"/>
        </w:rPr>
      </w:pPr>
      <w:r>
        <w:rPr>
          <w:rFonts w:ascii="Arial" w:hAnsi="Arial" w:cs="Arial"/>
          <w:sz w:val="22"/>
          <w:szCs w:val="22"/>
        </w:rPr>
        <w:t>D</w:t>
      </w:r>
      <w:r w:rsidR="00E842FC" w:rsidRPr="00281F50">
        <w:rPr>
          <w:rFonts w:ascii="Arial" w:hAnsi="Arial" w:cs="Arial"/>
          <w:sz w:val="22"/>
          <w:szCs w:val="22"/>
        </w:rPr>
        <w:t xml:space="preserve">isopyramide, </w:t>
      </w:r>
    </w:p>
    <w:p w:rsidR="00281F50" w:rsidRDefault="00281F50" w:rsidP="00281F50">
      <w:pPr>
        <w:pStyle w:val="ListParagraph"/>
        <w:numPr>
          <w:ilvl w:val="0"/>
          <w:numId w:val="24"/>
        </w:numPr>
        <w:ind w:left="1985"/>
        <w:rPr>
          <w:rFonts w:ascii="Arial" w:hAnsi="Arial" w:cs="Arial"/>
          <w:sz w:val="22"/>
          <w:szCs w:val="22"/>
        </w:rPr>
      </w:pPr>
      <w:r>
        <w:rPr>
          <w:rFonts w:ascii="Arial" w:hAnsi="Arial" w:cs="Arial"/>
          <w:sz w:val="22"/>
          <w:szCs w:val="22"/>
        </w:rPr>
        <w:t>P</w:t>
      </w:r>
      <w:r w:rsidRPr="00281F50">
        <w:rPr>
          <w:rFonts w:ascii="Arial" w:hAnsi="Arial" w:cs="Arial"/>
          <w:sz w:val="22"/>
          <w:szCs w:val="22"/>
        </w:rPr>
        <w:t>ocainamide</w:t>
      </w:r>
      <w:r w:rsidR="00E842FC" w:rsidRPr="00281F50">
        <w:rPr>
          <w:rFonts w:ascii="Arial" w:hAnsi="Arial" w:cs="Arial"/>
          <w:sz w:val="22"/>
          <w:szCs w:val="22"/>
        </w:rPr>
        <w:t xml:space="preserve">, </w:t>
      </w:r>
    </w:p>
    <w:p w:rsidR="00281F50" w:rsidRDefault="00281F50" w:rsidP="00281F50">
      <w:pPr>
        <w:pStyle w:val="ListParagraph"/>
        <w:numPr>
          <w:ilvl w:val="0"/>
          <w:numId w:val="24"/>
        </w:numPr>
        <w:ind w:left="1985"/>
        <w:rPr>
          <w:rFonts w:ascii="Arial" w:hAnsi="Arial" w:cs="Arial"/>
          <w:sz w:val="22"/>
          <w:szCs w:val="22"/>
        </w:rPr>
      </w:pPr>
      <w:r>
        <w:rPr>
          <w:rFonts w:ascii="Arial" w:hAnsi="Arial" w:cs="Arial"/>
          <w:sz w:val="22"/>
          <w:szCs w:val="22"/>
        </w:rPr>
        <w:t>P</w:t>
      </w:r>
      <w:r w:rsidR="00E842FC" w:rsidRPr="00281F50">
        <w:rPr>
          <w:rFonts w:ascii="Arial" w:hAnsi="Arial" w:cs="Arial"/>
          <w:sz w:val="22"/>
          <w:szCs w:val="22"/>
        </w:rPr>
        <w:t>ropafenone,</w:t>
      </w:r>
    </w:p>
    <w:p w:rsidR="00281F50" w:rsidRDefault="00281F50" w:rsidP="00281F50">
      <w:pPr>
        <w:pStyle w:val="ListParagraph"/>
        <w:numPr>
          <w:ilvl w:val="0"/>
          <w:numId w:val="24"/>
        </w:numPr>
        <w:ind w:left="1985"/>
        <w:rPr>
          <w:rFonts w:ascii="Arial" w:hAnsi="Arial" w:cs="Arial"/>
          <w:sz w:val="22"/>
          <w:szCs w:val="22"/>
        </w:rPr>
      </w:pPr>
      <w:r>
        <w:rPr>
          <w:rFonts w:ascii="Arial" w:hAnsi="Arial" w:cs="Arial"/>
          <w:sz w:val="22"/>
          <w:szCs w:val="22"/>
        </w:rPr>
        <w:t>A</w:t>
      </w:r>
      <w:r w:rsidR="00E842FC" w:rsidRPr="00281F50">
        <w:rPr>
          <w:rFonts w:ascii="Arial" w:hAnsi="Arial" w:cs="Arial"/>
          <w:sz w:val="22"/>
          <w:szCs w:val="22"/>
        </w:rPr>
        <w:t xml:space="preserve">cebutolol, </w:t>
      </w:r>
    </w:p>
    <w:p w:rsidR="00281F50" w:rsidRDefault="00281F50" w:rsidP="00281F50">
      <w:pPr>
        <w:pStyle w:val="ListParagraph"/>
        <w:numPr>
          <w:ilvl w:val="0"/>
          <w:numId w:val="24"/>
        </w:numPr>
        <w:ind w:left="1985"/>
        <w:rPr>
          <w:rFonts w:ascii="Arial" w:hAnsi="Arial" w:cs="Arial"/>
          <w:sz w:val="22"/>
          <w:szCs w:val="22"/>
        </w:rPr>
      </w:pPr>
      <w:r>
        <w:rPr>
          <w:rFonts w:ascii="Arial" w:hAnsi="Arial" w:cs="Arial"/>
          <w:sz w:val="22"/>
          <w:szCs w:val="22"/>
        </w:rPr>
        <w:t>M</w:t>
      </w:r>
      <w:r w:rsidR="00E842FC" w:rsidRPr="00281F50">
        <w:rPr>
          <w:rFonts w:ascii="Arial" w:hAnsi="Arial" w:cs="Arial"/>
          <w:sz w:val="22"/>
          <w:szCs w:val="22"/>
        </w:rPr>
        <w:t xml:space="preserve">etoprolol, </w:t>
      </w:r>
    </w:p>
    <w:p w:rsidR="00281F50" w:rsidRDefault="00281F50" w:rsidP="00281F50">
      <w:pPr>
        <w:pStyle w:val="ListParagraph"/>
        <w:numPr>
          <w:ilvl w:val="0"/>
          <w:numId w:val="24"/>
        </w:numPr>
        <w:ind w:left="1985"/>
        <w:rPr>
          <w:rFonts w:ascii="Arial" w:hAnsi="Arial" w:cs="Arial"/>
          <w:sz w:val="22"/>
          <w:szCs w:val="22"/>
        </w:rPr>
      </w:pPr>
      <w:r>
        <w:rPr>
          <w:rFonts w:ascii="Arial" w:hAnsi="Arial" w:cs="Arial"/>
          <w:sz w:val="22"/>
          <w:szCs w:val="22"/>
        </w:rPr>
        <w:t>P</w:t>
      </w:r>
      <w:r w:rsidR="00E842FC" w:rsidRPr="00281F50">
        <w:rPr>
          <w:rFonts w:ascii="Arial" w:hAnsi="Arial" w:cs="Arial"/>
          <w:sz w:val="22"/>
          <w:szCs w:val="22"/>
        </w:rPr>
        <w:t xml:space="preserve">ropranolol, </w:t>
      </w:r>
    </w:p>
    <w:p w:rsidR="00281F50" w:rsidRDefault="00281F50" w:rsidP="00281F50">
      <w:pPr>
        <w:pStyle w:val="ListParagraph"/>
        <w:numPr>
          <w:ilvl w:val="0"/>
          <w:numId w:val="24"/>
        </w:numPr>
        <w:ind w:left="1985"/>
        <w:rPr>
          <w:rFonts w:ascii="Arial" w:hAnsi="Arial" w:cs="Arial"/>
          <w:sz w:val="22"/>
          <w:szCs w:val="22"/>
        </w:rPr>
      </w:pPr>
      <w:r>
        <w:rPr>
          <w:rFonts w:ascii="Arial" w:hAnsi="Arial" w:cs="Arial"/>
          <w:sz w:val="22"/>
          <w:szCs w:val="22"/>
        </w:rPr>
        <w:t>S</w:t>
      </w:r>
      <w:r w:rsidR="00E842FC" w:rsidRPr="00281F50">
        <w:rPr>
          <w:rFonts w:ascii="Arial" w:hAnsi="Arial" w:cs="Arial"/>
          <w:sz w:val="22"/>
          <w:szCs w:val="22"/>
        </w:rPr>
        <w:t xml:space="preserve">otolol, </w:t>
      </w:r>
    </w:p>
    <w:p w:rsidR="00281F50" w:rsidRDefault="00281F50" w:rsidP="00281F50">
      <w:pPr>
        <w:pStyle w:val="ListParagraph"/>
        <w:numPr>
          <w:ilvl w:val="0"/>
          <w:numId w:val="24"/>
        </w:numPr>
        <w:ind w:left="1985"/>
        <w:rPr>
          <w:rFonts w:ascii="Arial" w:hAnsi="Arial" w:cs="Arial"/>
          <w:sz w:val="22"/>
          <w:szCs w:val="22"/>
        </w:rPr>
      </w:pPr>
      <w:r>
        <w:rPr>
          <w:rFonts w:ascii="Arial" w:hAnsi="Arial" w:cs="Arial"/>
          <w:sz w:val="22"/>
          <w:szCs w:val="22"/>
        </w:rPr>
        <w:t>E</w:t>
      </w:r>
      <w:r w:rsidR="00E842FC" w:rsidRPr="00281F50">
        <w:rPr>
          <w:rFonts w:ascii="Arial" w:hAnsi="Arial" w:cs="Arial"/>
          <w:sz w:val="22"/>
          <w:szCs w:val="22"/>
        </w:rPr>
        <w:t xml:space="preserve">smolol, </w:t>
      </w:r>
    </w:p>
    <w:p w:rsidR="00281F50" w:rsidRDefault="00281F50" w:rsidP="00281F50">
      <w:pPr>
        <w:pStyle w:val="ListParagraph"/>
        <w:numPr>
          <w:ilvl w:val="0"/>
          <w:numId w:val="24"/>
        </w:numPr>
        <w:ind w:left="1985"/>
        <w:rPr>
          <w:rFonts w:ascii="Arial" w:hAnsi="Arial" w:cs="Arial"/>
          <w:sz w:val="22"/>
          <w:szCs w:val="22"/>
        </w:rPr>
      </w:pPr>
      <w:r>
        <w:rPr>
          <w:rFonts w:ascii="Arial" w:hAnsi="Arial" w:cs="Arial"/>
          <w:sz w:val="22"/>
          <w:szCs w:val="22"/>
        </w:rPr>
        <w:t>B</w:t>
      </w:r>
      <w:r w:rsidR="00E842FC" w:rsidRPr="00281F50">
        <w:rPr>
          <w:rFonts w:ascii="Arial" w:hAnsi="Arial" w:cs="Arial"/>
          <w:sz w:val="22"/>
          <w:szCs w:val="22"/>
        </w:rPr>
        <w:t xml:space="preserve">retylium, </w:t>
      </w:r>
    </w:p>
    <w:p w:rsidR="00281F50" w:rsidRDefault="00281F50" w:rsidP="00281F50">
      <w:pPr>
        <w:pStyle w:val="ListParagraph"/>
        <w:numPr>
          <w:ilvl w:val="0"/>
          <w:numId w:val="24"/>
        </w:numPr>
        <w:ind w:left="1985"/>
        <w:rPr>
          <w:rFonts w:ascii="Arial" w:hAnsi="Arial" w:cs="Arial"/>
          <w:sz w:val="22"/>
          <w:szCs w:val="22"/>
        </w:rPr>
      </w:pPr>
      <w:r>
        <w:rPr>
          <w:rFonts w:ascii="Arial" w:hAnsi="Arial" w:cs="Arial"/>
          <w:sz w:val="22"/>
          <w:szCs w:val="22"/>
        </w:rPr>
        <w:t>A</w:t>
      </w:r>
      <w:r w:rsidR="00E842FC" w:rsidRPr="00281F50">
        <w:rPr>
          <w:rFonts w:ascii="Arial" w:hAnsi="Arial" w:cs="Arial"/>
          <w:sz w:val="22"/>
          <w:szCs w:val="22"/>
        </w:rPr>
        <w:t xml:space="preserve">miodarone, </w:t>
      </w:r>
    </w:p>
    <w:p w:rsidR="00281F50" w:rsidRDefault="00281F50" w:rsidP="00281F50">
      <w:pPr>
        <w:pStyle w:val="ListParagraph"/>
        <w:numPr>
          <w:ilvl w:val="0"/>
          <w:numId w:val="24"/>
        </w:numPr>
        <w:ind w:left="1985"/>
        <w:rPr>
          <w:rFonts w:ascii="Arial" w:hAnsi="Arial" w:cs="Arial"/>
          <w:sz w:val="22"/>
          <w:szCs w:val="22"/>
        </w:rPr>
      </w:pPr>
      <w:r>
        <w:rPr>
          <w:rFonts w:ascii="Arial" w:hAnsi="Arial" w:cs="Arial"/>
          <w:sz w:val="22"/>
          <w:szCs w:val="22"/>
        </w:rPr>
        <w:t>I</w:t>
      </w:r>
      <w:r w:rsidR="00E842FC" w:rsidRPr="00281F50">
        <w:rPr>
          <w:rFonts w:ascii="Arial" w:hAnsi="Arial" w:cs="Arial"/>
          <w:sz w:val="22"/>
          <w:szCs w:val="22"/>
        </w:rPr>
        <w:t xml:space="preserve">butilide, </w:t>
      </w:r>
    </w:p>
    <w:p w:rsidR="00281F50" w:rsidRDefault="00281F50" w:rsidP="00281F50">
      <w:pPr>
        <w:pStyle w:val="ListParagraph"/>
        <w:numPr>
          <w:ilvl w:val="0"/>
          <w:numId w:val="24"/>
        </w:numPr>
        <w:ind w:left="1985"/>
        <w:rPr>
          <w:rFonts w:ascii="Arial" w:hAnsi="Arial" w:cs="Arial"/>
          <w:sz w:val="22"/>
          <w:szCs w:val="22"/>
        </w:rPr>
      </w:pPr>
      <w:r>
        <w:rPr>
          <w:rFonts w:ascii="Arial" w:hAnsi="Arial" w:cs="Arial"/>
          <w:sz w:val="22"/>
          <w:szCs w:val="22"/>
        </w:rPr>
        <w:t>D</w:t>
      </w:r>
      <w:r w:rsidR="00E842FC" w:rsidRPr="00281F50">
        <w:rPr>
          <w:rFonts w:ascii="Arial" w:hAnsi="Arial" w:cs="Arial"/>
          <w:sz w:val="22"/>
          <w:szCs w:val="22"/>
        </w:rPr>
        <w:t xml:space="preserve">ofetilide, </w:t>
      </w:r>
    </w:p>
    <w:p w:rsidR="00281F50" w:rsidRDefault="00281F50" w:rsidP="00281F50">
      <w:pPr>
        <w:pStyle w:val="ListParagraph"/>
        <w:numPr>
          <w:ilvl w:val="0"/>
          <w:numId w:val="24"/>
        </w:numPr>
        <w:ind w:left="1985"/>
        <w:rPr>
          <w:rFonts w:ascii="Arial" w:hAnsi="Arial" w:cs="Arial"/>
          <w:sz w:val="22"/>
          <w:szCs w:val="22"/>
        </w:rPr>
      </w:pPr>
      <w:r>
        <w:rPr>
          <w:rFonts w:ascii="Arial" w:hAnsi="Arial" w:cs="Arial"/>
          <w:sz w:val="22"/>
          <w:szCs w:val="22"/>
        </w:rPr>
        <w:t>V</w:t>
      </w:r>
      <w:r w:rsidR="00E842FC" w:rsidRPr="00281F50">
        <w:rPr>
          <w:rFonts w:ascii="Arial" w:hAnsi="Arial" w:cs="Arial"/>
          <w:sz w:val="22"/>
          <w:szCs w:val="22"/>
        </w:rPr>
        <w:t xml:space="preserve">erapamil, </w:t>
      </w:r>
    </w:p>
    <w:p w:rsidR="00281F50" w:rsidRDefault="00281F50" w:rsidP="00281F50">
      <w:pPr>
        <w:pStyle w:val="ListParagraph"/>
        <w:numPr>
          <w:ilvl w:val="0"/>
          <w:numId w:val="24"/>
        </w:numPr>
        <w:ind w:left="1985"/>
        <w:rPr>
          <w:rFonts w:ascii="Arial" w:hAnsi="Arial" w:cs="Arial"/>
          <w:sz w:val="22"/>
          <w:szCs w:val="22"/>
        </w:rPr>
      </w:pPr>
      <w:r>
        <w:rPr>
          <w:rFonts w:ascii="Arial" w:hAnsi="Arial" w:cs="Arial"/>
          <w:sz w:val="22"/>
          <w:szCs w:val="22"/>
        </w:rPr>
        <w:t>A</w:t>
      </w:r>
      <w:r w:rsidR="00E842FC" w:rsidRPr="00281F50">
        <w:rPr>
          <w:rFonts w:ascii="Arial" w:hAnsi="Arial" w:cs="Arial"/>
          <w:sz w:val="22"/>
          <w:szCs w:val="22"/>
        </w:rPr>
        <w:t xml:space="preserve">denosine and </w:t>
      </w:r>
    </w:p>
    <w:p w:rsidR="00281F50" w:rsidRDefault="00281F50" w:rsidP="00281F50">
      <w:pPr>
        <w:pStyle w:val="ListParagraph"/>
        <w:numPr>
          <w:ilvl w:val="0"/>
          <w:numId w:val="24"/>
        </w:numPr>
        <w:ind w:left="1985"/>
        <w:rPr>
          <w:rFonts w:ascii="Arial" w:hAnsi="Arial" w:cs="Arial"/>
          <w:sz w:val="22"/>
          <w:szCs w:val="22"/>
        </w:rPr>
        <w:sectPr w:rsidR="00281F50" w:rsidSect="00281F50">
          <w:type w:val="continuous"/>
          <w:pgSz w:w="12240" w:h="15840"/>
          <w:pgMar w:top="1440" w:right="1440" w:bottom="1440" w:left="1440" w:header="708" w:footer="708" w:gutter="0"/>
          <w:cols w:num="2" w:space="720"/>
          <w:docGrid w:linePitch="360"/>
        </w:sectPr>
      </w:pPr>
      <w:r>
        <w:rPr>
          <w:rFonts w:ascii="Arial" w:hAnsi="Arial" w:cs="Arial"/>
          <w:sz w:val="22"/>
          <w:szCs w:val="22"/>
        </w:rPr>
        <w:t>D</w:t>
      </w:r>
      <w:r w:rsidR="00E842FC" w:rsidRPr="00281F50">
        <w:rPr>
          <w:rFonts w:ascii="Arial" w:hAnsi="Arial" w:cs="Arial"/>
          <w:sz w:val="22"/>
          <w:szCs w:val="22"/>
        </w:rPr>
        <w:t>iltiazem.</w:t>
      </w:r>
    </w:p>
    <w:p w:rsidR="00E842FC" w:rsidRPr="00281F50" w:rsidRDefault="00E842FC" w:rsidP="00281F50">
      <w:pPr>
        <w:pStyle w:val="ListParagraph"/>
        <w:ind w:left="1985"/>
        <w:rPr>
          <w:rFonts w:ascii="Arial" w:hAnsi="Arial" w:cs="Arial"/>
          <w:sz w:val="22"/>
          <w:szCs w:val="22"/>
        </w:rPr>
      </w:pPr>
    </w:p>
    <w:p w:rsidR="00281F50" w:rsidRPr="00281F50" w:rsidRDefault="00281F50" w:rsidP="007841D2">
      <w:pPr>
        <w:pStyle w:val="ListParagraph"/>
        <w:ind w:left="360"/>
        <w:rPr>
          <w:rFonts w:ascii="Arial" w:hAnsi="Arial" w:cs="Arial"/>
          <w:color w:val="C0504D" w:themeColor="accent2"/>
          <w:sz w:val="22"/>
          <w:szCs w:val="22"/>
        </w:rPr>
      </w:pPr>
      <w:r w:rsidRPr="00281F50">
        <w:rPr>
          <w:rFonts w:ascii="Arial" w:hAnsi="Arial" w:cs="Arial"/>
          <w:color w:val="C0504D" w:themeColor="accent2"/>
          <w:sz w:val="22"/>
          <w:szCs w:val="22"/>
        </w:rPr>
        <w:t>End Learning Objectives</w:t>
      </w:r>
    </w:p>
    <w:p w:rsidR="00281F50" w:rsidRPr="00281F50" w:rsidRDefault="00281F50" w:rsidP="007841D2">
      <w:pPr>
        <w:pStyle w:val="ListParagraph"/>
        <w:ind w:left="360"/>
        <w:rPr>
          <w:rFonts w:ascii="Arial" w:hAnsi="Arial" w:cs="Arial"/>
          <w:sz w:val="22"/>
          <w:szCs w:val="22"/>
        </w:rPr>
      </w:pPr>
    </w:p>
    <w:p w:rsidR="00E842FC" w:rsidRPr="003C4EA1" w:rsidRDefault="00E842FC" w:rsidP="007841D2">
      <w:pPr>
        <w:pStyle w:val="ListParagraph"/>
        <w:ind w:left="360"/>
        <w:rPr>
          <w:rFonts w:ascii="Arial" w:hAnsi="Arial" w:cs="Arial"/>
          <w:color w:val="C0504D" w:themeColor="accent2"/>
          <w:sz w:val="22"/>
          <w:szCs w:val="22"/>
        </w:rPr>
      </w:pPr>
      <w:r w:rsidRPr="003C4EA1">
        <w:rPr>
          <w:rFonts w:ascii="Arial" w:hAnsi="Arial" w:cs="Arial"/>
          <w:color w:val="C0504D" w:themeColor="accent2"/>
          <w:sz w:val="22"/>
          <w:szCs w:val="22"/>
        </w:rPr>
        <w:t xml:space="preserve">Reading </w:t>
      </w:r>
      <w:r w:rsidR="003C4EA1" w:rsidRPr="003C4EA1">
        <w:rPr>
          <w:rFonts w:ascii="Arial" w:hAnsi="Arial" w:cs="Arial"/>
          <w:color w:val="C0504D" w:themeColor="accent2"/>
          <w:sz w:val="22"/>
          <w:szCs w:val="22"/>
        </w:rPr>
        <w:t>Icon</w:t>
      </w:r>
    </w:p>
    <w:p w:rsidR="003C4EA1" w:rsidRPr="00281F50" w:rsidRDefault="003C4EA1" w:rsidP="007841D2">
      <w:pPr>
        <w:pStyle w:val="ListParagraph"/>
        <w:ind w:left="360"/>
        <w:rPr>
          <w:rFonts w:ascii="Arial" w:hAnsi="Arial" w:cs="Arial"/>
          <w:sz w:val="22"/>
          <w:szCs w:val="22"/>
        </w:rPr>
      </w:pPr>
    </w:p>
    <w:p w:rsidR="00E842FC" w:rsidRPr="00281F50" w:rsidRDefault="003C4EA1" w:rsidP="007841D2">
      <w:pPr>
        <w:pStyle w:val="ListParagraph"/>
        <w:ind w:left="360"/>
        <w:rPr>
          <w:rFonts w:ascii="Arial" w:hAnsi="Arial" w:cs="Arial"/>
          <w:sz w:val="22"/>
          <w:szCs w:val="22"/>
        </w:rPr>
      </w:pPr>
      <w:r>
        <w:rPr>
          <w:rFonts w:ascii="Arial" w:hAnsi="Arial" w:cs="Arial"/>
          <w:sz w:val="22"/>
          <w:szCs w:val="22"/>
        </w:rPr>
        <w:t xml:space="preserve">To begin your study, read </w:t>
      </w:r>
      <w:r>
        <w:rPr>
          <w:rFonts w:ascii="Arial" w:hAnsi="Arial" w:cs="Arial"/>
          <w:b/>
          <w:sz w:val="22"/>
          <w:szCs w:val="22"/>
        </w:rPr>
        <w:t xml:space="preserve">Chapter 14 – </w:t>
      </w:r>
      <w:r w:rsidR="005C2C54" w:rsidRPr="007D5B37">
        <w:rPr>
          <w:rFonts w:ascii="Arial" w:hAnsi="Arial" w:cs="Arial"/>
          <w:b/>
          <w:sz w:val="22"/>
          <w:szCs w:val="22"/>
        </w:rPr>
        <w:t>Drugs</w:t>
      </w:r>
      <w:r w:rsidR="005C2C54">
        <w:rPr>
          <w:rFonts w:ascii="Arial" w:hAnsi="Arial" w:cs="Arial"/>
          <w:b/>
          <w:sz w:val="22"/>
          <w:szCs w:val="22"/>
        </w:rPr>
        <w:t xml:space="preserve"> for Heart Conditions</w:t>
      </w:r>
      <w:r>
        <w:rPr>
          <w:rFonts w:ascii="Arial" w:hAnsi="Arial" w:cs="Arial"/>
          <w:b/>
          <w:sz w:val="22"/>
          <w:szCs w:val="22"/>
        </w:rPr>
        <w:t xml:space="preserve">, </w:t>
      </w:r>
      <w:r w:rsidRPr="003C4EA1">
        <w:rPr>
          <w:rFonts w:ascii="Arial" w:hAnsi="Arial" w:cs="Arial"/>
          <w:sz w:val="22"/>
          <w:szCs w:val="22"/>
        </w:rPr>
        <w:t xml:space="preserve">pages </w:t>
      </w:r>
      <w:r w:rsidR="005C2C54">
        <w:rPr>
          <w:rFonts w:ascii="Arial" w:hAnsi="Arial" w:cs="Arial"/>
          <w:sz w:val="22"/>
          <w:szCs w:val="22"/>
        </w:rPr>
        <w:t>199</w:t>
      </w:r>
      <w:r w:rsidRPr="003C4EA1">
        <w:rPr>
          <w:rFonts w:ascii="Arial" w:hAnsi="Arial" w:cs="Arial"/>
          <w:sz w:val="22"/>
          <w:szCs w:val="22"/>
        </w:rPr>
        <w:t>-214 in the</w:t>
      </w:r>
      <w:r>
        <w:rPr>
          <w:rFonts w:ascii="Arial" w:hAnsi="Arial" w:cs="Arial"/>
          <w:b/>
          <w:sz w:val="22"/>
          <w:szCs w:val="22"/>
        </w:rPr>
        <w:t xml:space="preserve"> </w:t>
      </w:r>
      <w:r w:rsidR="00E842FC" w:rsidRPr="003C4EA1">
        <w:rPr>
          <w:rFonts w:ascii="Arial" w:hAnsi="Arial" w:cs="Arial"/>
          <w:i/>
          <w:sz w:val="22"/>
          <w:szCs w:val="22"/>
        </w:rPr>
        <w:t>Pharmacology for Health Profession</w:t>
      </w:r>
      <w:r>
        <w:rPr>
          <w:rFonts w:ascii="Arial" w:hAnsi="Arial" w:cs="Arial"/>
          <w:i/>
          <w:sz w:val="22"/>
          <w:szCs w:val="22"/>
        </w:rPr>
        <w:t>al</w:t>
      </w:r>
      <w:r w:rsidR="00E842FC" w:rsidRPr="003C4EA1">
        <w:rPr>
          <w:rFonts w:ascii="Arial" w:hAnsi="Arial" w:cs="Arial"/>
          <w:i/>
          <w:sz w:val="22"/>
          <w:szCs w:val="22"/>
        </w:rPr>
        <w:t>s</w:t>
      </w:r>
      <w:r w:rsidR="00E842FC" w:rsidRPr="00281F50">
        <w:rPr>
          <w:rFonts w:ascii="Arial" w:hAnsi="Arial" w:cs="Arial"/>
          <w:sz w:val="22"/>
          <w:szCs w:val="22"/>
        </w:rPr>
        <w:t xml:space="preserve"> </w:t>
      </w:r>
      <w:r w:rsidR="00A724C8">
        <w:rPr>
          <w:rFonts w:ascii="Arial" w:hAnsi="Arial" w:cs="Arial"/>
          <w:sz w:val="22"/>
          <w:szCs w:val="22"/>
        </w:rPr>
        <w:t xml:space="preserve">textbook. </w:t>
      </w:r>
    </w:p>
    <w:p w:rsidR="00E842FC" w:rsidRDefault="003C4EA1" w:rsidP="007841D2">
      <w:pPr>
        <w:pStyle w:val="ListParagraph"/>
        <w:ind w:left="360"/>
        <w:rPr>
          <w:rFonts w:ascii="Arial" w:hAnsi="Arial" w:cs="Arial"/>
          <w:color w:val="C0504D" w:themeColor="accent2"/>
          <w:sz w:val="22"/>
          <w:szCs w:val="22"/>
        </w:rPr>
      </w:pPr>
      <w:r>
        <w:rPr>
          <w:rFonts w:ascii="Arial" w:hAnsi="Arial" w:cs="Arial"/>
          <w:color w:val="C0504D" w:themeColor="accent2"/>
          <w:sz w:val="22"/>
          <w:szCs w:val="22"/>
        </w:rPr>
        <w:t xml:space="preserve">End </w:t>
      </w:r>
      <w:r w:rsidRPr="003C4EA1">
        <w:rPr>
          <w:rFonts w:ascii="Arial" w:hAnsi="Arial" w:cs="Arial"/>
          <w:color w:val="C0504D" w:themeColor="accent2"/>
          <w:sz w:val="22"/>
          <w:szCs w:val="22"/>
        </w:rPr>
        <w:t>Reading</w:t>
      </w:r>
    </w:p>
    <w:p w:rsidR="003C4EA1" w:rsidRDefault="003C4EA1" w:rsidP="007841D2">
      <w:pPr>
        <w:pStyle w:val="ListParagraph"/>
        <w:ind w:left="360"/>
        <w:rPr>
          <w:rFonts w:ascii="Arial" w:hAnsi="Arial" w:cs="Arial"/>
          <w:color w:val="C0504D" w:themeColor="accent2"/>
          <w:sz w:val="22"/>
          <w:szCs w:val="22"/>
        </w:rPr>
      </w:pPr>
    </w:p>
    <w:p w:rsidR="00626D76" w:rsidRDefault="00626D76" w:rsidP="007841D2">
      <w:pPr>
        <w:pStyle w:val="ListParagraph"/>
        <w:ind w:left="360"/>
        <w:rPr>
          <w:rFonts w:ascii="Arial" w:hAnsi="Arial" w:cs="Arial"/>
          <w:sz w:val="22"/>
          <w:szCs w:val="22"/>
        </w:rPr>
      </w:pPr>
    </w:p>
    <w:p w:rsidR="003C4EA1" w:rsidRPr="00281F50" w:rsidRDefault="003C4EA1" w:rsidP="007841D2">
      <w:pPr>
        <w:pStyle w:val="ListParagraph"/>
        <w:ind w:left="360"/>
        <w:rPr>
          <w:rFonts w:ascii="Arial" w:hAnsi="Arial" w:cs="Arial"/>
          <w:sz w:val="22"/>
          <w:szCs w:val="22"/>
        </w:rPr>
      </w:pPr>
      <w:r>
        <w:rPr>
          <w:rFonts w:ascii="Arial" w:hAnsi="Arial" w:cs="Arial"/>
          <w:sz w:val="22"/>
          <w:szCs w:val="22"/>
        </w:rPr>
        <w:t xml:space="preserve">(h2) </w:t>
      </w:r>
      <w:r w:rsidR="00626D76">
        <w:rPr>
          <w:rFonts w:ascii="Arial" w:hAnsi="Arial" w:cs="Arial"/>
          <w:sz w:val="22"/>
          <w:szCs w:val="22"/>
        </w:rPr>
        <w:t>Antiarrhythmic Drugs</w:t>
      </w:r>
    </w:p>
    <w:p w:rsidR="00626D76" w:rsidRDefault="00626D76" w:rsidP="007841D2">
      <w:pPr>
        <w:pStyle w:val="ListParagraph"/>
        <w:ind w:left="360"/>
        <w:rPr>
          <w:rFonts w:ascii="Arial" w:hAnsi="Arial" w:cs="Arial"/>
          <w:sz w:val="22"/>
          <w:szCs w:val="22"/>
        </w:rPr>
      </w:pPr>
    </w:p>
    <w:p w:rsidR="00A60286" w:rsidRPr="00281F50" w:rsidRDefault="003C4EA1" w:rsidP="00A60286">
      <w:pPr>
        <w:pStyle w:val="ListParagraph"/>
        <w:ind w:left="360"/>
        <w:rPr>
          <w:rFonts w:ascii="Arial" w:hAnsi="Arial" w:cs="Arial"/>
          <w:sz w:val="22"/>
          <w:szCs w:val="22"/>
        </w:rPr>
      </w:pPr>
      <w:r w:rsidRPr="00281F50">
        <w:rPr>
          <w:rFonts w:ascii="Arial" w:hAnsi="Arial" w:cs="Arial"/>
          <w:bCs/>
          <w:sz w:val="22"/>
          <w:szCs w:val="22"/>
        </w:rPr>
        <w:t xml:space="preserve">Antiarrhythmic </w:t>
      </w:r>
      <w:r w:rsidR="00E842FC" w:rsidRPr="00281F50">
        <w:rPr>
          <w:rFonts w:ascii="Arial" w:hAnsi="Arial" w:cs="Arial"/>
          <w:sz w:val="22"/>
          <w:szCs w:val="22"/>
        </w:rPr>
        <w:t>drugs control heart rate by controlling the manner in which the cardiac action potential is generated and propagated. The classic way these drugs are considered is the Vaughn-Williams classification (Class I-IV) based on where they act in the cycle of the action potential because they bind to and affect different kinds of ion channels – sodium, potassium or calcium.</w:t>
      </w:r>
      <w:r w:rsidR="00A60286">
        <w:rPr>
          <w:rFonts w:ascii="Arial" w:hAnsi="Arial" w:cs="Arial"/>
          <w:sz w:val="22"/>
          <w:szCs w:val="22"/>
        </w:rPr>
        <w:t xml:space="preserve"> This in turn causes changes in the action potential itself, such as raising the threshold for action potential generation, reducing how fast the action potential rises, or making the action potential take longer to complete.  These changes stop the arrhythmia.</w:t>
      </w:r>
    </w:p>
    <w:p w:rsidR="00E842FC" w:rsidRPr="00281F50" w:rsidRDefault="00E842FC" w:rsidP="007841D2">
      <w:pPr>
        <w:pStyle w:val="ListParagraph"/>
        <w:ind w:left="360"/>
        <w:rPr>
          <w:rFonts w:ascii="Arial" w:hAnsi="Arial" w:cs="Arial"/>
          <w:sz w:val="22"/>
          <w:szCs w:val="22"/>
        </w:rPr>
      </w:pPr>
    </w:p>
    <w:p w:rsidR="00E842FC" w:rsidRPr="00281F50" w:rsidRDefault="00E842FC" w:rsidP="007841D2">
      <w:pPr>
        <w:pStyle w:val="ListParagraph"/>
        <w:ind w:left="360"/>
        <w:rPr>
          <w:rFonts w:ascii="Arial" w:hAnsi="Arial" w:cs="Arial"/>
          <w:sz w:val="22"/>
          <w:szCs w:val="22"/>
        </w:rPr>
      </w:pPr>
    </w:p>
    <w:p w:rsidR="009949BC" w:rsidRDefault="009949BC" w:rsidP="007841D2">
      <w:pPr>
        <w:pStyle w:val="ListParagraph"/>
        <w:ind w:left="360"/>
        <w:rPr>
          <w:rFonts w:ascii="Arial" w:hAnsi="Arial" w:cs="Arial"/>
          <w:color w:val="C0504D" w:themeColor="accent2"/>
          <w:sz w:val="22"/>
          <w:szCs w:val="22"/>
        </w:rPr>
      </w:pPr>
      <w:r w:rsidRPr="00626D76">
        <w:rPr>
          <w:rFonts w:ascii="Arial" w:hAnsi="Arial" w:cs="Arial"/>
          <w:color w:val="C0504D" w:themeColor="accent2"/>
          <w:sz w:val="22"/>
          <w:szCs w:val="22"/>
        </w:rPr>
        <w:t>Review icon</w:t>
      </w:r>
    </w:p>
    <w:p w:rsidR="00626D76" w:rsidRPr="00626D76" w:rsidRDefault="00626D76" w:rsidP="007841D2">
      <w:pPr>
        <w:pStyle w:val="ListParagraph"/>
        <w:ind w:left="360"/>
        <w:rPr>
          <w:rFonts w:ascii="Arial" w:hAnsi="Arial" w:cs="Arial"/>
          <w:color w:val="C0504D" w:themeColor="accent2"/>
          <w:sz w:val="22"/>
          <w:szCs w:val="22"/>
        </w:rPr>
      </w:pPr>
    </w:p>
    <w:p w:rsidR="00626D76" w:rsidRDefault="00E842FC" w:rsidP="007841D2">
      <w:pPr>
        <w:pStyle w:val="ListParagraph"/>
        <w:ind w:left="360"/>
        <w:rPr>
          <w:rFonts w:ascii="Arial" w:hAnsi="Arial" w:cs="Arial"/>
          <w:sz w:val="22"/>
          <w:szCs w:val="22"/>
        </w:rPr>
      </w:pPr>
      <w:r w:rsidRPr="00281F50">
        <w:rPr>
          <w:rFonts w:ascii="Arial" w:hAnsi="Arial" w:cs="Arial"/>
          <w:sz w:val="22"/>
          <w:szCs w:val="22"/>
        </w:rPr>
        <w:t xml:space="preserve">First review the cardiac action potential and the ion channels involved, </w:t>
      </w:r>
      <w:r w:rsidR="00626D76">
        <w:rPr>
          <w:rFonts w:ascii="Arial" w:hAnsi="Arial" w:cs="Arial"/>
          <w:sz w:val="22"/>
          <w:szCs w:val="22"/>
        </w:rPr>
        <w:t xml:space="preserve">which you learned in your prior Physiology coursework. You can review this material </w:t>
      </w:r>
      <w:r w:rsidR="00626D76" w:rsidRPr="00281F50">
        <w:rPr>
          <w:rFonts w:ascii="Arial" w:hAnsi="Arial" w:cs="Arial"/>
          <w:sz w:val="22"/>
          <w:szCs w:val="22"/>
        </w:rPr>
        <w:t xml:space="preserve">either in </w:t>
      </w:r>
      <w:r w:rsidR="00626D76">
        <w:rPr>
          <w:rFonts w:ascii="Arial" w:hAnsi="Arial" w:cs="Arial"/>
          <w:sz w:val="22"/>
          <w:szCs w:val="22"/>
        </w:rPr>
        <w:t>a</w:t>
      </w:r>
      <w:r w:rsidR="00626D76" w:rsidRPr="00281F50">
        <w:rPr>
          <w:rFonts w:ascii="Arial" w:hAnsi="Arial" w:cs="Arial"/>
          <w:sz w:val="22"/>
          <w:szCs w:val="22"/>
        </w:rPr>
        <w:t xml:space="preserve"> </w:t>
      </w:r>
      <w:r w:rsidR="00626D76">
        <w:rPr>
          <w:rFonts w:ascii="Arial" w:hAnsi="Arial" w:cs="Arial"/>
          <w:sz w:val="22"/>
          <w:szCs w:val="22"/>
        </w:rPr>
        <w:t>P</w:t>
      </w:r>
      <w:r w:rsidR="00626D76" w:rsidRPr="00281F50">
        <w:rPr>
          <w:rFonts w:ascii="Arial" w:hAnsi="Arial" w:cs="Arial"/>
          <w:sz w:val="22"/>
          <w:szCs w:val="22"/>
        </w:rPr>
        <w:t xml:space="preserve">hysiology reference textbook, or you may find </w:t>
      </w:r>
      <w:r w:rsidR="00626D76" w:rsidRPr="008C1B60">
        <w:rPr>
          <w:rFonts w:ascii="Arial" w:hAnsi="Arial" w:cs="Arial"/>
          <w:sz w:val="22"/>
          <w:szCs w:val="22"/>
          <w:u w:val="single"/>
        </w:rPr>
        <w:t>this link</w:t>
      </w:r>
      <w:r w:rsidR="00626D76" w:rsidRPr="00281F50">
        <w:rPr>
          <w:rFonts w:ascii="Arial" w:hAnsi="Arial" w:cs="Arial"/>
          <w:sz w:val="22"/>
          <w:szCs w:val="22"/>
        </w:rPr>
        <w:t xml:space="preserve"> useful</w:t>
      </w:r>
      <w:r w:rsidR="00626D76">
        <w:rPr>
          <w:rFonts w:ascii="Arial" w:hAnsi="Arial" w:cs="Arial"/>
          <w:sz w:val="22"/>
          <w:szCs w:val="22"/>
        </w:rPr>
        <w:t xml:space="preserve">. </w:t>
      </w:r>
    </w:p>
    <w:p w:rsidR="00626D76" w:rsidRDefault="00E842FC" w:rsidP="00626D76">
      <w:pPr>
        <w:pStyle w:val="ListParagraph"/>
        <w:numPr>
          <w:ilvl w:val="0"/>
          <w:numId w:val="35"/>
        </w:numPr>
        <w:rPr>
          <w:rFonts w:ascii="Arial" w:hAnsi="Arial" w:cs="Arial"/>
          <w:sz w:val="22"/>
          <w:szCs w:val="22"/>
        </w:rPr>
      </w:pPr>
      <w:r w:rsidRPr="00281F50">
        <w:rPr>
          <w:rFonts w:ascii="Arial" w:hAnsi="Arial" w:cs="Arial"/>
          <w:sz w:val="22"/>
          <w:szCs w:val="22"/>
        </w:rPr>
        <w:t>Focus on the 5 phases of the cardiac action potential (Phase 0, 1, 2, 3,</w:t>
      </w:r>
      <w:r w:rsidR="009949BC">
        <w:rPr>
          <w:rFonts w:ascii="Arial" w:hAnsi="Arial" w:cs="Arial"/>
          <w:sz w:val="22"/>
          <w:szCs w:val="22"/>
        </w:rPr>
        <w:t xml:space="preserve"> </w:t>
      </w:r>
      <w:r w:rsidRPr="00281F50">
        <w:rPr>
          <w:rFonts w:ascii="Arial" w:hAnsi="Arial" w:cs="Arial"/>
          <w:sz w:val="22"/>
          <w:szCs w:val="22"/>
        </w:rPr>
        <w:t xml:space="preserve">4), the main ion channels involved and the direction of ion flux that influences depolarization or repolarization. </w:t>
      </w:r>
    </w:p>
    <w:p w:rsidR="00E842FC" w:rsidRPr="00281F50" w:rsidRDefault="00E842FC" w:rsidP="00626D76">
      <w:pPr>
        <w:pStyle w:val="ListParagraph"/>
        <w:numPr>
          <w:ilvl w:val="0"/>
          <w:numId w:val="35"/>
        </w:numPr>
        <w:rPr>
          <w:rFonts w:ascii="Arial" w:hAnsi="Arial" w:cs="Arial"/>
          <w:sz w:val="22"/>
          <w:szCs w:val="22"/>
        </w:rPr>
      </w:pPr>
      <w:r w:rsidRPr="00281F50">
        <w:rPr>
          <w:rFonts w:ascii="Arial" w:hAnsi="Arial" w:cs="Arial"/>
          <w:sz w:val="22"/>
          <w:szCs w:val="22"/>
        </w:rPr>
        <w:t>Review the absolute and relative refractory periods as well, where a new action potential cannot be generated (absolute refractory period) and when a much stronger than normal stimulus is needed to generate a new action potential (relative refractory period).</w:t>
      </w:r>
    </w:p>
    <w:p w:rsidR="00E842FC" w:rsidRPr="00281F50" w:rsidRDefault="00E842FC" w:rsidP="007841D2">
      <w:pPr>
        <w:pStyle w:val="ListParagraph"/>
        <w:ind w:left="360"/>
        <w:rPr>
          <w:rFonts w:ascii="Arial" w:hAnsi="Arial" w:cs="Arial"/>
          <w:sz w:val="22"/>
          <w:szCs w:val="22"/>
        </w:rPr>
      </w:pPr>
    </w:p>
    <w:p w:rsidR="00E842FC" w:rsidRPr="008C1B60" w:rsidRDefault="008C1B60" w:rsidP="007841D2">
      <w:pPr>
        <w:pStyle w:val="ListParagraph"/>
        <w:ind w:left="360"/>
        <w:rPr>
          <w:rFonts w:ascii="Arial" w:hAnsi="Arial" w:cs="Arial"/>
          <w:color w:val="C0504D" w:themeColor="accent2"/>
          <w:sz w:val="22"/>
          <w:szCs w:val="22"/>
        </w:rPr>
      </w:pPr>
      <w:r w:rsidRPr="008C1B60">
        <w:rPr>
          <w:rFonts w:ascii="Arial" w:hAnsi="Arial" w:cs="Arial"/>
          <w:color w:val="C0504D" w:themeColor="accent2"/>
          <w:sz w:val="22"/>
          <w:szCs w:val="22"/>
        </w:rPr>
        <w:t xml:space="preserve">Paul, URL for underlined text:  </w:t>
      </w:r>
      <w:hyperlink r:id="rId13" w:history="1">
        <w:r w:rsidR="00E842FC" w:rsidRPr="008C1B60">
          <w:rPr>
            <w:rStyle w:val="Hyperlink"/>
            <w:rFonts w:ascii="Arial" w:hAnsi="Arial" w:cs="Arial"/>
            <w:color w:val="C0504D" w:themeColor="accent2"/>
            <w:sz w:val="22"/>
            <w:szCs w:val="22"/>
          </w:rPr>
          <w:t>http://www.upto11.net/generic_wiki.php?q=cardiac_action_potential</w:t>
        </w:r>
      </w:hyperlink>
    </w:p>
    <w:p w:rsidR="007471CE" w:rsidRDefault="007471CE" w:rsidP="00626D76">
      <w:pPr>
        <w:spacing w:after="200" w:line="276" w:lineRule="auto"/>
        <w:ind w:left="426"/>
        <w:rPr>
          <w:rFonts w:ascii="Arial" w:hAnsi="Arial" w:cs="Arial"/>
          <w:color w:val="C0504D" w:themeColor="accent2"/>
          <w:sz w:val="22"/>
          <w:szCs w:val="22"/>
        </w:rPr>
      </w:pPr>
    </w:p>
    <w:p w:rsidR="009949BC" w:rsidRDefault="009949BC" w:rsidP="00626D76">
      <w:pPr>
        <w:spacing w:after="200" w:line="276" w:lineRule="auto"/>
        <w:ind w:left="426"/>
        <w:rPr>
          <w:rFonts w:ascii="Arial" w:hAnsi="Arial" w:cs="Arial"/>
          <w:color w:val="C0504D" w:themeColor="accent2"/>
          <w:sz w:val="22"/>
          <w:szCs w:val="22"/>
        </w:rPr>
      </w:pPr>
      <w:r w:rsidRPr="009949BC">
        <w:rPr>
          <w:rFonts w:ascii="Arial" w:hAnsi="Arial" w:cs="Arial"/>
          <w:color w:val="C0504D" w:themeColor="accent2"/>
          <w:sz w:val="22"/>
          <w:szCs w:val="22"/>
        </w:rPr>
        <w:t>End review</w:t>
      </w:r>
    </w:p>
    <w:p w:rsidR="009949BC" w:rsidRPr="009949BC" w:rsidRDefault="009949BC" w:rsidP="009949BC">
      <w:pPr>
        <w:spacing w:after="200" w:line="276" w:lineRule="auto"/>
        <w:ind w:left="426"/>
        <w:rPr>
          <w:rFonts w:ascii="Arial" w:hAnsi="Arial" w:cs="Arial"/>
          <w:color w:val="C0504D" w:themeColor="accent2"/>
          <w:sz w:val="22"/>
          <w:szCs w:val="22"/>
        </w:rPr>
      </w:pPr>
    </w:p>
    <w:p w:rsidR="00E842FC" w:rsidRPr="00281F50" w:rsidRDefault="00E842FC" w:rsidP="000D3AF9">
      <w:pPr>
        <w:pStyle w:val="ListParagraph"/>
        <w:ind w:left="360"/>
        <w:rPr>
          <w:rFonts w:ascii="Arial" w:hAnsi="Arial" w:cs="Arial"/>
          <w:sz w:val="22"/>
          <w:szCs w:val="22"/>
        </w:rPr>
      </w:pPr>
      <w:r w:rsidRPr="00281F50">
        <w:rPr>
          <w:rFonts w:ascii="Arial" w:hAnsi="Arial" w:cs="Arial"/>
          <w:sz w:val="22"/>
          <w:szCs w:val="22"/>
        </w:rPr>
        <w:t xml:space="preserve">Now </w:t>
      </w:r>
      <w:r w:rsidR="008B379D">
        <w:rPr>
          <w:rFonts w:ascii="Arial" w:hAnsi="Arial" w:cs="Arial"/>
          <w:sz w:val="22"/>
          <w:szCs w:val="22"/>
        </w:rPr>
        <w:t xml:space="preserve">let’s </w:t>
      </w:r>
      <w:r w:rsidRPr="00281F50">
        <w:rPr>
          <w:rFonts w:ascii="Arial" w:hAnsi="Arial" w:cs="Arial"/>
          <w:sz w:val="22"/>
          <w:szCs w:val="22"/>
        </w:rPr>
        <w:t xml:space="preserve">consider what would happen if we </w:t>
      </w:r>
      <w:r w:rsidR="008B379D">
        <w:rPr>
          <w:rFonts w:ascii="Arial" w:hAnsi="Arial" w:cs="Arial"/>
          <w:sz w:val="22"/>
          <w:szCs w:val="22"/>
        </w:rPr>
        <w:t xml:space="preserve">were to </w:t>
      </w:r>
      <w:r w:rsidR="0056436D" w:rsidRPr="0056436D">
        <w:rPr>
          <w:rFonts w:ascii="Arial" w:hAnsi="Arial" w:cs="Arial"/>
          <w:b/>
          <w:sz w:val="22"/>
          <w:szCs w:val="22"/>
        </w:rPr>
        <w:t>inhibit one of those ion channels</w:t>
      </w:r>
      <w:r w:rsidRPr="00281F50">
        <w:rPr>
          <w:rFonts w:ascii="Arial" w:hAnsi="Arial" w:cs="Arial"/>
          <w:sz w:val="22"/>
          <w:szCs w:val="22"/>
        </w:rPr>
        <w:t>…</w:t>
      </w:r>
    </w:p>
    <w:p w:rsidR="00E842FC" w:rsidRPr="00281F50" w:rsidRDefault="00E842FC" w:rsidP="007841D2">
      <w:pPr>
        <w:pStyle w:val="ListParagraph"/>
        <w:ind w:left="360"/>
        <w:rPr>
          <w:rFonts w:ascii="Arial" w:hAnsi="Arial" w:cs="Arial"/>
          <w:sz w:val="22"/>
          <w:szCs w:val="22"/>
        </w:rPr>
      </w:pPr>
    </w:p>
    <w:p w:rsidR="009949BC" w:rsidRDefault="009949BC" w:rsidP="007841D2">
      <w:pPr>
        <w:pStyle w:val="ListParagraph"/>
        <w:ind w:left="360"/>
        <w:rPr>
          <w:rFonts w:ascii="Arial" w:hAnsi="Arial" w:cs="Arial"/>
          <w:sz w:val="22"/>
          <w:szCs w:val="22"/>
        </w:rPr>
      </w:pPr>
      <w:r>
        <w:rPr>
          <w:rFonts w:ascii="Arial" w:hAnsi="Arial" w:cs="Arial"/>
          <w:sz w:val="22"/>
          <w:szCs w:val="22"/>
        </w:rPr>
        <w:t xml:space="preserve">(h3) </w:t>
      </w:r>
      <w:r w:rsidR="00E842FC" w:rsidRPr="003C4EA1">
        <w:rPr>
          <w:rFonts w:ascii="Arial" w:hAnsi="Arial" w:cs="Arial"/>
          <w:sz w:val="22"/>
          <w:szCs w:val="22"/>
        </w:rPr>
        <w:t>Class I</w:t>
      </w:r>
      <w:r w:rsidR="00BD146C">
        <w:rPr>
          <w:rFonts w:ascii="Arial" w:hAnsi="Arial" w:cs="Arial"/>
          <w:sz w:val="22"/>
          <w:szCs w:val="22"/>
        </w:rPr>
        <w:t xml:space="preserve"> Drugs</w:t>
      </w:r>
      <w:r w:rsidR="00E842FC" w:rsidRPr="003C4EA1">
        <w:rPr>
          <w:rFonts w:ascii="Arial" w:hAnsi="Arial" w:cs="Arial"/>
          <w:sz w:val="22"/>
          <w:szCs w:val="22"/>
        </w:rPr>
        <w:t xml:space="preserve"> </w:t>
      </w:r>
    </w:p>
    <w:p w:rsidR="00626D76" w:rsidRDefault="00626D76" w:rsidP="007841D2">
      <w:pPr>
        <w:pStyle w:val="ListParagraph"/>
        <w:ind w:left="360"/>
        <w:rPr>
          <w:rFonts w:ascii="Arial" w:hAnsi="Arial" w:cs="Arial"/>
          <w:sz w:val="22"/>
          <w:szCs w:val="22"/>
        </w:rPr>
      </w:pPr>
    </w:p>
    <w:p w:rsidR="00E842FC" w:rsidRPr="003C4EA1" w:rsidRDefault="00E842FC" w:rsidP="007841D2">
      <w:pPr>
        <w:pStyle w:val="ListParagraph"/>
        <w:ind w:left="360"/>
        <w:rPr>
          <w:rFonts w:ascii="Arial" w:hAnsi="Arial" w:cs="Arial"/>
          <w:sz w:val="22"/>
          <w:szCs w:val="22"/>
        </w:rPr>
      </w:pPr>
      <w:r w:rsidRPr="003C4EA1">
        <w:rPr>
          <w:rFonts w:ascii="Arial" w:hAnsi="Arial" w:cs="Arial"/>
          <w:sz w:val="22"/>
          <w:szCs w:val="22"/>
        </w:rPr>
        <w:t xml:space="preserve">These </w:t>
      </w:r>
      <w:r w:rsidR="0006784D" w:rsidRPr="003C4EA1">
        <w:rPr>
          <w:rFonts w:ascii="Arial" w:hAnsi="Arial" w:cs="Arial"/>
          <w:sz w:val="22"/>
          <w:szCs w:val="22"/>
        </w:rPr>
        <w:t>anti-arrhythmia drug</w:t>
      </w:r>
      <w:r w:rsidR="0006784D">
        <w:rPr>
          <w:rFonts w:ascii="Arial" w:hAnsi="Arial" w:cs="Arial"/>
          <w:sz w:val="22"/>
          <w:szCs w:val="22"/>
        </w:rPr>
        <w:t xml:space="preserve">s </w:t>
      </w:r>
      <w:r w:rsidR="0056436D" w:rsidRPr="0056436D">
        <w:rPr>
          <w:rFonts w:ascii="Arial" w:hAnsi="Arial" w:cs="Arial"/>
          <w:b/>
          <w:sz w:val="22"/>
          <w:szCs w:val="22"/>
        </w:rPr>
        <w:t>reduce the rate of the rapid rise in Phase 0 of the cardiac action potential</w:t>
      </w:r>
      <w:r w:rsidRPr="003C4EA1">
        <w:rPr>
          <w:rFonts w:ascii="Arial" w:hAnsi="Arial" w:cs="Arial"/>
          <w:sz w:val="22"/>
          <w:szCs w:val="22"/>
        </w:rPr>
        <w:t xml:space="preserve">. </w:t>
      </w:r>
      <w:r w:rsidR="00A60286">
        <w:rPr>
          <w:rFonts w:ascii="Arial" w:hAnsi="Arial" w:cs="Arial"/>
          <w:sz w:val="22"/>
          <w:szCs w:val="22"/>
        </w:rPr>
        <w:t>The m</w:t>
      </w:r>
      <w:r w:rsidR="00A60286" w:rsidRPr="003C4EA1">
        <w:rPr>
          <w:rFonts w:ascii="Arial" w:hAnsi="Arial" w:cs="Arial"/>
          <w:sz w:val="22"/>
          <w:szCs w:val="22"/>
        </w:rPr>
        <w:t>echanism</w:t>
      </w:r>
      <w:r w:rsidR="00A60286">
        <w:rPr>
          <w:rFonts w:ascii="Arial" w:hAnsi="Arial" w:cs="Arial"/>
          <w:sz w:val="22"/>
          <w:szCs w:val="22"/>
        </w:rPr>
        <w:t xml:space="preserve"> is</w:t>
      </w:r>
      <w:r w:rsidR="00A60286" w:rsidRPr="003C4EA1">
        <w:rPr>
          <w:rFonts w:ascii="Arial" w:hAnsi="Arial" w:cs="Arial"/>
          <w:sz w:val="22"/>
          <w:szCs w:val="22"/>
        </w:rPr>
        <w:t xml:space="preserve"> </w:t>
      </w:r>
      <w:r w:rsidR="00A60286">
        <w:rPr>
          <w:rFonts w:ascii="Arial" w:hAnsi="Arial" w:cs="Arial"/>
          <w:sz w:val="22"/>
          <w:szCs w:val="22"/>
        </w:rPr>
        <w:t>i</w:t>
      </w:r>
      <w:r w:rsidR="00A60286" w:rsidRPr="003C4EA1">
        <w:rPr>
          <w:rFonts w:ascii="Arial" w:hAnsi="Arial" w:cs="Arial"/>
          <w:sz w:val="22"/>
          <w:szCs w:val="22"/>
        </w:rPr>
        <w:t xml:space="preserve">nhibition of </w:t>
      </w:r>
      <w:r w:rsidR="00A60286">
        <w:rPr>
          <w:rFonts w:ascii="Arial" w:hAnsi="Arial" w:cs="Arial"/>
          <w:sz w:val="22"/>
          <w:szCs w:val="22"/>
        </w:rPr>
        <w:t>f</w:t>
      </w:r>
      <w:r w:rsidR="00A60286" w:rsidRPr="003C4EA1">
        <w:rPr>
          <w:rFonts w:ascii="Arial" w:hAnsi="Arial" w:cs="Arial"/>
          <w:sz w:val="22"/>
          <w:szCs w:val="22"/>
        </w:rPr>
        <w:t xml:space="preserve">ast </w:t>
      </w:r>
      <w:r w:rsidR="00A60286">
        <w:rPr>
          <w:rFonts w:ascii="Arial" w:hAnsi="Arial" w:cs="Arial"/>
          <w:sz w:val="22"/>
          <w:szCs w:val="22"/>
        </w:rPr>
        <w:t>s</w:t>
      </w:r>
      <w:r w:rsidR="00A60286" w:rsidRPr="003C4EA1">
        <w:rPr>
          <w:rFonts w:ascii="Arial" w:hAnsi="Arial" w:cs="Arial"/>
          <w:sz w:val="22"/>
          <w:szCs w:val="22"/>
        </w:rPr>
        <w:t xml:space="preserve">odium </w:t>
      </w:r>
      <w:r w:rsidR="00A60286">
        <w:rPr>
          <w:rFonts w:ascii="Arial" w:hAnsi="Arial" w:cs="Arial"/>
          <w:sz w:val="22"/>
          <w:szCs w:val="22"/>
        </w:rPr>
        <w:t>c</w:t>
      </w:r>
      <w:r w:rsidR="00A60286" w:rsidRPr="003C4EA1">
        <w:rPr>
          <w:rFonts w:ascii="Arial" w:hAnsi="Arial" w:cs="Arial"/>
          <w:sz w:val="22"/>
          <w:szCs w:val="22"/>
        </w:rPr>
        <w:t>hannels</w:t>
      </w:r>
      <w:r w:rsidR="00A60286">
        <w:rPr>
          <w:rFonts w:ascii="Arial" w:hAnsi="Arial" w:cs="Arial"/>
          <w:sz w:val="22"/>
          <w:szCs w:val="22"/>
        </w:rPr>
        <w:t>. A</w:t>
      </w:r>
      <w:r w:rsidR="00A60286" w:rsidRPr="003C4EA1">
        <w:rPr>
          <w:rFonts w:ascii="Arial" w:hAnsi="Arial" w:cs="Arial"/>
          <w:sz w:val="22"/>
          <w:szCs w:val="22"/>
        </w:rPr>
        <w:t>nti-arrhythmia drug</w:t>
      </w:r>
      <w:r w:rsidR="00A60286">
        <w:rPr>
          <w:rFonts w:ascii="Arial" w:hAnsi="Arial" w:cs="Arial"/>
          <w:sz w:val="22"/>
          <w:szCs w:val="22"/>
        </w:rPr>
        <w:t xml:space="preserve">s </w:t>
      </w:r>
      <w:r w:rsidRPr="003C4EA1">
        <w:rPr>
          <w:rFonts w:ascii="Arial" w:hAnsi="Arial" w:cs="Arial"/>
          <w:sz w:val="22"/>
          <w:szCs w:val="22"/>
        </w:rPr>
        <w:t xml:space="preserve">are like </w:t>
      </w:r>
      <w:r w:rsidR="00BD146C" w:rsidRPr="003C4EA1">
        <w:rPr>
          <w:rFonts w:ascii="Arial" w:hAnsi="Arial" w:cs="Arial"/>
          <w:sz w:val="22"/>
          <w:szCs w:val="22"/>
        </w:rPr>
        <w:t>anaesthetics</w:t>
      </w:r>
      <w:r w:rsidRPr="003C4EA1">
        <w:rPr>
          <w:rFonts w:ascii="Arial" w:hAnsi="Arial" w:cs="Arial"/>
          <w:sz w:val="22"/>
          <w:szCs w:val="22"/>
        </w:rPr>
        <w:t xml:space="preserve"> also in that they reduce the degree of depolarization and reduce the rate of impulse transmission by “stabilizing” the myocardial cell membrane. They are presently used less often than other classes due to their adverse reactions</w:t>
      </w:r>
      <w:r w:rsidR="00BD146C">
        <w:rPr>
          <w:rFonts w:ascii="Arial" w:hAnsi="Arial" w:cs="Arial"/>
          <w:sz w:val="22"/>
          <w:szCs w:val="22"/>
        </w:rPr>
        <w:t>,</w:t>
      </w:r>
      <w:r w:rsidRPr="003C4EA1">
        <w:rPr>
          <w:rFonts w:ascii="Arial" w:hAnsi="Arial" w:cs="Arial"/>
          <w:sz w:val="22"/>
          <w:szCs w:val="22"/>
        </w:rPr>
        <w:t xml:space="preserve"> but are still used in certain situations</w:t>
      </w:r>
      <w:r w:rsidR="00626D76">
        <w:rPr>
          <w:rFonts w:ascii="Arial" w:hAnsi="Arial" w:cs="Arial"/>
          <w:sz w:val="22"/>
          <w:szCs w:val="22"/>
        </w:rPr>
        <w:t>, such as ventricular arrhythmias that do not respond to other agents</w:t>
      </w:r>
      <w:r w:rsidR="00626D76" w:rsidRPr="003C4EA1">
        <w:rPr>
          <w:rFonts w:ascii="Arial" w:hAnsi="Arial" w:cs="Arial"/>
          <w:sz w:val="22"/>
          <w:szCs w:val="22"/>
        </w:rPr>
        <w:t>.</w:t>
      </w:r>
    </w:p>
    <w:p w:rsidR="00E842FC" w:rsidRPr="003C4EA1" w:rsidRDefault="00E842FC" w:rsidP="007841D2">
      <w:pPr>
        <w:pStyle w:val="ListParagraph"/>
        <w:ind w:left="360"/>
        <w:rPr>
          <w:rFonts w:ascii="Arial" w:hAnsi="Arial" w:cs="Arial"/>
          <w:sz w:val="22"/>
          <w:szCs w:val="22"/>
        </w:rPr>
      </w:pPr>
    </w:p>
    <w:p w:rsidR="0006784D" w:rsidRDefault="00E842FC" w:rsidP="007841D2">
      <w:pPr>
        <w:pStyle w:val="ListParagraph"/>
        <w:ind w:left="360"/>
        <w:rPr>
          <w:rFonts w:ascii="Arial" w:hAnsi="Arial" w:cs="Arial"/>
          <w:sz w:val="22"/>
          <w:szCs w:val="22"/>
        </w:rPr>
      </w:pPr>
      <w:r w:rsidRPr="003C4EA1">
        <w:rPr>
          <w:rFonts w:ascii="Arial" w:hAnsi="Arial" w:cs="Arial"/>
          <w:sz w:val="22"/>
          <w:szCs w:val="22"/>
        </w:rPr>
        <w:t xml:space="preserve">Class IA </w:t>
      </w:r>
      <w:r w:rsidR="00BD146C">
        <w:rPr>
          <w:rFonts w:ascii="Arial" w:hAnsi="Arial" w:cs="Arial"/>
          <w:sz w:val="22"/>
          <w:szCs w:val="22"/>
        </w:rPr>
        <w:t xml:space="preserve">drugs </w:t>
      </w:r>
      <w:r w:rsidRPr="003C4EA1">
        <w:rPr>
          <w:rFonts w:ascii="Arial" w:hAnsi="Arial" w:cs="Arial"/>
          <w:sz w:val="22"/>
          <w:szCs w:val="22"/>
        </w:rPr>
        <w:t>also prolong the action potential, which widens the Q-T interval</w:t>
      </w:r>
      <w:r w:rsidR="00A60286">
        <w:rPr>
          <w:rFonts w:ascii="Arial" w:hAnsi="Arial" w:cs="Arial"/>
          <w:sz w:val="22"/>
          <w:szCs w:val="22"/>
        </w:rPr>
        <w:t xml:space="preserve"> (of the “</w:t>
      </w:r>
      <w:r w:rsidR="00A60286" w:rsidRPr="00A60286">
        <w:rPr>
          <w:rFonts w:ascii="Arial" w:hAnsi="Arial" w:cs="Arial"/>
          <w:sz w:val="22"/>
          <w:szCs w:val="22"/>
          <w:u w:val="single"/>
        </w:rPr>
        <w:t>PQRST” EKG tracing</w:t>
      </w:r>
      <w:r w:rsidR="00A60286">
        <w:rPr>
          <w:rFonts w:ascii="Arial" w:hAnsi="Arial" w:cs="Arial"/>
          <w:sz w:val="22"/>
          <w:szCs w:val="22"/>
        </w:rPr>
        <w:t>)</w:t>
      </w:r>
      <w:r w:rsidRPr="003C4EA1">
        <w:rPr>
          <w:rFonts w:ascii="Arial" w:hAnsi="Arial" w:cs="Arial"/>
          <w:sz w:val="22"/>
          <w:szCs w:val="22"/>
        </w:rPr>
        <w:t xml:space="preserve">, predisposing some individuals to arrhythmias as electrical circuits in the heart become heterogeneous and conduction pathways are altered (not what we want in an anti-arrhythmia drug!).  However, Class IA drugs effectively depress myocardial excitability and prolong the refractory period. </w:t>
      </w:r>
    </w:p>
    <w:p w:rsidR="00A60286" w:rsidRDefault="00A60286" w:rsidP="007841D2">
      <w:pPr>
        <w:pStyle w:val="ListParagraph"/>
        <w:ind w:left="360"/>
        <w:rPr>
          <w:rFonts w:ascii="Arial" w:hAnsi="Arial" w:cs="Arial"/>
          <w:sz w:val="22"/>
          <w:szCs w:val="22"/>
        </w:rPr>
      </w:pPr>
    </w:p>
    <w:p w:rsidR="00A60286" w:rsidRPr="00A60286" w:rsidRDefault="00A60286" w:rsidP="007841D2">
      <w:pPr>
        <w:pStyle w:val="ListParagraph"/>
        <w:ind w:left="360"/>
        <w:rPr>
          <w:rFonts w:ascii="Arial" w:hAnsi="Arial" w:cs="Arial"/>
          <w:color w:val="C0504D" w:themeColor="accent2"/>
          <w:sz w:val="22"/>
          <w:szCs w:val="22"/>
        </w:rPr>
      </w:pPr>
      <w:r w:rsidRPr="00A60286">
        <w:rPr>
          <w:rFonts w:ascii="Arial" w:hAnsi="Arial" w:cs="Arial"/>
          <w:color w:val="C0504D" w:themeColor="accent2"/>
          <w:sz w:val="22"/>
          <w:szCs w:val="22"/>
        </w:rPr>
        <w:t>Paul, URSL for underlined text: http://www.a-fib.com/EKGsignal.htm</w:t>
      </w:r>
    </w:p>
    <w:p w:rsidR="0006784D" w:rsidRDefault="0006784D" w:rsidP="007841D2">
      <w:pPr>
        <w:pStyle w:val="ListParagraph"/>
        <w:ind w:left="360"/>
        <w:rPr>
          <w:rFonts w:ascii="Arial" w:hAnsi="Arial" w:cs="Arial"/>
          <w:sz w:val="22"/>
          <w:szCs w:val="22"/>
        </w:rPr>
      </w:pPr>
    </w:p>
    <w:p w:rsidR="0006784D" w:rsidRDefault="0006784D" w:rsidP="007841D2">
      <w:pPr>
        <w:pStyle w:val="ListParagraph"/>
        <w:ind w:left="360"/>
        <w:rPr>
          <w:rFonts w:ascii="Arial" w:hAnsi="Arial" w:cs="Arial"/>
          <w:sz w:val="22"/>
          <w:szCs w:val="22"/>
        </w:rPr>
      </w:pPr>
      <w:r w:rsidRPr="0006784D">
        <w:rPr>
          <w:rFonts w:ascii="Arial" w:hAnsi="Arial" w:cs="Arial"/>
          <w:color w:val="C0504D" w:themeColor="accent2"/>
          <w:sz w:val="22"/>
          <w:szCs w:val="22"/>
        </w:rPr>
        <w:t>Example icon</w:t>
      </w:r>
    </w:p>
    <w:p w:rsidR="00E842FC" w:rsidRDefault="0006784D" w:rsidP="007841D2">
      <w:pPr>
        <w:pStyle w:val="ListParagraph"/>
        <w:ind w:left="360"/>
        <w:rPr>
          <w:rFonts w:ascii="Arial" w:hAnsi="Arial" w:cs="Arial"/>
          <w:sz w:val="22"/>
          <w:szCs w:val="22"/>
        </w:rPr>
      </w:pPr>
      <w:r>
        <w:rPr>
          <w:rFonts w:ascii="Arial" w:hAnsi="Arial" w:cs="Arial"/>
          <w:sz w:val="22"/>
          <w:szCs w:val="22"/>
        </w:rPr>
        <w:t xml:space="preserve">Examples of these drugs </w:t>
      </w:r>
      <w:r w:rsidR="00E842FC" w:rsidRPr="003C4EA1">
        <w:rPr>
          <w:rFonts w:ascii="Arial" w:hAnsi="Arial" w:cs="Arial"/>
          <w:sz w:val="22"/>
          <w:szCs w:val="22"/>
        </w:rPr>
        <w:t xml:space="preserve">include quinidine (not used as much now), disopyramide and procainamide. </w:t>
      </w:r>
    </w:p>
    <w:p w:rsidR="0006784D" w:rsidRDefault="0006784D" w:rsidP="007841D2">
      <w:pPr>
        <w:pStyle w:val="ListParagraph"/>
        <w:ind w:left="360"/>
        <w:rPr>
          <w:rFonts w:ascii="Arial" w:hAnsi="Arial" w:cs="Arial"/>
          <w:color w:val="C0504D" w:themeColor="accent2"/>
          <w:sz w:val="22"/>
          <w:szCs w:val="22"/>
        </w:rPr>
      </w:pPr>
      <w:r w:rsidRPr="0006784D">
        <w:rPr>
          <w:rFonts w:ascii="Arial" w:hAnsi="Arial" w:cs="Arial"/>
          <w:color w:val="C0504D" w:themeColor="accent2"/>
          <w:sz w:val="22"/>
          <w:szCs w:val="22"/>
        </w:rPr>
        <w:t>End example</w:t>
      </w:r>
    </w:p>
    <w:p w:rsidR="00A60286" w:rsidRDefault="00A60286" w:rsidP="007841D2">
      <w:pPr>
        <w:pStyle w:val="ListParagraph"/>
        <w:ind w:left="360"/>
        <w:rPr>
          <w:rFonts w:ascii="Arial" w:hAnsi="Arial" w:cs="Arial"/>
          <w:color w:val="C0504D" w:themeColor="accent2"/>
          <w:sz w:val="22"/>
          <w:szCs w:val="22"/>
        </w:rPr>
      </w:pPr>
    </w:p>
    <w:p w:rsidR="00E842FC" w:rsidRPr="003C4EA1" w:rsidRDefault="00E842FC" w:rsidP="007841D2">
      <w:pPr>
        <w:pStyle w:val="ListParagraph"/>
        <w:ind w:left="360"/>
        <w:rPr>
          <w:rFonts w:ascii="Arial" w:hAnsi="Arial" w:cs="Arial"/>
          <w:sz w:val="22"/>
          <w:szCs w:val="22"/>
        </w:rPr>
      </w:pPr>
    </w:p>
    <w:p w:rsidR="0006784D" w:rsidRDefault="00E842FC" w:rsidP="007841D2">
      <w:pPr>
        <w:pStyle w:val="ListParagraph"/>
        <w:ind w:left="360"/>
        <w:rPr>
          <w:rFonts w:ascii="Arial" w:hAnsi="Arial" w:cs="Arial"/>
          <w:sz w:val="22"/>
          <w:szCs w:val="22"/>
        </w:rPr>
      </w:pPr>
      <w:r w:rsidRPr="003C4EA1">
        <w:rPr>
          <w:rFonts w:ascii="Arial" w:hAnsi="Arial" w:cs="Arial"/>
          <w:sz w:val="22"/>
          <w:szCs w:val="22"/>
        </w:rPr>
        <w:t xml:space="preserve">Class IB </w:t>
      </w:r>
      <w:r w:rsidR="00BD146C">
        <w:rPr>
          <w:rFonts w:ascii="Arial" w:hAnsi="Arial" w:cs="Arial"/>
          <w:sz w:val="22"/>
          <w:szCs w:val="22"/>
        </w:rPr>
        <w:t xml:space="preserve">drugs </w:t>
      </w:r>
      <w:r w:rsidRPr="003C4EA1">
        <w:rPr>
          <w:rFonts w:ascii="Arial" w:hAnsi="Arial" w:cs="Arial"/>
          <w:sz w:val="22"/>
          <w:szCs w:val="22"/>
        </w:rPr>
        <w:t>shorten the action potential duration in non-diseased heart tissue. Class IB agents also act selectively on diseased/ischemic tissue to promote conduction block, preventing vicious circles of arrhythmias known as re-entry</w:t>
      </w:r>
      <w:r w:rsidR="0006784D">
        <w:rPr>
          <w:rFonts w:ascii="Arial" w:hAnsi="Arial" w:cs="Arial"/>
          <w:sz w:val="22"/>
          <w:szCs w:val="22"/>
        </w:rPr>
        <w:t xml:space="preserve">. This happens </w:t>
      </w:r>
      <w:r w:rsidRPr="003C4EA1">
        <w:rPr>
          <w:rFonts w:ascii="Arial" w:hAnsi="Arial" w:cs="Arial"/>
          <w:sz w:val="22"/>
          <w:szCs w:val="22"/>
        </w:rPr>
        <w:t>especially in the ventricles</w:t>
      </w:r>
      <w:r w:rsidR="0006784D">
        <w:rPr>
          <w:rFonts w:ascii="Arial" w:hAnsi="Arial" w:cs="Arial"/>
          <w:sz w:val="22"/>
          <w:szCs w:val="22"/>
        </w:rPr>
        <w:t>, therefore</w:t>
      </w:r>
      <w:r w:rsidRPr="003C4EA1">
        <w:rPr>
          <w:rFonts w:ascii="Arial" w:hAnsi="Arial" w:cs="Arial"/>
          <w:sz w:val="22"/>
          <w:szCs w:val="22"/>
        </w:rPr>
        <w:t xml:space="preserve"> they are useful for ventricular tachycardia/</w:t>
      </w:r>
      <w:r w:rsidR="00A60286" w:rsidRPr="003C4EA1">
        <w:rPr>
          <w:rFonts w:ascii="Arial" w:hAnsi="Arial" w:cs="Arial"/>
          <w:sz w:val="22"/>
          <w:szCs w:val="22"/>
        </w:rPr>
        <w:t>arrhythmias</w:t>
      </w:r>
      <w:r w:rsidRPr="003C4EA1">
        <w:rPr>
          <w:rFonts w:ascii="Arial" w:hAnsi="Arial" w:cs="Arial"/>
          <w:sz w:val="22"/>
          <w:szCs w:val="22"/>
        </w:rPr>
        <w:t xml:space="preserve">. They raise the threshold required to generate an action potential. </w:t>
      </w:r>
    </w:p>
    <w:p w:rsidR="0006784D" w:rsidRDefault="0006784D" w:rsidP="007841D2">
      <w:pPr>
        <w:pStyle w:val="ListParagraph"/>
        <w:ind w:left="360"/>
        <w:rPr>
          <w:rFonts w:ascii="Arial" w:hAnsi="Arial" w:cs="Arial"/>
          <w:sz w:val="22"/>
          <w:szCs w:val="22"/>
        </w:rPr>
      </w:pPr>
    </w:p>
    <w:p w:rsidR="0006784D" w:rsidRDefault="0006784D" w:rsidP="007841D2">
      <w:pPr>
        <w:pStyle w:val="ListParagraph"/>
        <w:ind w:left="360"/>
        <w:rPr>
          <w:rFonts w:ascii="Arial" w:hAnsi="Arial" w:cs="Arial"/>
          <w:sz w:val="22"/>
          <w:szCs w:val="22"/>
        </w:rPr>
      </w:pPr>
      <w:r w:rsidRPr="0006784D">
        <w:rPr>
          <w:rFonts w:ascii="Arial" w:hAnsi="Arial" w:cs="Arial"/>
          <w:color w:val="C0504D" w:themeColor="accent2"/>
          <w:sz w:val="22"/>
          <w:szCs w:val="22"/>
        </w:rPr>
        <w:t>Example icon</w:t>
      </w:r>
      <w:r w:rsidRPr="003C4EA1">
        <w:rPr>
          <w:rFonts w:ascii="Arial" w:hAnsi="Arial" w:cs="Arial"/>
          <w:sz w:val="22"/>
          <w:szCs w:val="22"/>
        </w:rPr>
        <w:t xml:space="preserve"> </w:t>
      </w:r>
    </w:p>
    <w:p w:rsidR="00E842FC" w:rsidRDefault="0006784D" w:rsidP="007841D2">
      <w:pPr>
        <w:pStyle w:val="ListParagraph"/>
        <w:ind w:left="360"/>
        <w:rPr>
          <w:rFonts w:ascii="Arial" w:hAnsi="Arial" w:cs="Arial"/>
          <w:sz w:val="22"/>
          <w:szCs w:val="22"/>
        </w:rPr>
      </w:pPr>
      <w:r>
        <w:rPr>
          <w:rFonts w:ascii="Arial" w:hAnsi="Arial" w:cs="Arial"/>
          <w:sz w:val="22"/>
          <w:szCs w:val="22"/>
        </w:rPr>
        <w:t>E</w:t>
      </w:r>
      <w:r w:rsidRPr="003C4EA1">
        <w:rPr>
          <w:rFonts w:ascii="Arial" w:hAnsi="Arial" w:cs="Arial"/>
          <w:sz w:val="22"/>
          <w:szCs w:val="22"/>
        </w:rPr>
        <w:t xml:space="preserve">xamples </w:t>
      </w:r>
      <w:r>
        <w:rPr>
          <w:rFonts w:ascii="Arial" w:hAnsi="Arial" w:cs="Arial"/>
          <w:sz w:val="22"/>
          <w:szCs w:val="22"/>
        </w:rPr>
        <w:t xml:space="preserve">of these drugs </w:t>
      </w:r>
      <w:r w:rsidR="00E842FC" w:rsidRPr="003C4EA1">
        <w:rPr>
          <w:rFonts w:ascii="Arial" w:hAnsi="Arial" w:cs="Arial"/>
          <w:sz w:val="22"/>
          <w:szCs w:val="22"/>
        </w:rPr>
        <w:t>include lidocaine, mexiletine, tocainide.</w:t>
      </w:r>
    </w:p>
    <w:p w:rsidR="0006784D" w:rsidRPr="0006784D" w:rsidRDefault="0006784D" w:rsidP="0006784D">
      <w:pPr>
        <w:pStyle w:val="ListParagraph"/>
        <w:ind w:left="360"/>
        <w:rPr>
          <w:rFonts w:ascii="Arial" w:hAnsi="Arial" w:cs="Arial"/>
          <w:color w:val="C0504D" w:themeColor="accent2"/>
          <w:sz w:val="22"/>
          <w:szCs w:val="22"/>
        </w:rPr>
      </w:pPr>
      <w:r w:rsidRPr="0006784D">
        <w:rPr>
          <w:rFonts w:ascii="Arial" w:hAnsi="Arial" w:cs="Arial"/>
          <w:color w:val="C0504D" w:themeColor="accent2"/>
          <w:sz w:val="22"/>
          <w:szCs w:val="22"/>
        </w:rPr>
        <w:t>End example</w:t>
      </w:r>
    </w:p>
    <w:p w:rsidR="0006784D" w:rsidRPr="003C4EA1" w:rsidRDefault="0006784D" w:rsidP="007841D2">
      <w:pPr>
        <w:pStyle w:val="ListParagraph"/>
        <w:ind w:left="360"/>
        <w:rPr>
          <w:rFonts w:ascii="Arial" w:hAnsi="Arial" w:cs="Arial"/>
          <w:sz w:val="22"/>
          <w:szCs w:val="22"/>
        </w:rPr>
      </w:pPr>
    </w:p>
    <w:p w:rsidR="00E842FC" w:rsidRPr="003C4EA1" w:rsidRDefault="00E842FC" w:rsidP="007841D2">
      <w:pPr>
        <w:pStyle w:val="ListParagraph"/>
        <w:ind w:left="360"/>
        <w:rPr>
          <w:rFonts w:ascii="Arial" w:hAnsi="Arial" w:cs="Arial"/>
          <w:sz w:val="22"/>
          <w:szCs w:val="22"/>
        </w:rPr>
      </w:pPr>
    </w:p>
    <w:p w:rsidR="00E842FC" w:rsidRPr="003C4EA1" w:rsidRDefault="00E842FC" w:rsidP="007841D2">
      <w:pPr>
        <w:pStyle w:val="ListParagraph"/>
        <w:ind w:left="360"/>
        <w:rPr>
          <w:rFonts w:ascii="Arial" w:hAnsi="Arial" w:cs="Arial"/>
          <w:sz w:val="22"/>
          <w:szCs w:val="22"/>
        </w:rPr>
      </w:pPr>
      <w:r w:rsidRPr="003C4EA1">
        <w:rPr>
          <w:rFonts w:ascii="Arial" w:hAnsi="Arial" w:cs="Arial"/>
          <w:sz w:val="22"/>
          <w:szCs w:val="22"/>
        </w:rPr>
        <w:t xml:space="preserve">Class IA and IB </w:t>
      </w:r>
      <w:r w:rsidR="0006784D">
        <w:rPr>
          <w:rFonts w:ascii="Arial" w:hAnsi="Arial" w:cs="Arial"/>
          <w:sz w:val="22"/>
          <w:szCs w:val="22"/>
        </w:rPr>
        <w:t xml:space="preserve">drugs </w:t>
      </w:r>
      <w:r w:rsidRPr="003C4EA1">
        <w:rPr>
          <w:rFonts w:ascii="Arial" w:hAnsi="Arial" w:cs="Arial"/>
          <w:sz w:val="22"/>
          <w:szCs w:val="22"/>
        </w:rPr>
        <w:t xml:space="preserve">are used for </w:t>
      </w:r>
      <w:r w:rsidRPr="0006784D">
        <w:rPr>
          <w:rFonts w:ascii="Arial" w:hAnsi="Arial" w:cs="Arial"/>
          <w:b/>
          <w:sz w:val="22"/>
          <w:szCs w:val="22"/>
        </w:rPr>
        <w:t>life-threatening ventricular arrhythmias</w:t>
      </w:r>
      <w:r w:rsidRPr="003C4EA1">
        <w:rPr>
          <w:rFonts w:ascii="Arial" w:hAnsi="Arial" w:cs="Arial"/>
          <w:sz w:val="22"/>
          <w:szCs w:val="22"/>
        </w:rPr>
        <w:t>, such as ventricular tachycardia (VT).</w:t>
      </w:r>
    </w:p>
    <w:p w:rsidR="00E842FC" w:rsidRPr="003C4EA1" w:rsidRDefault="00E842FC" w:rsidP="007841D2">
      <w:pPr>
        <w:pStyle w:val="ListParagraph"/>
        <w:ind w:left="360"/>
        <w:rPr>
          <w:rFonts w:ascii="Arial" w:hAnsi="Arial" w:cs="Arial"/>
          <w:sz w:val="22"/>
          <w:szCs w:val="22"/>
        </w:rPr>
      </w:pPr>
    </w:p>
    <w:p w:rsidR="00BE04A2" w:rsidRDefault="00E842FC" w:rsidP="007841D2">
      <w:pPr>
        <w:pStyle w:val="ListParagraph"/>
        <w:ind w:left="360"/>
        <w:rPr>
          <w:rFonts w:ascii="Arial" w:hAnsi="Arial" w:cs="Arial"/>
          <w:sz w:val="22"/>
          <w:szCs w:val="22"/>
        </w:rPr>
      </w:pPr>
      <w:r w:rsidRPr="003C4EA1">
        <w:rPr>
          <w:rFonts w:ascii="Arial" w:hAnsi="Arial" w:cs="Arial"/>
          <w:sz w:val="22"/>
          <w:szCs w:val="22"/>
        </w:rPr>
        <w:t>Class IC</w:t>
      </w:r>
      <w:r w:rsidR="0006784D">
        <w:rPr>
          <w:rFonts w:ascii="Arial" w:hAnsi="Arial" w:cs="Arial"/>
          <w:sz w:val="22"/>
          <w:szCs w:val="22"/>
        </w:rPr>
        <w:t xml:space="preserve"> drugs i</w:t>
      </w:r>
      <w:r w:rsidRPr="003C4EA1">
        <w:rPr>
          <w:rFonts w:ascii="Arial" w:hAnsi="Arial" w:cs="Arial"/>
          <w:sz w:val="22"/>
          <w:szCs w:val="22"/>
        </w:rPr>
        <w:t>nhibit the fast sodium channel of Phase 0</w:t>
      </w:r>
      <w:r w:rsidR="0006784D">
        <w:rPr>
          <w:rFonts w:ascii="Arial" w:hAnsi="Arial" w:cs="Arial"/>
          <w:sz w:val="22"/>
          <w:szCs w:val="22"/>
        </w:rPr>
        <w:t xml:space="preserve"> </w:t>
      </w:r>
      <w:r w:rsidR="0006784D" w:rsidRPr="0006784D">
        <w:rPr>
          <w:rFonts w:ascii="Arial" w:hAnsi="Arial" w:cs="Arial"/>
          <w:sz w:val="22"/>
          <w:szCs w:val="22"/>
        </w:rPr>
        <w:t>of the cardiac action potential</w:t>
      </w:r>
      <w:r w:rsidRPr="003C4EA1">
        <w:rPr>
          <w:rFonts w:ascii="Arial" w:hAnsi="Arial" w:cs="Arial"/>
          <w:sz w:val="22"/>
          <w:szCs w:val="22"/>
        </w:rPr>
        <w:t xml:space="preserve">, prolong action potential duration by delaying inactivation of slow sodium channels and inhibit the rapid repolarizing current. These drugs are generally reserved for paroxysmal ventricular and supraventricular tachyarrhythmias that do not respond to other drugs, as Class IC agents are dangerously pro-arrhythmic. </w:t>
      </w:r>
    </w:p>
    <w:p w:rsidR="00626D76" w:rsidRDefault="00626D76" w:rsidP="007841D2">
      <w:pPr>
        <w:pStyle w:val="ListParagraph"/>
        <w:ind w:left="360"/>
        <w:rPr>
          <w:rFonts w:ascii="Arial" w:hAnsi="Arial" w:cs="Arial"/>
          <w:sz w:val="22"/>
          <w:szCs w:val="22"/>
        </w:rPr>
      </w:pPr>
    </w:p>
    <w:p w:rsidR="00BE04A2" w:rsidRPr="0006784D" w:rsidRDefault="00BE04A2" w:rsidP="00BE04A2">
      <w:pPr>
        <w:pStyle w:val="ListParagraph"/>
        <w:ind w:left="360"/>
        <w:rPr>
          <w:rFonts w:ascii="Arial" w:hAnsi="Arial" w:cs="Arial"/>
          <w:color w:val="C0504D" w:themeColor="accent2"/>
          <w:sz w:val="22"/>
          <w:szCs w:val="22"/>
        </w:rPr>
      </w:pPr>
      <w:r>
        <w:rPr>
          <w:rFonts w:ascii="Arial" w:hAnsi="Arial" w:cs="Arial"/>
          <w:color w:val="C0504D" w:themeColor="accent2"/>
          <w:sz w:val="22"/>
          <w:szCs w:val="22"/>
        </w:rPr>
        <w:t>E</w:t>
      </w:r>
      <w:r w:rsidRPr="0006784D">
        <w:rPr>
          <w:rFonts w:ascii="Arial" w:hAnsi="Arial" w:cs="Arial"/>
          <w:color w:val="C0504D" w:themeColor="accent2"/>
          <w:sz w:val="22"/>
          <w:szCs w:val="22"/>
        </w:rPr>
        <w:t>xample</w:t>
      </w:r>
      <w:r>
        <w:rPr>
          <w:rFonts w:ascii="Arial" w:hAnsi="Arial" w:cs="Arial"/>
          <w:color w:val="C0504D" w:themeColor="accent2"/>
          <w:sz w:val="22"/>
          <w:szCs w:val="22"/>
        </w:rPr>
        <w:t xml:space="preserve"> Icon</w:t>
      </w:r>
    </w:p>
    <w:p w:rsidR="00E842FC" w:rsidRDefault="00E842FC" w:rsidP="007841D2">
      <w:pPr>
        <w:pStyle w:val="ListParagraph"/>
        <w:ind w:left="360"/>
        <w:rPr>
          <w:rFonts w:ascii="Arial" w:hAnsi="Arial" w:cs="Arial"/>
          <w:sz w:val="22"/>
          <w:szCs w:val="22"/>
        </w:rPr>
      </w:pPr>
      <w:r w:rsidRPr="003C4EA1">
        <w:rPr>
          <w:rFonts w:ascii="Arial" w:hAnsi="Arial" w:cs="Arial"/>
          <w:sz w:val="22"/>
          <w:szCs w:val="22"/>
        </w:rPr>
        <w:t xml:space="preserve">Examples </w:t>
      </w:r>
      <w:r w:rsidR="00BE04A2">
        <w:rPr>
          <w:rFonts w:ascii="Arial" w:hAnsi="Arial" w:cs="Arial"/>
          <w:sz w:val="22"/>
          <w:szCs w:val="22"/>
        </w:rPr>
        <w:t xml:space="preserve">of these drugs </w:t>
      </w:r>
      <w:r w:rsidRPr="003C4EA1">
        <w:rPr>
          <w:rFonts w:ascii="Arial" w:hAnsi="Arial" w:cs="Arial"/>
          <w:sz w:val="22"/>
          <w:szCs w:val="22"/>
        </w:rPr>
        <w:t>include flecainide and propafenone.</w:t>
      </w:r>
    </w:p>
    <w:p w:rsidR="00BE04A2" w:rsidRPr="0006784D" w:rsidRDefault="00BE04A2" w:rsidP="00BE04A2">
      <w:pPr>
        <w:pStyle w:val="ListParagraph"/>
        <w:ind w:left="360"/>
        <w:rPr>
          <w:rFonts w:ascii="Arial" w:hAnsi="Arial" w:cs="Arial"/>
          <w:color w:val="C0504D" w:themeColor="accent2"/>
          <w:sz w:val="22"/>
          <w:szCs w:val="22"/>
        </w:rPr>
      </w:pPr>
      <w:r>
        <w:rPr>
          <w:rFonts w:ascii="Arial" w:hAnsi="Arial" w:cs="Arial"/>
          <w:color w:val="C0504D" w:themeColor="accent2"/>
          <w:sz w:val="22"/>
          <w:szCs w:val="22"/>
        </w:rPr>
        <w:t>End e</w:t>
      </w:r>
      <w:r w:rsidRPr="0006784D">
        <w:rPr>
          <w:rFonts w:ascii="Arial" w:hAnsi="Arial" w:cs="Arial"/>
          <w:color w:val="C0504D" w:themeColor="accent2"/>
          <w:sz w:val="22"/>
          <w:szCs w:val="22"/>
        </w:rPr>
        <w:t>xample</w:t>
      </w:r>
    </w:p>
    <w:p w:rsidR="00BE04A2" w:rsidRPr="003C4EA1" w:rsidRDefault="00BE04A2" w:rsidP="007841D2">
      <w:pPr>
        <w:pStyle w:val="ListParagraph"/>
        <w:ind w:left="360"/>
        <w:rPr>
          <w:rFonts w:ascii="Arial" w:hAnsi="Arial" w:cs="Arial"/>
          <w:sz w:val="22"/>
          <w:szCs w:val="22"/>
        </w:rPr>
      </w:pPr>
    </w:p>
    <w:p w:rsidR="00E842FC" w:rsidRPr="003C4EA1" w:rsidRDefault="00E842FC" w:rsidP="007841D2">
      <w:pPr>
        <w:pStyle w:val="ListParagraph"/>
        <w:ind w:left="360"/>
        <w:rPr>
          <w:rFonts w:ascii="Arial" w:hAnsi="Arial" w:cs="Arial"/>
          <w:sz w:val="22"/>
          <w:szCs w:val="22"/>
        </w:rPr>
      </w:pPr>
    </w:p>
    <w:p w:rsidR="0006784D" w:rsidRDefault="0006784D" w:rsidP="007841D2">
      <w:pPr>
        <w:pStyle w:val="ListParagraph"/>
        <w:ind w:left="360"/>
        <w:rPr>
          <w:rFonts w:ascii="Arial" w:hAnsi="Arial" w:cs="Arial"/>
          <w:sz w:val="22"/>
          <w:szCs w:val="22"/>
        </w:rPr>
      </w:pPr>
      <w:r>
        <w:rPr>
          <w:rFonts w:ascii="Arial" w:hAnsi="Arial" w:cs="Arial"/>
          <w:sz w:val="22"/>
          <w:szCs w:val="22"/>
        </w:rPr>
        <w:t xml:space="preserve">(h3) </w:t>
      </w:r>
      <w:r w:rsidR="00E842FC" w:rsidRPr="003C4EA1">
        <w:rPr>
          <w:rFonts w:ascii="Arial" w:hAnsi="Arial" w:cs="Arial"/>
          <w:sz w:val="22"/>
          <w:szCs w:val="22"/>
        </w:rPr>
        <w:t xml:space="preserve">Class II </w:t>
      </w:r>
      <w:r w:rsidR="00114CFE">
        <w:rPr>
          <w:rFonts w:ascii="Arial" w:hAnsi="Arial" w:cs="Arial"/>
          <w:sz w:val="22"/>
          <w:szCs w:val="22"/>
        </w:rPr>
        <w:t>D</w:t>
      </w:r>
      <w:r>
        <w:rPr>
          <w:rFonts w:ascii="Arial" w:hAnsi="Arial" w:cs="Arial"/>
          <w:sz w:val="22"/>
          <w:szCs w:val="22"/>
        </w:rPr>
        <w:t>rugs</w:t>
      </w:r>
      <w:r w:rsidR="00E842FC" w:rsidRPr="003C4EA1">
        <w:rPr>
          <w:rFonts w:ascii="Arial" w:hAnsi="Arial" w:cs="Arial"/>
          <w:sz w:val="22"/>
          <w:szCs w:val="22"/>
        </w:rPr>
        <w:t xml:space="preserve"> </w:t>
      </w:r>
    </w:p>
    <w:p w:rsidR="00626D76" w:rsidRDefault="00626D76" w:rsidP="007841D2">
      <w:pPr>
        <w:pStyle w:val="ListParagraph"/>
        <w:ind w:left="360"/>
        <w:rPr>
          <w:rFonts w:ascii="Arial" w:hAnsi="Arial" w:cs="Arial"/>
          <w:sz w:val="22"/>
          <w:szCs w:val="22"/>
        </w:rPr>
      </w:pPr>
    </w:p>
    <w:p w:rsidR="008F7728" w:rsidRDefault="0006784D" w:rsidP="007841D2">
      <w:pPr>
        <w:pStyle w:val="ListParagraph"/>
        <w:ind w:left="360"/>
        <w:rPr>
          <w:rFonts w:ascii="Arial" w:hAnsi="Arial" w:cs="Arial"/>
          <w:sz w:val="22"/>
          <w:szCs w:val="22"/>
        </w:rPr>
      </w:pPr>
      <w:r>
        <w:rPr>
          <w:rFonts w:ascii="Arial" w:hAnsi="Arial" w:cs="Arial"/>
          <w:sz w:val="22"/>
          <w:szCs w:val="22"/>
        </w:rPr>
        <w:t xml:space="preserve">Class II </w:t>
      </w:r>
      <w:r w:rsidR="00E842FC" w:rsidRPr="003C4EA1">
        <w:rPr>
          <w:rFonts w:ascii="Arial" w:hAnsi="Arial" w:cs="Arial"/>
          <w:sz w:val="22"/>
          <w:szCs w:val="22"/>
        </w:rPr>
        <w:t xml:space="preserve">are beta-blocker drugs, which means that they </w:t>
      </w:r>
      <w:r w:rsidR="0056436D" w:rsidRPr="0056436D">
        <w:rPr>
          <w:rFonts w:ascii="Arial" w:hAnsi="Arial" w:cs="Arial"/>
          <w:b/>
          <w:sz w:val="22"/>
          <w:szCs w:val="22"/>
        </w:rPr>
        <w:t>inhibit the beta receptors of the autonomic nervous system</w:t>
      </w:r>
      <w:r w:rsidR="00E842FC" w:rsidRPr="003C4EA1">
        <w:rPr>
          <w:rFonts w:ascii="Arial" w:hAnsi="Arial" w:cs="Arial"/>
          <w:sz w:val="22"/>
          <w:szCs w:val="22"/>
        </w:rPr>
        <w:t xml:space="preserve"> found in cardiac muscle (beta-1 receptors) and in vascular smooth muscle (beta-2 receptors). Thus, beta-blockers inhibit the chronotropic and inotropic effects of epinephrine and norepinephrine. They also indirectly inhibit calcium influx (we won’t go into the mechanism here), which is why they are </w:t>
      </w:r>
      <w:r w:rsidR="0056436D" w:rsidRPr="0056436D">
        <w:rPr>
          <w:rFonts w:ascii="Arial" w:hAnsi="Arial" w:cs="Arial"/>
          <w:b/>
          <w:sz w:val="22"/>
          <w:szCs w:val="22"/>
        </w:rPr>
        <w:t>also antiarrhythmic</w:t>
      </w:r>
      <w:r w:rsidR="00E842FC" w:rsidRPr="003C4EA1">
        <w:rPr>
          <w:rFonts w:ascii="Arial" w:hAnsi="Arial" w:cs="Arial"/>
          <w:sz w:val="22"/>
          <w:szCs w:val="22"/>
        </w:rPr>
        <w:t xml:space="preserve">. Furthermore, they reduce heart rate by reducing SA and AV nodal conduction. These are the </w:t>
      </w:r>
      <w:r w:rsidR="0056436D" w:rsidRPr="0056436D">
        <w:rPr>
          <w:rFonts w:ascii="Arial" w:hAnsi="Arial" w:cs="Arial"/>
          <w:b/>
          <w:sz w:val="22"/>
          <w:szCs w:val="22"/>
        </w:rPr>
        <w:t>safest anti-arrhythmic drugs</w:t>
      </w:r>
      <w:r w:rsidR="00E842FC" w:rsidRPr="003C4EA1">
        <w:rPr>
          <w:rFonts w:ascii="Arial" w:hAnsi="Arial" w:cs="Arial"/>
          <w:sz w:val="22"/>
          <w:szCs w:val="22"/>
        </w:rPr>
        <w:t xml:space="preserve">. With their broad spectrum of activity, they can be useful in combination with drugs from other classes in refractory cases. </w:t>
      </w:r>
    </w:p>
    <w:p w:rsidR="008F7728" w:rsidRDefault="008F7728" w:rsidP="007841D2">
      <w:pPr>
        <w:pStyle w:val="ListParagraph"/>
        <w:ind w:left="360"/>
        <w:rPr>
          <w:rFonts w:ascii="Arial" w:hAnsi="Arial" w:cs="Arial"/>
          <w:sz w:val="22"/>
          <w:szCs w:val="22"/>
        </w:rPr>
      </w:pPr>
    </w:p>
    <w:p w:rsidR="008F7728" w:rsidRPr="0006784D" w:rsidRDefault="008F7728" w:rsidP="008F7728">
      <w:pPr>
        <w:pStyle w:val="ListParagraph"/>
        <w:ind w:left="360"/>
        <w:rPr>
          <w:rFonts w:ascii="Arial" w:hAnsi="Arial" w:cs="Arial"/>
          <w:color w:val="C0504D" w:themeColor="accent2"/>
          <w:sz w:val="22"/>
          <w:szCs w:val="22"/>
        </w:rPr>
      </w:pPr>
      <w:r>
        <w:rPr>
          <w:rFonts w:ascii="Arial" w:hAnsi="Arial" w:cs="Arial"/>
          <w:color w:val="C0504D" w:themeColor="accent2"/>
          <w:sz w:val="22"/>
          <w:szCs w:val="22"/>
        </w:rPr>
        <w:t>E</w:t>
      </w:r>
      <w:r w:rsidRPr="0006784D">
        <w:rPr>
          <w:rFonts w:ascii="Arial" w:hAnsi="Arial" w:cs="Arial"/>
          <w:color w:val="C0504D" w:themeColor="accent2"/>
          <w:sz w:val="22"/>
          <w:szCs w:val="22"/>
        </w:rPr>
        <w:t>xample</w:t>
      </w:r>
      <w:r>
        <w:rPr>
          <w:rFonts w:ascii="Arial" w:hAnsi="Arial" w:cs="Arial"/>
          <w:color w:val="C0504D" w:themeColor="accent2"/>
          <w:sz w:val="22"/>
          <w:szCs w:val="22"/>
        </w:rPr>
        <w:t xml:space="preserve"> Icon</w:t>
      </w:r>
    </w:p>
    <w:p w:rsidR="00E842FC" w:rsidRDefault="00E842FC" w:rsidP="007841D2">
      <w:pPr>
        <w:pStyle w:val="ListParagraph"/>
        <w:ind w:left="360"/>
        <w:rPr>
          <w:rFonts w:ascii="Arial" w:hAnsi="Arial" w:cs="Arial"/>
          <w:sz w:val="22"/>
          <w:szCs w:val="22"/>
        </w:rPr>
      </w:pPr>
      <w:r w:rsidRPr="003C4EA1">
        <w:rPr>
          <w:rFonts w:ascii="Arial" w:hAnsi="Arial" w:cs="Arial"/>
          <w:sz w:val="22"/>
          <w:szCs w:val="22"/>
        </w:rPr>
        <w:t>Examples</w:t>
      </w:r>
      <w:r w:rsidR="008F7728">
        <w:rPr>
          <w:rFonts w:ascii="Arial" w:hAnsi="Arial" w:cs="Arial"/>
          <w:sz w:val="22"/>
          <w:szCs w:val="22"/>
        </w:rPr>
        <w:t xml:space="preserve"> of these drugs</w:t>
      </w:r>
      <w:r w:rsidRPr="003C4EA1">
        <w:rPr>
          <w:rFonts w:ascii="Arial" w:hAnsi="Arial" w:cs="Arial"/>
          <w:sz w:val="22"/>
          <w:szCs w:val="22"/>
        </w:rPr>
        <w:t xml:space="preserve">: propranolol, acebutolol, sotolol and esmolol. </w:t>
      </w:r>
    </w:p>
    <w:p w:rsidR="008F7728" w:rsidRPr="003C4EA1" w:rsidRDefault="008F7728" w:rsidP="007841D2">
      <w:pPr>
        <w:pStyle w:val="ListParagraph"/>
        <w:ind w:left="360"/>
        <w:rPr>
          <w:rFonts w:ascii="Arial" w:hAnsi="Arial" w:cs="Arial"/>
          <w:sz w:val="22"/>
          <w:szCs w:val="22"/>
        </w:rPr>
      </w:pPr>
      <w:r>
        <w:rPr>
          <w:rFonts w:ascii="Arial" w:hAnsi="Arial" w:cs="Arial"/>
          <w:color w:val="C0504D" w:themeColor="accent2"/>
          <w:sz w:val="22"/>
          <w:szCs w:val="22"/>
        </w:rPr>
        <w:t>End e</w:t>
      </w:r>
      <w:r w:rsidRPr="0006784D">
        <w:rPr>
          <w:rFonts w:ascii="Arial" w:hAnsi="Arial" w:cs="Arial"/>
          <w:color w:val="C0504D" w:themeColor="accent2"/>
          <w:sz w:val="22"/>
          <w:szCs w:val="22"/>
        </w:rPr>
        <w:t>xample</w:t>
      </w:r>
    </w:p>
    <w:p w:rsidR="00E842FC" w:rsidRDefault="00E842FC" w:rsidP="00F03F10">
      <w:pPr>
        <w:pStyle w:val="ListParagraph"/>
        <w:ind w:left="360"/>
        <w:rPr>
          <w:rFonts w:ascii="Arial" w:hAnsi="Arial" w:cs="Arial"/>
          <w:sz w:val="22"/>
          <w:szCs w:val="22"/>
        </w:rPr>
      </w:pPr>
    </w:p>
    <w:p w:rsidR="008F7728" w:rsidRDefault="008F7728" w:rsidP="00F03F10">
      <w:pPr>
        <w:pStyle w:val="ListParagraph"/>
        <w:ind w:left="360"/>
        <w:rPr>
          <w:rFonts w:ascii="Arial" w:hAnsi="Arial" w:cs="Arial"/>
          <w:color w:val="C0504D" w:themeColor="accent2"/>
          <w:sz w:val="22"/>
          <w:szCs w:val="22"/>
        </w:rPr>
      </w:pPr>
      <w:r>
        <w:rPr>
          <w:rFonts w:ascii="Arial" w:hAnsi="Arial" w:cs="Arial"/>
          <w:color w:val="C0504D" w:themeColor="accent2"/>
          <w:sz w:val="22"/>
          <w:szCs w:val="22"/>
        </w:rPr>
        <w:t>Activity icon</w:t>
      </w:r>
    </w:p>
    <w:p w:rsidR="008F7728" w:rsidRDefault="008F7728" w:rsidP="00F03F10">
      <w:pPr>
        <w:pStyle w:val="ListParagraph"/>
        <w:ind w:left="360"/>
        <w:rPr>
          <w:rFonts w:ascii="Arial" w:hAnsi="Arial" w:cs="Arial"/>
          <w:sz w:val="22"/>
          <w:szCs w:val="22"/>
        </w:rPr>
      </w:pPr>
      <w:r>
        <w:rPr>
          <w:rFonts w:ascii="Arial" w:hAnsi="Arial" w:cs="Arial"/>
          <w:sz w:val="22"/>
          <w:szCs w:val="22"/>
        </w:rPr>
        <w:t>Think about the role of beta blockers and answer the following question. Click on the question to obtain feedback and see if you are on the right track with your answer.</w:t>
      </w:r>
    </w:p>
    <w:p w:rsidR="008F7728" w:rsidRDefault="008F7728" w:rsidP="00F03F10">
      <w:pPr>
        <w:pStyle w:val="ListParagraph"/>
        <w:ind w:left="360"/>
        <w:rPr>
          <w:rFonts w:ascii="Arial" w:hAnsi="Arial" w:cs="Arial"/>
          <w:sz w:val="22"/>
          <w:szCs w:val="22"/>
        </w:rPr>
      </w:pPr>
    </w:p>
    <w:p w:rsidR="00114CFE" w:rsidRDefault="00114CFE" w:rsidP="00F03F10">
      <w:pPr>
        <w:pStyle w:val="ListParagraph"/>
        <w:ind w:left="360"/>
        <w:rPr>
          <w:rFonts w:ascii="Arial" w:hAnsi="Arial" w:cs="Arial"/>
          <w:color w:val="C0504D" w:themeColor="accent2"/>
          <w:sz w:val="22"/>
          <w:szCs w:val="22"/>
        </w:rPr>
      </w:pPr>
      <w:r w:rsidRPr="00114CFE">
        <w:rPr>
          <w:rFonts w:ascii="Arial" w:hAnsi="Arial" w:cs="Arial"/>
          <w:color w:val="C0504D" w:themeColor="accent2"/>
          <w:sz w:val="22"/>
          <w:szCs w:val="22"/>
        </w:rPr>
        <w:t>Paul use same functionality as before – click on question to get feedback. Thanks</w:t>
      </w:r>
    </w:p>
    <w:p w:rsidR="00114CFE" w:rsidRPr="00114CFE" w:rsidRDefault="00114CFE" w:rsidP="00F03F10">
      <w:pPr>
        <w:pStyle w:val="ListParagraph"/>
        <w:ind w:left="360"/>
        <w:rPr>
          <w:rFonts w:ascii="Arial" w:hAnsi="Arial" w:cs="Arial"/>
          <w:color w:val="C0504D" w:themeColor="accent2"/>
          <w:sz w:val="22"/>
          <w:szCs w:val="22"/>
        </w:rPr>
      </w:pPr>
    </w:p>
    <w:p w:rsidR="00E842FC" w:rsidRPr="003C4EA1" w:rsidRDefault="00E842FC" w:rsidP="00F03F10">
      <w:pPr>
        <w:pStyle w:val="ListParagraph"/>
        <w:ind w:left="360"/>
        <w:rPr>
          <w:rFonts w:ascii="Arial" w:hAnsi="Arial" w:cs="Arial"/>
          <w:sz w:val="22"/>
          <w:szCs w:val="22"/>
        </w:rPr>
      </w:pPr>
      <w:r w:rsidRPr="003C4EA1">
        <w:rPr>
          <w:rFonts w:ascii="Arial" w:hAnsi="Arial" w:cs="Arial"/>
          <w:sz w:val="22"/>
          <w:szCs w:val="22"/>
        </w:rPr>
        <w:t>Beta blockers must be discontinued prior to dobutamine or adenosine pharmacologic stress testing in myocardial perfusion imaging. Why?</w:t>
      </w:r>
    </w:p>
    <w:p w:rsidR="00E842FC" w:rsidRPr="003C4EA1" w:rsidRDefault="00E842FC" w:rsidP="00F03F10">
      <w:pPr>
        <w:pStyle w:val="ListParagraph"/>
        <w:ind w:left="360"/>
        <w:rPr>
          <w:rFonts w:ascii="Arial" w:hAnsi="Arial" w:cs="Arial"/>
          <w:sz w:val="22"/>
          <w:szCs w:val="22"/>
        </w:rPr>
      </w:pPr>
    </w:p>
    <w:p w:rsidR="00E842FC" w:rsidRDefault="00E842FC" w:rsidP="00F03F10">
      <w:pPr>
        <w:pStyle w:val="ListParagraph"/>
        <w:ind w:left="360"/>
        <w:rPr>
          <w:rFonts w:ascii="Arial" w:hAnsi="Arial" w:cs="Arial"/>
          <w:sz w:val="22"/>
          <w:szCs w:val="22"/>
        </w:rPr>
      </w:pPr>
      <w:r w:rsidRPr="008F7728">
        <w:rPr>
          <w:rFonts w:ascii="Arial" w:hAnsi="Arial" w:cs="Arial"/>
          <w:b/>
          <w:sz w:val="22"/>
          <w:szCs w:val="22"/>
        </w:rPr>
        <w:t>Feedback</w:t>
      </w:r>
      <w:r w:rsidRPr="003C4EA1">
        <w:rPr>
          <w:rFonts w:ascii="Arial" w:hAnsi="Arial" w:cs="Arial"/>
          <w:sz w:val="22"/>
          <w:szCs w:val="22"/>
        </w:rPr>
        <w:t>: Because the beta blockers will prevent the increase in heart rate by the chronotropic or inotropic agent and the diagnostic test will not be possible.</w:t>
      </w:r>
    </w:p>
    <w:p w:rsidR="008F7728" w:rsidRPr="003C4EA1" w:rsidRDefault="008F7728" w:rsidP="00F03F10">
      <w:pPr>
        <w:pStyle w:val="ListParagraph"/>
        <w:ind w:left="360"/>
        <w:rPr>
          <w:rFonts w:ascii="Arial" w:hAnsi="Arial" w:cs="Arial"/>
          <w:sz w:val="22"/>
          <w:szCs w:val="22"/>
        </w:rPr>
      </w:pPr>
      <w:r>
        <w:rPr>
          <w:rFonts w:ascii="Arial" w:hAnsi="Arial" w:cs="Arial"/>
          <w:color w:val="C0504D" w:themeColor="accent2"/>
          <w:sz w:val="22"/>
          <w:szCs w:val="22"/>
        </w:rPr>
        <w:t>End activity</w:t>
      </w:r>
    </w:p>
    <w:p w:rsidR="00E842FC" w:rsidRPr="003C4EA1" w:rsidRDefault="00E842FC" w:rsidP="00F03F10">
      <w:pPr>
        <w:pStyle w:val="ListParagraph"/>
        <w:ind w:left="360"/>
        <w:rPr>
          <w:rFonts w:ascii="Arial" w:hAnsi="Arial" w:cs="Arial"/>
          <w:sz w:val="22"/>
          <w:szCs w:val="22"/>
        </w:rPr>
      </w:pPr>
    </w:p>
    <w:p w:rsidR="008F7728" w:rsidRDefault="008F7728" w:rsidP="00F03F10">
      <w:pPr>
        <w:pStyle w:val="ListParagraph"/>
        <w:ind w:left="360"/>
        <w:rPr>
          <w:rFonts w:ascii="Arial" w:hAnsi="Arial" w:cs="Arial"/>
          <w:sz w:val="22"/>
          <w:szCs w:val="22"/>
        </w:rPr>
      </w:pPr>
      <w:r>
        <w:rPr>
          <w:rFonts w:ascii="Arial" w:hAnsi="Arial" w:cs="Arial"/>
          <w:sz w:val="22"/>
          <w:szCs w:val="22"/>
        </w:rPr>
        <w:t xml:space="preserve">(h3) </w:t>
      </w:r>
      <w:r w:rsidR="00E842FC" w:rsidRPr="003C4EA1">
        <w:rPr>
          <w:rFonts w:ascii="Arial" w:hAnsi="Arial" w:cs="Arial"/>
          <w:sz w:val="22"/>
          <w:szCs w:val="22"/>
        </w:rPr>
        <w:t>Class III</w:t>
      </w:r>
      <w:r>
        <w:rPr>
          <w:rFonts w:ascii="Arial" w:hAnsi="Arial" w:cs="Arial"/>
          <w:sz w:val="22"/>
          <w:szCs w:val="22"/>
        </w:rPr>
        <w:t xml:space="preserve"> </w:t>
      </w:r>
      <w:r w:rsidR="00114CFE">
        <w:rPr>
          <w:rFonts w:ascii="Arial" w:hAnsi="Arial" w:cs="Arial"/>
          <w:sz w:val="22"/>
          <w:szCs w:val="22"/>
        </w:rPr>
        <w:t>D</w:t>
      </w:r>
      <w:r>
        <w:rPr>
          <w:rFonts w:ascii="Arial" w:hAnsi="Arial" w:cs="Arial"/>
          <w:sz w:val="22"/>
          <w:szCs w:val="22"/>
        </w:rPr>
        <w:t>rugs</w:t>
      </w:r>
    </w:p>
    <w:p w:rsidR="00114CFE" w:rsidRDefault="00114CFE" w:rsidP="00F03F10">
      <w:pPr>
        <w:pStyle w:val="ListParagraph"/>
        <w:ind w:left="360"/>
        <w:rPr>
          <w:rFonts w:ascii="Arial" w:hAnsi="Arial" w:cs="Arial"/>
          <w:sz w:val="22"/>
          <w:szCs w:val="22"/>
        </w:rPr>
      </w:pPr>
    </w:p>
    <w:p w:rsidR="008F7728" w:rsidRDefault="008F7728" w:rsidP="00F03F10">
      <w:pPr>
        <w:pStyle w:val="ListParagraph"/>
        <w:ind w:left="360"/>
        <w:rPr>
          <w:rFonts w:ascii="Arial" w:hAnsi="Arial" w:cs="Arial"/>
          <w:sz w:val="22"/>
          <w:szCs w:val="22"/>
        </w:rPr>
      </w:pPr>
      <w:r>
        <w:rPr>
          <w:rFonts w:ascii="Arial" w:hAnsi="Arial" w:cs="Arial"/>
          <w:sz w:val="22"/>
          <w:szCs w:val="22"/>
        </w:rPr>
        <w:t xml:space="preserve">These drugs </w:t>
      </w:r>
      <w:r w:rsidR="0056436D" w:rsidRPr="0056436D">
        <w:rPr>
          <w:rFonts w:ascii="Arial" w:hAnsi="Arial" w:cs="Arial"/>
          <w:b/>
          <w:sz w:val="22"/>
          <w:szCs w:val="22"/>
        </w:rPr>
        <w:t>block slow potassium channels needed for repolarization</w:t>
      </w:r>
      <w:r w:rsidR="00E842FC" w:rsidRPr="003C4EA1">
        <w:rPr>
          <w:rFonts w:ascii="Arial" w:hAnsi="Arial" w:cs="Arial"/>
          <w:sz w:val="22"/>
          <w:szCs w:val="22"/>
        </w:rPr>
        <w:t xml:space="preserve"> (and therefore prolong the relative refractory period). These agents are typically used only in serious arrhythmias that do not respond to other antiarr</w:t>
      </w:r>
      <w:r w:rsidR="00A60286">
        <w:rPr>
          <w:rFonts w:ascii="Arial" w:hAnsi="Arial" w:cs="Arial"/>
          <w:sz w:val="22"/>
          <w:szCs w:val="22"/>
        </w:rPr>
        <w:t>h</w:t>
      </w:r>
      <w:r w:rsidR="00E842FC" w:rsidRPr="003C4EA1">
        <w:rPr>
          <w:rFonts w:ascii="Arial" w:hAnsi="Arial" w:cs="Arial"/>
          <w:sz w:val="22"/>
          <w:szCs w:val="22"/>
        </w:rPr>
        <w:t>ythmics, as they are pro-arrhy</w:t>
      </w:r>
      <w:r w:rsidR="00A60286">
        <w:rPr>
          <w:rFonts w:ascii="Arial" w:hAnsi="Arial" w:cs="Arial"/>
          <w:sz w:val="22"/>
          <w:szCs w:val="22"/>
        </w:rPr>
        <w:t>t</w:t>
      </w:r>
      <w:r w:rsidR="00B9714C">
        <w:rPr>
          <w:rFonts w:ascii="Arial" w:hAnsi="Arial" w:cs="Arial"/>
          <w:sz w:val="22"/>
          <w:szCs w:val="22"/>
        </w:rPr>
        <w:t>h</w:t>
      </w:r>
      <w:r w:rsidR="00E842FC" w:rsidRPr="003C4EA1">
        <w:rPr>
          <w:rFonts w:ascii="Arial" w:hAnsi="Arial" w:cs="Arial"/>
          <w:sz w:val="22"/>
          <w:szCs w:val="22"/>
        </w:rPr>
        <w:t xml:space="preserve">mic themselves with some risk of mortality. </w:t>
      </w:r>
    </w:p>
    <w:p w:rsidR="008F7728" w:rsidRDefault="008F7728" w:rsidP="00F03F10">
      <w:pPr>
        <w:pStyle w:val="ListParagraph"/>
        <w:ind w:left="360"/>
        <w:rPr>
          <w:rFonts w:ascii="Arial" w:hAnsi="Arial" w:cs="Arial"/>
          <w:sz w:val="22"/>
          <w:szCs w:val="22"/>
        </w:rPr>
      </w:pPr>
    </w:p>
    <w:p w:rsidR="008F7728" w:rsidRPr="0006784D" w:rsidRDefault="008F7728" w:rsidP="008F7728">
      <w:pPr>
        <w:pStyle w:val="ListParagraph"/>
        <w:ind w:left="360"/>
        <w:rPr>
          <w:rFonts w:ascii="Arial" w:hAnsi="Arial" w:cs="Arial"/>
          <w:color w:val="C0504D" w:themeColor="accent2"/>
          <w:sz w:val="22"/>
          <w:szCs w:val="22"/>
        </w:rPr>
      </w:pPr>
      <w:r>
        <w:rPr>
          <w:rFonts w:ascii="Arial" w:hAnsi="Arial" w:cs="Arial"/>
          <w:color w:val="C0504D" w:themeColor="accent2"/>
          <w:sz w:val="22"/>
          <w:szCs w:val="22"/>
        </w:rPr>
        <w:t>E</w:t>
      </w:r>
      <w:r w:rsidRPr="0006784D">
        <w:rPr>
          <w:rFonts w:ascii="Arial" w:hAnsi="Arial" w:cs="Arial"/>
          <w:color w:val="C0504D" w:themeColor="accent2"/>
          <w:sz w:val="22"/>
          <w:szCs w:val="22"/>
        </w:rPr>
        <w:t>xample</w:t>
      </w:r>
      <w:r>
        <w:rPr>
          <w:rFonts w:ascii="Arial" w:hAnsi="Arial" w:cs="Arial"/>
          <w:color w:val="C0504D" w:themeColor="accent2"/>
          <w:sz w:val="22"/>
          <w:szCs w:val="22"/>
        </w:rPr>
        <w:t xml:space="preserve"> Icon</w:t>
      </w:r>
    </w:p>
    <w:p w:rsidR="00E842FC" w:rsidRDefault="008F7728" w:rsidP="00F03F10">
      <w:pPr>
        <w:pStyle w:val="ListParagraph"/>
        <w:ind w:left="360"/>
        <w:rPr>
          <w:rFonts w:ascii="Arial" w:hAnsi="Arial" w:cs="Arial"/>
          <w:sz w:val="22"/>
          <w:szCs w:val="22"/>
        </w:rPr>
      </w:pPr>
      <w:r>
        <w:rPr>
          <w:rFonts w:ascii="Arial" w:hAnsi="Arial" w:cs="Arial"/>
          <w:sz w:val="22"/>
          <w:szCs w:val="22"/>
        </w:rPr>
        <w:t xml:space="preserve">Examples of these drugs: </w:t>
      </w:r>
      <w:r w:rsidR="00E842FC" w:rsidRPr="003C4EA1">
        <w:rPr>
          <w:rFonts w:ascii="Arial" w:hAnsi="Arial" w:cs="Arial"/>
          <w:sz w:val="22"/>
          <w:szCs w:val="22"/>
        </w:rPr>
        <w:t xml:space="preserve"> </w:t>
      </w:r>
      <w:r w:rsidR="00B9714C">
        <w:rPr>
          <w:rFonts w:ascii="Arial" w:hAnsi="Arial" w:cs="Arial"/>
          <w:sz w:val="22"/>
          <w:szCs w:val="22"/>
        </w:rPr>
        <w:t>p</w:t>
      </w:r>
      <w:r w:rsidR="00E842FC" w:rsidRPr="003C4EA1">
        <w:rPr>
          <w:rFonts w:ascii="Arial" w:hAnsi="Arial" w:cs="Arial"/>
          <w:sz w:val="22"/>
          <w:szCs w:val="22"/>
        </w:rPr>
        <w:t xml:space="preserve">rocainamide, flecanide, bretyllium, encainide. </w:t>
      </w:r>
    </w:p>
    <w:p w:rsidR="00114CFE" w:rsidRPr="0006784D" w:rsidRDefault="00114CFE" w:rsidP="008F7728">
      <w:pPr>
        <w:pStyle w:val="ListParagraph"/>
        <w:ind w:left="360"/>
        <w:rPr>
          <w:rFonts w:ascii="Arial" w:hAnsi="Arial" w:cs="Arial"/>
          <w:color w:val="C0504D" w:themeColor="accent2"/>
          <w:sz w:val="22"/>
          <w:szCs w:val="22"/>
        </w:rPr>
      </w:pPr>
    </w:p>
    <w:p w:rsidR="00E842FC" w:rsidRPr="003C4EA1" w:rsidRDefault="00E842FC" w:rsidP="00F03F10">
      <w:pPr>
        <w:pStyle w:val="ListParagraph"/>
        <w:ind w:left="360"/>
        <w:rPr>
          <w:rFonts w:ascii="Arial" w:hAnsi="Arial" w:cs="Arial"/>
          <w:sz w:val="22"/>
          <w:szCs w:val="22"/>
        </w:rPr>
      </w:pPr>
      <w:r w:rsidRPr="003C4EA1">
        <w:rPr>
          <w:rFonts w:ascii="Arial" w:hAnsi="Arial" w:cs="Arial"/>
          <w:sz w:val="22"/>
          <w:szCs w:val="22"/>
        </w:rPr>
        <w:t xml:space="preserve">Amiodarone is primarily a Class III drug that also has some of the electrophysiological properties of Class I and IV. It also has some of the same effects as the beta-blockers; it binds noncompetitively to beta-adrenergic receptors and can be used with beta-blockers. Amiodarone </w:t>
      </w:r>
      <w:r w:rsidR="0056436D" w:rsidRPr="0056436D">
        <w:rPr>
          <w:rFonts w:ascii="Arial" w:hAnsi="Arial" w:cs="Arial"/>
          <w:b/>
          <w:sz w:val="22"/>
          <w:szCs w:val="22"/>
        </w:rPr>
        <w:t>has serious side effects</w:t>
      </w:r>
      <w:r w:rsidRPr="003C4EA1">
        <w:rPr>
          <w:rFonts w:ascii="Arial" w:hAnsi="Arial" w:cs="Arial"/>
          <w:sz w:val="22"/>
          <w:szCs w:val="22"/>
        </w:rPr>
        <w:t xml:space="preserve"> (pulmonary fibrosis and thyroid problems), but it is a powerful antiarr</w:t>
      </w:r>
      <w:r w:rsidR="00B9714C">
        <w:rPr>
          <w:rFonts w:ascii="Arial" w:hAnsi="Arial" w:cs="Arial"/>
          <w:sz w:val="22"/>
          <w:szCs w:val="22"/>
        </w:rPr>
        <w:t>h</w:t>
      </w:r>
      <w:r w:rsidRPr="003C4EA1">
        <w:rPr>
          <w:rFonts w:ascii="Arial" w:hAnsi="Arial" w:cs="Arial"/>
          <w:sz w:val="22"/>
          <w:szCs w:val="22"/>
        </w:rPr>
        <w:t>ythmic</w:t>
      </w:r>
      <w:r w:rsidR="007A66F1">
        <w:rPr>
          <w:rFonts w:ascii="Arial" w:hAnsi="Arial" w:cs="Arial"/>
          <w:sz w:val="22"/>
          <w:szCs w:val="22"/>
        </w:rPr>
        <w:t xml:space="preserve">, </w:t>
      </w:r>
      <w:r w:rsidR="00B9714C">
        <w:rPr>
          <w:rFonts w:ascii="Arial" w:hAnsi="Arial" w:cs="Arial"/>
          <w:sz w:val="22"/>
          <w:szCs w:val="22"/>
        </w:rPr>
        <w:t xml:space="preserve">and it is </w:t>
      </w:r>
      <w:r w:rsidRPr="003C4EA1">
        <w:rPr>
          <w:rFonts w:ascii="Arial" w:hAnsi="Arial" w:cs="Arial"/>
          <w:sz w:val="22"/>
          <w:szCs w:val="22"/>
        </w:rPr>
        <w:t xml:space="preserve">coming </w:t>
      </w:r>
      <w:r w:rsidR="00B9714C">
        <w:rPr>
          <w:rFonts w:ascii="Arial" w:hAnsi="Arial" w:cs="Arial"/>
          <w:sz w:val="22"/>
          <w:szCs w:val="22"/>
        </w:rPr>
        <w:t xml:space="preserve">back </w:t>
      </w:r>
      <w:r w:rsidRPr="003C4EA1">
        <w:rPr>
          <w:rFonts w:ascii="Arial" w:hAnsi="Arial" w:cs="Arial"/>
          <w:sz w:val="22"/>
          <w:szCs w:val="22"/>
        </w:rPr>
        <w:t xml:space="preserve">into more frequent use. </w:t>
      </w:r>
    </w:p>
    <w:p w:rsidR="00E842FC" w:rsidRPr="003C4EA1" w:rsidRDefault="00E842FC" w:rsidP="00F03F10">
      <w:pPr>
        <w:pStyle w:val="ListParagraph"/>
        <w:ind w:left="360"/>
        <w:rPr>
          <w:rFonts w:ascii="Arial" w:hAnsi="Arial" w:cs="Arial"/>
          <w:sz w:val="22"/>
          <w:szCs w:val="22"/>
        </w:rPr>
      </w:pPr>
    </w:p>
    <w:p w:rsidR="00E842FC" w:rsidRPr="003C4EA1" w:rsidRDefault="00E842FC" w:rsidP="00F03F10">
      <w:pPr>
        <w:pStyle w:val="ListParagraph"/>
        <w:ind w:left="360"/>
        <w:rPr>
          <w:rFonts w:ascii="Arial" w:hAnsi="Arial" w:cs="Arial"/>
          <w:sz w:val="22"/>
          <w:szCs w:val="22"/>
        </w:rPr>
      </w:pPr>
      <w:r w:rsidRPr="003C4EA1">
        <w:rPr>
          <w:rFonts w:ascii="Arial" w:hAnsi="Arial" w:cs="Arial"/>
          <w:sz w:val="22"/>
          <w:szCs w:val="22"/>
        </w:rPr>
        <w:t>Sotolol has both beta-blocker and Class III effects and is the most widely used drug in this class</w:t>
      </w:r>
      <w:r w:rsidR="007A66F1">
        <w:rPr>
          <w:rFonts w:ascii="Arial" w:hAnsi="Arial" w:cs="Arial"/>
          <w:sz w:val="22"/>
          <w:szCs w:val="22"/>
        </w:rPr>
        <w:t xml:space="preserve">. It is </w:t>
      </w:r>
      <w:r w:rsidRPr="003C4EA1">
        <w:rPr>
          <w:rFonts w:ascii="Arial" w:hAnsi="Arial" w:cs="Arial"/>
          <w:sz w:val="22"/>
          <w:szCs w:val="22"/>
        </w:rPr>
        <w:t>indicated for severe ventricular arr</w:t>
      </w:r>
      <w:r w:rsidR="00B9714C">
        <w:rPr>
          <w:rFonts w:ascii="Arial" w:hAnsi="Arial" w:cs="Arial"/>
          <w:sz w:val="22"/>
          <w:szCs w:val="22"/>
        </w:rPr>
        <w:t>h</w:t>
      </w:r>
      <w:r w:rsidRPr="003C4EA1">
        <w:rPr>
          <w:rFonts w:ascii="Arial" w:hAnsi="Arial" w:cs="Arial"/>
          <w:sz w:val="22"/>
          <w:szCs w:val="22"/>
        </w:rPr>
        <w:t xml:space="preserve">ythmias as well as atrial flutter and atrial fibrillation. It has some of the pro-arrhythmic effects of the Class III agents but not the toxicities of amiodarone.  </w:t>
      </w:r>
    </w:p>
    <w:p w:rsidR="00E842FC" w:rsidRPr="003C4EA1" w:rsidRDefault="00E842FC" w:rsidP="00F03F10">
      <w:pPr>
        <w:pStyle w:val="ListParagraph"/>
        <w:ind w:left="360"/>
        <w:rPr>
          <w:rFonts w:ascii="Arial" w:hAnsi="Arial" w:cs="Arial"/>
          <w:sz w:val="22"/>
          <w:szCs w:val="22"/>
        </w:rPr>
      </w:pPr>
    </w:p>
    <w:p w:rsidR="00E842FC" w:rsidRPr="003C4EA1" w:rsidRDefault="00E842FC" w:rsidP="00F03F10">
      <w:pPr>
        <w:pStyle w:val="ListParagraph"/>
        <w:ind w:left="360"/>
        <w:rPr>
          <w:rFonts w:ascii="Arial" w:hAnsi="Arial" w:cs="Arial"/>
          <w:sz w:val="22"/>
          <w:szCs w:val="22"/>
        </w:rPr>
      </w:pPr>
      <w:r w:rsidRPr="003C4EA1">
        <w:rPr>
          <w:rFonts w:ascii="Arial" w:hAnsi="Arial" w:cs="Arial"/>
          <w:sz w:val="22"/>
          <w:szCs w:val="22"/>
        </w:rPr>
        <w:t>Newer Class III drugs are ibutilide (IV) and dofetilide (oral), which are particularly useful in atrial flutter and atrial fibrillation. These are administered with constant cardiac monitoring in case of serious ventricular arrhythmias.</w:t>
      </w:r>
    </w:p>
    <w:p w:rsidR="00E842FC" w:rsidRPr="003C4EA1" w:rsidRDefault="007A66F1" w:rsidP="007841D2">
      <w:pPr>
        <w:pStyle w:val="ListParagraph"/>
        <w:ind w:left="360"/>
        <w:rPr>
          <w:rFonts w:ascii="Arial" w:hAnsi="Arial" w:cs="Arial"/>
          <w:sz w:val="22"/>
          <w:szCs w:val="22"/>
        </w:rPr>
      </w:pPr>
      <w:r>
        <w:rPr>
          <w:rFonts w:ascii="Arial" w:hAnsi="Arial" w:cs="Arial"/>
          <w:color w:val="C0504D" w:themeColor="accent2"/>
          <w:sz w:val="22"/>
          <w:szCs w:val="22"/>
        </w:rPr>
        <w:t>End ex</w:t>
      </w:r>
      <w:r w:rsidRPr="0006784D">
        <w:rPr>
          <w:rFonts w:ascii="Arial" w:hAnsi="Arial" w:cs="Arial"/>
          <w:color w:val="C0504D" w:themeColor="accent2"/>
          <w:sz w:val="22"/>
          <w:szCs w:val="22"/>
        </w:rPr>
        <w:t>ample</w:t>
      </w:r>
    </w:p>
    <w:p w:rsidR="00E842FC" w:rsidRPr="003C4EA1" w:rsidRDefault="00E842FC" w:rsidP="007841D2">
      <w:pPr>
        <w:pStyle w:val="ListParagraph"/>
        <w:ind w:left="360"/>
        <w:rPr>
          <w:rFonts w:ascii="Arial" w:hAnsi="Arial" w:cs="Arial"/>
          <w:sz w:val="22"/>
          <w:szCs w:val="22"/>
        </w:rPr>
      </w:pPr>
    </w:p>
    <w:p w:rsidR="007A66F1" w:rsidRDefault="007A66F1" w:rsidP="007A66F1">
      <w:pPr>
        <w:pStyle w:val="ListParagraph"/>
        <w:ind w:left="360"/>
        <w:rPr>
          <w:rFonts w:ascii="Arial" w:hAnsi="Arial" w:cs="Arial"/>
          <w:sz w:val="22"/>
          <w:szCs w:val="22"/>
        </w:rPr>
      </w:pPr>
      <w:r>
        <w:rPr>
          <w:rFonts w:ascii="Arial" w:hAnsi="Arial" w:cs="Arial"/>
          <w:sz w:val="22"/>
          <w:szCs w:val="22"/>
        </w:rPr>
        <w:t xml:space="preserve">(h3) </w:t>
      </w:r>
      <w:r w:rsidRPr="003C4EA1">
        <w:rPr>
          <w:rFonts w:ascii="Arial" w:hAnsi="Arial" w:cs="Arial"/>
          <w:sz w:val="22"/>
          <w:szCs w:val="22"/>
        </w:rPr>
        <w:t>Class I</w:t>
      </w:r>
      <w:r>
        <w:rPr>
          <w:rFonts w:ascii="Arial" w:hAnsi="Arial" w:cs="Arial"/>
          <w:sz w:val="22"/>
          <w:szCs w:val="22"/>
        </w:rPr>
        <w:t xml:space="preserve">V </w:t>
      </w:r>
      <w:r w:rsidR="00114CFE">
        <w:rPr>
          <w:rFonts w:ascii="Arial" w:hAnsi="Arial" w:cs="Arial"/>
          <w:sz w:val="22"/>
          <w:szCs w:val="22"/>
        </w:rPr>
        <w:t>Drugs</w:t>
      </w:r>
    </w:p>
    <w:p w:rsidR="00114CFE" w:rsidRDefault="00114CFE" w:rsidP="007A66F1">
      <w:pPr>
        <w:pStyle w:val="ListParagraph"/>
        <w:ind w:left="360"/>
        <w:rPr>
          <w:rFonts w:ascii="Arial" w:hAnsi="Arial" w:cs="Arial"/>
          <w:sz w:val="22"/>
          <w:szCs w:val="22"/>
        </w:rPr>
      </w:pPr>
    </w:p>
    <w:p w:rsidR="00114CFE" w:rsidRDefault="007A66F1" w:rsidP="007841D2">
      <w:pPr>
        <w:pStyle w:val="ListParagraph"/>
        <w:ind w:left="360"/>
        <w:rPr>
          <w:rFonts w:ascii="Arial" w:hAnsi="Arial" w:cs="Arial"/>
          <w:sz w:val="22"/>
          <w:szCs w:val="22"/>
        </w:rPr>
      </w:pPr>
      <w:r>
        <w:rPr>
          <w:rFonts w:ascii="Arial" w:hAnsi="Arial" w:cs="Arial"/>
          <w:sz w:val="22"/>
          <w:szCs w:val="22"/>
        </w:rPr>
        <w:t xml:space="preserve">These drugs are calcium channel blockers. </w:t>
      </w:r>
      <w:r w:rsidR="00114CFE" w:rsidRPr="003C4EA1">
        <w:rPr>
          <w:rFonts w:ascii="Arial" w:hAnsi="Arial" w:cs="Arial"/>
          <w:sz w:val="22"/>
          <w:szCs w:val="22"/>
        </w:rPr>
        <w:t>Calcium channel blockers slow conduction through the SA and AV nodes</w:t>
      </w:r>
      <w:r w:rsidR="00114CFE">
        <w:rPr>
          <w:rFonts w:ascii="Arial" w:hAnsi="Arial" w:cs="Arial"/>
          <w:sz w:val="22"/>
          <w:szCs w:val="22"/>
        </w:rPr>
        <w:t xml:space="preserve">, hence increasing </w:t>
      </w:r>
      <w:r w:rsidR="00114CFE" w:rsidRPr="003C4EA1">
        <w:rPr>
          <w:rFonts w:ascii="Arial" w:hAnsi="Arial" w:cs="Arial"/>
          <w:sz w:val="22"/>
          <w:szCs w:val="22"/>
        </w:rPr>
        <w:t>the refractory period of nodal tissue. These drugs prolong the plateau phase of the action potential and therefore the relative refractory period</w:t>
      </w:r>
      <w:r w:rsidR="00114CFE">
        <w:rPr>
          <w:rFonts w:ascii="Arial" w:hAnsi="Arial" w:cs="Arial"/>
          <w:sz w:val="22"/>
          <w:szCs w:val="22"/>
        </w:rPr>
        <w:t>.</w:t>
      </w:r>
    </w:p>
    <w:p w:rsidR="00114CFE" w:rsidRDefault="00114CFE" w:rsidP="007841D2">
      <w:pPr>
        <w:pStyle w:val="ListParagraph"/>
        <w:ind w:left="360"/>
        <w:rPr>
          <w:rFonts w:ascii="Arial" w:hAnsi="Arial" w:cs="Arial"/>
          <w:sz w:val="22"/>
          <w:szCs w:val="22"/>
        </w:rPr>
      </w:pPr>
    </w:p>
    <w:p w:rsidR="00E842FC" w:rsidRDefault="00E842FC" w:rsidP="007841D2">
      <w:pPr>
        <w:pStyle w:val="ListParagraph"/>
        <w:ind w:left="360"/>
        <w:rPr>
          <w:rFonts w:ascii="Arial" w:hAnsi="Arial" w:cs="Arial"/>
          <w:sz w:val="22"/>
          <w:szCs w:val="22"/>
        </w:rPr>
      </w:pPr>
      <w:r w:rsidRPr="003C4EA1">
        <w:rPr>
          <w:rFonts w:ascii="Arial" w:hAnsi="Arial" w:cs="Arial"/>
          <w:sz w:val="22"/>
          <w:szCs w:val="22"/>
        </w:rPr>
        <w:t xml:space="preserve">There are </w:t>
      </w:r>
      <w:r w:rsidR="00114CFE">
        <w:rPr>
          <w:rFonts w:ascii="Arial" w:hAnsi="Arial" w:cs="Arial"/>
          <w:sz w:val="22"/>
          <w:szCs w:val="22"/>
        </w:rPr>
        <w:t xml:space="preserve">actually </w:t>
      </w:r>
      <w:r w:rsidRPr="003C4EA1">
        <w:rPr>
          <w:rFonts w:ascii="Arial" w:hAnsi="Arial" w:cs="Arial"/>
          <w:sz w:val="22"/>
          <w:szCs w:val="22"/>
        </w:rPr>
        <w:t>two varieties of calcium channel blockers, which differ in whether they affect vascular smooth muscle (dihydropyridines, which do not have electrophysiological effects on the heart; we will discuss these later in anti-hypertensive drugs) or not (the nondihydropyridine drugs</w:t>
      </w:r>
      <w:r w:rsidR="00114CFE">
        <w:rPr>
          <w:rFonts w:ascii="Arial" w:hAnsi="Arial" w:cs="Arial"/>
          <w:sz w:val="22"/>
          <w:szCs w:val="22"/>
        </w:rPr>
        <w:t>, for example</w:t>
      </w:r>
      <w:r w:rsidRPr="003C4EA1">
        <w:rPr>
          <w:rFonts w:ascii="Arial" w:hAnsi="Arial" w:cs="Arial"/>
          <w:sz w:val="22"/>
          <w:szCs w:val="22"/>
        </w:rPr>
        <w:t xml:space="preserve"> verapamil and diltiazem, which are anti-arrhythmic).  </w:t>
      </w:r>
    </w:p>
    <w:p w:rsidR="00114CFE" w:rsidRPr="003C4EA1" w:rsidRDefault="00114CFE" w:rsidP="007841D2">
      <w:pPr>
        <w:pStyle w:val="ListParagraph"/>
        <w:ind w:left="360"/>
        <w:rPr>
          <w:rFonts w:ascii="Arial" w:hAnsi="Arial" w:cs="Arial"/>
          <w:sz w:val="22"/>
          <w:szCs w:val="22"/>
        </w:rPr>
      </w:pPr>
    </w:p>
    <w:p w:rsidR="00114CFE" w:rsidRDefault="00E842FC" w:rsidP="007841D2">
      <w:pPr>
        <w:pStyle w:val="ListParagraph"/>
        <w:ind w:left="360"/>
        <w:rPr>
          <w:rFonts w:ascii="Arial" w:hAnsi="Arial" w:cs="Arial"/>
          <w:sz w:val="22"/>
          <w:szCs w:val="22"/>
        </w:rPr>
      </w:pPr>
      <w:r w:rsidRPr="003C4EA1">
        <w:rPr>
          <w:rFonts w:ascii="Arial" w:hAnsi="Arial" w:cs="Arial"/>
          <w:sz w:val="22"/>
          <w:szCs w:val="22"/>
        </w:rPr>
        <w:t>Also in this class is adenosine, a natural body substance which utilizes a</w:t>
      </w:r>
      <w:r w:rsidR="00A47022">
        <w:rPr>
          <w:rFonts w:ascii="Arial" w:hAnsi="Arial" w:cs="Arial"/>
          <w:sz w:val="22"/>
          <w:szCs w:val="22"/>
        </w:rPr>
        <w:t>n</w:t>
      </w:r>
      <w:r w:rsidRPr="003C4EA1">
        <w:rPr>
          <w:rFonts w:ascii="Arial" w:hAnsi="Arial" w:cs="Arial"/>
          <w:sz w:val="22"/>
          <w:szCs w:val="22"/>
        </w:rPr>
        <w:t xml:space="preserve"> adenosine-sensitive inward potassium rectifier channel</w:t>
      </w:r>
      <w:r w:rsidR="00B9714C">
        <w:rPr>
          <w:rFonts w:ascii="Arial" w:hAnsi="Arial" w:cs="Arial"/>
          <w:sz w:val="22"/>
          <w:szCs w:val="22"/>
        </w:rPr>
        <w:t>.</w:t>
      </w:r>
      <w:r w:rsidR="00114CFE">
        <w:rPr>
          <w:rFonts w:ascii="Arial" w:hAnsi="Arial" w:cs="Arial"/>
          <w:sz w:val="22"/>
          <w:szCs w:val="22"/>
        </w:rPr>
        <w:t xml:space="preserve"> (</w:t>
      </w:r>
      <w:r w:rsidR="00B9714C">
        <w:rPr>
          <w:rFonts w:ascii="Arial" w:hAnsi="Arial" w:cs="Arial"/>
          <w:sz w:val="22"/>
          <w:szCs w:val="22"/>
        </w:rPr>
        <w:t>Long name! You can just call it the “adenosine receptor”.</w:t>
      </w:r>
      <w:r w:rsidR="00114CFE">
        <w:rPr>
          <w:rFonts w:ascii="Arial" w:hAnsi="Arial" w:cs="Arial"/>
          <w:sz w:val="22"/>
          <w:szCs w:val="22"/>
        </w:rPr>
        <w:t>)</w:t>
      </w:r>
      <w:r w:rsidRPr="003C4EA1">
        <w:rPr>
          <w:rFonts w:ascii="Arial" w:hAnsi="Arial" w:cs="Arial"/>
          <w:sz w:val="22"/>
          <w:szCs w:val="22"/>
        </w:rPr>
        <w:t xml:space="preserve"> It acts like calcium channel blockers in that it depresses conduction at the AV node. Adenosine is used therapeutically and diagnostically for certain types of tachycardias such as supraventricular tachycardia. It has an extremely short duration of action due to its 10 second half-life, so it must be administered by rapid IV push, preferably in a central venous line (if present) rather than in a peripheral vein. </w:t>
      </w:r>
    </w:p>
    <w:p w:rsidR="00114CFE" w:rsidRDefault="00114CFE" w:rsidP="007841D2">
      <w:pPr>
        <w:pStyle w:val="ListParagraph"/>
        <w:ind w:left="360"/>
        <w:rPr>
          <w:rFonts w:ascii="Arial" w:hAnsi="Arial" w:cs="Arial"/>
          <w:sz w:val="22"/>
          <w:szCs w:val="22"/>
        </w:rPr>
      </w:pPr>
    </w:p>
    <w:p w:rsidR="00E842FC" w:rsidRDefault="00E842FC" w:rsidP="007841D2">
      <w:pPr>
        <w:pStyle w:val="ListParagraph"/>
        <w:ind w:left="360"/>
        <w:rPr>
          <w:rFonts w:ascii="Arial" w:hAnsi="Arial" w:cs="Arial"/>
          <w:sz w:val="22"/>
          <w:szCs w:val="22"/>
        </w:rPr>
      </w:pPr>
      <w:r w:rsidRPr="003C4EA1">
        <w:rPr>
          <w:rFonts w:ascii="Arial" w:hAnsi="Arial" w:cs="Arial"/>
          <w:sz w:val="22"/>
          <w:szCs w:val="22"/>
        </w:rPr>
        <w:t xml:space="preserve">Adenosine is used in pharmacological cardiac stress testing in nuclear medicine. Its effects are antagonized by caffeine, which must be avoided prior to the test. Its use is </w:t>
      </w:r>
      <w:r w:rsidR="004669D3">
        <w:rPr>
          <w:rFonts w:ascii="Arial" w:hAnsi="Arial" w:cs="Arial"/>
          <w:sz w:val="22"/>
          <w:szCs w:val="22"/>
        </w:rPr>
        <w:t xml:space="preserve">also </w:t>
      </w:r>
      <w:r w:rsidRPr="003C4EA1">
        <w:rPr>
          <w:rFonts w:ascii="Arial" w:hAnsi="Arial" w:cs="Arial"/>
          <w:sz w:val="22"/>
          <w:szCs w:val="22"/>
        </w:rPr>
        <w:t xml:space="preserve">described in the </w:t>
      </w:r>
      <w:r w:rsidR="0056436D" w:rsidRPr="0056436D">
        <w:rPr>
          <w:rFonts w:ascii="Arial" w:hAnsi="Arial" w:cs="Arial"/>
          <w:sz w:val="22"/>
          <w:szCs w:val="22"/>
          <w:u w:val="single"/>
        </w:rPr>
        <w:t>Society for Nuclear Medicine Procedure Guideline for Myocardial Perfusion Imaging 3.3</w:t>
      </w:r>
      <w:r w:rsidR="00A47022">
        <w:rPr>
          <w:rFonts w:ascii="Arial" w:hAnsi="Arial" w:cs="Arial"/>
          <w:sz w:val="22"/>
          <w:szCs w:val="22"/>
        </w:rPr>
        <w:t>, website</w:t>
      </w:r>
      <w:r w:rsidR="004669D3">
        <w:rPr>
          <w:rFonts w:ascii="Arial" w:hAnsi="Arial" w:cs="Arial"/>
          <w:sz w:val="22"/>
          <w:szCs w:val="22"/>
        </w:rPr>
        <w:t>, as follows:</w:t>
      </w:r>
    </w:p>
    <w:p w:rsidR="00114CFE" w:rsidRPr="003C4EA1" w:rsidRDefault="00114CFE" w:rsidP="007841D2">
      <w:pPr>
        <w:pStyle w:val="ListParagraph"/>
        <w:ind w:left="360"/>
        <w:rPr>
          <w:rFonts w:ascii="Arial" w:hAnsi="Arial" w:cs="Arial"/>
          <w:sz w:val="22"/>
          <w:szCs w:val="22"/>
        </w:rPr>
      </w:pPr>
    </w:p>
    <w:p w:rsidR="00114CFE" w:rsidRPr="00114CFE" w:rsidRDefault="00114CFE" w:rsidP="007841D2">
      <w:pPr>
        <w:pStyle w:val="ListParagraph"/>
        <w:ind w:left="360"/>
        <w:rPr>
          <w:rFonts w:ascii="Arial" w:hAnsi="Arial" w:cs="Arial"/>
          <w:color w:val="C0504D" w:themeColor="accent2"/>
          <w:sz w:val="22"/>
          <w:szCs w:val="22"/>
        </w:rPr>
      </w:pPr>
      <w:r w:rsidRPr="00114CFE">
        <w:rPr>
          <w:rFonts w:ascii="Arial" w:hAnsi="Arial" w:cs="Arial"/>
          <w:color w:val="C0504D" w:themeColor="accent2"/>
          <w:sz w:val="22"/>
          <w:szCs w:val="22"/>
        </w:rPr>
        <w:t xml:space="preserve">URL for underlined text: </w:t>
      </w:r>
      <w:hyperlink r:id="rId14" w:history="1">
        <w:r w:rsidRPr="00114CFE">
          <w:rPr>
            <w:rStyle w:val="Hyperlink"/>
            <w:rFonts w:ascii="Arial" w:hAnsi="Arial" w:cs="Arial"/>
            <w:color w:val="C0504D" w:themeColor="accent2"/>
            <w:sz w:val="22"/>
            <w:szCs w:val="22"/>
          </w:rPr>
          <w:t>http://interactive.snm.org/docs/155.pdf</w:t>
        </w:r>
      </w:hyperlink>
    </w:p>
    <w:p w:rsidR="00114CFE" w:rsidRPr="00114CFE" w:rsidRDefault="00114CFE" w:rsidP="007841D2">
      <w:pPr>
        <w:pStyle w:val="ListParagraph"/>
        <w:ind w:left="360"/>
        <w:rPr>
          <w:rFonts w:ascii="Arial" w:hAnsi="Arial" w:cs="Arial"/>
          <w:color w:val="C0504D" w:themeColor="accent2"/>
          <w:sz w:val="22"/>
          <w:szCs w:val="22"/>
        </w:rPr>
      </w:pPr>
    </w:p>
    <w:p w:rsidR="004669D3" w:rsidRDefault="00B9714C" w:rsidP="00990DB3">
      <w:pPr>
        <w:pStyle w:val="authors1"/>
        <w:rPr>
          <w:rFonts w:ascii="Arial" w:hAnsi="Arial" w:cs="Arial"/>
        </w:rPr>
      </w:pPr>
      <w:r w:rsidRPr="00B9714C">
        <w:rPr>
          <w:rFonts w:ascii="Arial" w:hAnsi="Arial" w:cs="Arial"/>
          <w:i/>
        </w:rPr>
        <w:t>The role of adenosine:</w:t>
      </w:r>
      <w:r>
        <w:rPr>
          <w:rFonts w:ascii="Arial" w:hAnsi="Arial" w:cs="Arial"/>
        </w:rPr>
        <w:t xml:space="preserve">  </w:t>
      </w:r>
      <w:r w:rsidR="00E842FC" w:rsidRPr="003C4EA1">
        <w:rPr>
          <w:rFonts w:ascii="Arial" w:hAnsi="Arial" w:cs="Arial"/>
        </w:rPr>
        <w:t xml:space="preserve"> “Adenosine induces differential coronary hyperemia in normal coronary arteries versus coronary arteries with atherosclerosis, allowing single photon emission computed tomography (SPECT) imaging to identify reduced coronary flow in segments subtended by diseased coronary arteries. The potential attenuation of pharmacologic effects of adenosine in the presence of caffeine is why patients are routinely instructed to abstain from caffeine for 12 to 24 hours prior to administration of an adenosine stress test. Failure to abstain from caffeine results in cancellation or delaying of cardiac stress testing, resulting in procedural delays and its impact on patient throughput.” </w:t>
      </w:r>
    </w:p>
    <w:p w:rsidR="004669D3" w:rsidRDefault="004669D3" w:rsidP="00990DB3">
      <w:pPr>
        <w:pStyle w:val="authors1"/>
        <w:rPr>
          <w:rFonts w:ascii="Arial" w:hAnsi="Arial" w:cs="Arial"/>
        </w:rPr>
      </w:pPr>
    </w:p>
    <w:p w:rsidR="00E842FC" w:rsidRPr="004669D3" w:rsidRDefault="0056436D" w:rsidP="004669D3">
      <w:pPr>
        <w:pStyle w:val="authors1"/>
        <w:jc w:val="right"/>
        <w:rPr>
          <w:rFonts w:ascii="Arial" w:hAnsi="Arial" w:cs="Arial"/>
          <w:i/>
          <w:sz w:val="20"/>
          <w:szCs w:val="20"/>
        </w:rPr>
      </w:pPr>
      <w:r w:rsidRPr="004669D3">
        <w:rPr>
          <w:rFonts w:ascii="Arial" w:hAnsi="Arial" w:cs="Arial"/>
          <w:i/>
          <w:sz w:val="20"/>
          <w:szCs w:val="20"/>
        </w:rPr>
        <w:t>(Kovacs D, Pivonka R, Khosla PG, Khosla S. Effect of caffeine on myocardial perfusion imaging using single photon emission computed tomography during adenosine pharmacologic stress.</w:t>
      </w:r>
      <w:r w:rsidRPr="004669D3">
        <w:rPr>
          <w:rStyle w:val="journalname"/>
          <w:rFonts w:ascii="Arial" w:hAnsi="Arial" w:cs="Arial"/>
          <w:i/>
          <w:sz w:val="20"/>
          <w:szCs w:val="20"/>
        </w:rPr>
        <w:t>Am J Ther</w:t>
      </w:r>
      <w:r w:rsidRPr="004669D3">
        <w:rPr>
          <w:rFonts w:ascii="Arial" w:hAnsi="Arial" w:cs="Arial"/>
          <w:i/>
          <w:sz w:val="20"/>
          <w:szCs w:val="20"/>
        </w:rPr>
        <w:t>. 2008 Sep-Oct;15(5):431-434.)</w:t>
      </w:r>
    </w:p>
    <w:p w:rsidR="00E842FC" w:rsidRPr="003C4EA1" w:rsidRDefault="00E842FC" w:rsidP="007841D2">
      <w:pPr>
        <w:pStyle w:val="ListParagraph"/>
        <w:ind w:left="360"/>
        <w:rPr>
          <w:rFonts w:ascii="Arial" w:hAnsi="Arial" w:cs="Arial"/>
          <w:sz w:val="22"/>
          <w:szCs w:val="22"/>
        </w:rPr>
      </w:pPr>
    </w:p>
    <w:p w:rsidR="004669D3" w:rsidRPr="00D21FAE" w:rsidRDefault="00D21FAE" w:rsidP="007841D2">
      <w:pPr>
        <w:pStyle w:val="ListParagraph"/>
        <w:ind w:left="360"/>
        <w:rPr>
          <w:rFonts w:ascii="Arial" w:hAnsi="Arial" w:cs="Arial"/>
          <w:color w:val="C0504D" w:themeColor="accent2"/>
          <w:sz w:val="22"/>
          <w:szCs w:val="22"/>
        </w:rPr>
      </w:pPr>
      <w:r>
        <w:rPr>
          <w:rFonts w:ascii="Arial" w:hAnsi="Arial" w:cs="Arial"/>
          <w:color w:val="C0504D" w:themeColor="accent2"/>
          <w:sz w:val="22"/>
          <w:szCs w:val="22"/>
        </w:rPr>
        <w:t>Review Icon</w:t>
      </w:r>
    </w:p>
    <w:p w:rsidR="004669D3" w:rsidRDefault="00E01639" w:rsidP="007841D2">
      <w:pPr>
        <w:pStyle w:val="ListParagraph"/>
        <w:ind w:left="360"/>
        <w:rPr>
          <w:rFonts w:ascii="Arial" w:hAnsi="Arial" w:cs="Arial"/>
          <w:sz w:val="22"/>
          <w:szCs w:val="22"/>
        </w:rPr>
      </w:pPr>
      <w:r>
        <w:rPr>
          <w:rFonts w:ascii="Arial" w:hAnsi="Arial" w:cs="Arial"/>
          <w:sz w:val="22"/>
          <w:szCs w:val="22"/>
        </w:rPr>
        <w:t xml:space="preserve">To </w:t>
      </w:r>
      <w:r w:rsidR="001E0712">
        <w:rPr>
          <w:rFonts w:ascii="Arial" w:hAnsi="Arial" w:cs="Arial"/>
          <w:sz w:val="22"/>
          <w:szCs w:val="22"/>
        </w:rPr>
        <w:t>recapitulate what you have learned about new drugs, have a look at</w:t>
      </w:r>
      <w:r>
        <w:rPr>
          <w:rFonts w:ascii="Arial" w:hAnsi="Arial" w:cs="Arial"/>
          <w:sz w:val="22"/>
          <w:szCs w:val="22"/>
        </w:rPr>
        <w:t xml:space="preserve"> </w:t>
      </w:r>
      <w:r w:rsidR="00E842FC" w:rsidRPr="00A47022">
        <w:rPr>
          <w:rFonts w:ascii="Arial" w:hAnsi="Arial" w:cs="Arial"/>
          <w:sz w:val="22"/>
          <w:szCs w:val="22"/>
        </w:rPr>
        <w:t xml:space="preserve">the </w:t>
      </w:r>
      <w:r w:rsidR="00E842FC" w:rsidRPr="00A47022">
        <w:rPr>
          <w:rFonts w:ascii="Arial" w:hAnsi="Arial" w:cs="Arial"/>
          <w:b/>
          <w:bCs/>
          <w:sz w:val="22"/>
          <w:szCs w:val="22"/>
        </w:rPr>
        <w:t>Summary Drug Table</w:t>
      </w:r>
      <w:r w:rsidR="00E842FC" w:rsidRPr="00A47022">
        <w:rPr>
          <w:rFonts w:ascii="Arial" w:hAnsi="Arial" w:cs="Arial"/>
          <w:sz w:val="22"/>
          <w:szCs w:val="22"/>
        </w:rPr>
        <w:t xml:space="preserve"> for Antiarrhythmic Drugs in </w:t>
      </w:r>
      <w:r w:rsidR="004669D3">
        <w:rPr>
          <w:rFonts w:ascii="Arial" w:hAnsi="Arial" w:cs="Arial"/>
          <w:sz w:val="22"/>
          <w:szCs w:val="22"/>
        </w:rPr>
        <w:t>the</w:t>
      </w:r>
      <w:r w:rsidR="004669D3" w:rsidRPr="00A47022">
        <w:rPr>
          <w:rFonts w:ascii="Arial" w:hAnsi="Arial" w:cs="Arial"/>
          <w:sz w:val="22"/>
          <w:szCs w:val="22"/>
        </w:rPr>
        <w:t xml:space="preserve"> </w:t>
      </w:r>
      <w:r w:rsidR="00E842FC" w:rsidRPr="00A47022">
        <w:rPr>
          <w:rFonts w:ascii="Arial" w:hAnsi="Arial" w:cs="Arial"/>
          <w:sz w:val="22"/>
          <w:szCs w:val="22"/>
        </w:rPr>
        <w:t>textbook</w:t>
      </w:r>
      <w:r w:rsidR="004669D3">
        <w:rPr>
          <w:rStyle w:val="CommentReference"/>
          <w:lang w:val="en-US"/>
        </w:rPr>
        <w:t xml:space="preserve">:  </w:t>
      </w:r>
      <w:r w:rsidR="004669D3" w:rsidRPr="00202906">
        <w:rPr>
          <w:rFonts w:ascii="Arial" w:hAnsi="Arial" w:cs="Arial"/>
          <w:i/>
          <w:sz w:val="22"/>
          <w:szCs w:val="22"/>
        </w:rPr>
        <w:t>Pharmacology for Health Professionals</w:t>
      </w:r>
      <w:r w:rsidR="004669D3">
        <w:rPr>
          <w:rFonts w:ascii="Arial" w:hAnsi="Arial" w:cs="Arial"/>
          <w:i/>
          <w:sz w:val="22"/>
          <w:szCs w:val="22"/>
        </w:rPr>
        <w:t>,</w:t>
      </w:r>
      <w:r w:rsidR="004669D3">
        <w:rPr>
          <w:rFonts w:ascii="Arial" w:hAnsi="Arial" w:cs="Arial"/>
          <w:sz w:val="22"/>
          <w:szCs w:val="22"/>
        </w:rPr>
        <w:t xml:space="preserve"> p. 235-240 f</w:t>
      </w:r>
      <w:r w:rsidR="00E842FC" w:rsidRPr="00A47022">
        <w:rPr>
          <w:rFonts w:ascii="Arial" w:hAnsi="Arial" w:cs="Arial"/>
          <w:sz w:val="22"/>
          <w:szCs w:val="22"/>
        </w:rPr>
        <w:t>or adverse reactions and dose ranges.</w:t>
      </w:r>
      <w:r w:rsidR="001E0712">
        <w:rPr>
          <w:rFonts w:ascii="Arial" w:hAnsi="Arial" w:cs="Arial"/>
          <w:sz w:val="22"/>
          <w:szCs w:val="22"/>
        </w:rPr>
        <w:t xml:space="preserve"> </w:t>
      </w:r>
    </w:p>
    <w:p w:rsidR="004669D3" w:rsidRDefault="00D21FAE" w:rsidP="007841D2">
      <w:pPr>
        <w:pStyle w:val="ListParagraph"/>
        <w:ind w:left="360"/>
        <w:rPr>
          <w:rFonts w:ascii="Arial" w:hAnsi="Arial" w:cs="Arial"/>
          <w:color w:val="C0504D" w:themeColor="accent2"/>
          <w:sz w:val="22"/>
          <w:szCs w:val="22"/>
        </w:rPr>
      </w:pPr>
      <w:r>
        <w:rPr>
          <w:rFonts w:ascii="Arial" w:hAnsi="Arial" w:cs="Arial"/>
          <w:color w:val="C0504D" w:themeColor="accent2"/>
          <w:sz w:val="22"/>
          <w:szCs w:val="22"/>
        </w:rPr>
        <w:t>End review</w:t>
      </w:r>
    </w:p>
    <w:p w:rsidR="00D21FAE" w:rsidRDefault="00D21FAE" w:rsidP="007841D2">
      <w:pPr>
        <w:pStyle w:val="ListParagraph"/>
        <w:ind w:left="360"/>
        <w:rPr>
          <w:rFonts w:ascii="Arial" w:hAnsi="Arial" w:cs="Arial"/>
          <w:color w:val="C0504D" w:themeColor="accent2"/>
          <w:sz w:val="22"/>
          <w:szCs w:val="22"/>
        </w:rPr>
      </w:pPr>
    </w:p>
    <w:p w:rsidR="00D21FAE" w:rsidRDefault="00D21FAE" w:rsidP="007841D2">
      <w:pPr>
        <w:pStyle w:val="ListParagraph"/>
        <w:ind w:left="360"/>
        <w:rPr>
          <w:rFonts w:ascii="Arial" w:hAnsi="Arial" w:cs="Arial"/>
          <w:sz w:val="22"/>
          <w:szCs w:val="22"/>
        </w:rPr>
      </w:pPr>
    </w:p>
    <w:p w:rsidR="00E842FC" w:rsidRPr="00A47022" w:rsidRDefault="001E0712" w:rsidP="007841D2">
      <w:pPr>
        <w:pStyle w:val="ListParagraph"/>
        <w:ind w:left="360"/>
        <w:rPr>
          <w:rFonts w:ascii="Arial" w:hAnsi="Arial" w:cs="Arial"/>
          <w:sz w:val="22"/>
          <w:szCs w:val="22"/>
        </w:rPr>
      </w:pPr>
      <w:r>
        <w:rPr>
          <w:rFonts w:ascii="Arial" w:hAnsi="Arial" w:cs="Arial"/>
          <w:sz w:val="22"/>
          <w:szCs w:val="22"/>
        </w:rPr>
        <w:t xml:space="preserve">An easy way to study these drugs is to create flashcards. The following activity shows you how to do them. </w:t>
      </w:r>
    </w:p>
    <w:p w:rsidR="00E842FC" w:rsidRDefault="00E842FC" w:rsidP="007841D2">
      <w:pPr>
        <w:pStyle w:val="ListParagraph"/>
        <w:ind w:left="360"/>
        <w:rPr>
          <w:sz w:val="22"/>
          <w:szCs w:val="22"/>
        </w:rPr>
      </w:pPr>
    </w:p>
    <w:p w:rsidR="00A47022" w:rsidRPr="001E0712" w:rsidRDefault="001E0712" w:rsidP="007841D2">
      <w:pPr>
        <w:pStyle w:val="ListParagraph"/>
        <w:ind w:left="360"/>
        <w:rPr>
          <w:rFonts w:ascii="Arial" w:hAnsi="Arial" w:cs="Arial"/>
          <w:color w:val="C0504D" w:themeColor="accent2"/>
          <w:sz w:val="22"/>
          <w:szCs w:val="22"/>
        </w:rPr>
      </w:pPr>
      <w:r w:rsidRPr="001E0712">
        <w:rPr>
          <w:rFonts w:ascii="Arial" w:hAnsi="Arial" w:cs="Arial"/>
          <w:color w:val="C0504D" w:themeColor="accent2"/>
          <w:sz w:val="22"/>
          <w:szCs w:val="22"/>
        </w:rPr>
        <w:t>Activity Icon</w:t>
      </w:r>
    </w:p>
    <w:p w:rsidR="00E842FC" w:rsidRDefault="00E842FC" w:rsidP="00D33C34">
      <w:pPr>
        <w:pStyle w:val="ListParagraph"/>
        <w:ind w:left="360"/>
        <w:rPr>
          <w:rFonts w:ascii="Arial" w:hAnsi="Arial" w:cs="Arial"/>
          <w:sz w:val="22"/>
          <w:szCs w:val="22"/>
        </w:rPr>
      </w:pPr>
      <w:r w:rsidRPr="00E01639">
        <w:rPr>
          <w:rFonts w:ascii="Arial" w:hAnsi="Arial" w:cs="Arial"/>
          <w:sz w:val="22"/>
          <w:szCs w:val="22"/>
        </w:rPr>
        <w:t>Flashcards!  One way to get started learning new drugs is to make flashcards that you can use to study wherever you go (preferably not while driving, though!).  Here is a suggestion with an example:</w:t>
      </w:r>
    </w:p>
    <w:p w:rsidR="001E0712" w:rsidRPr="00E01639" w:rsidRDefault="001E0712" w:rsidP="00D33C34">
      <w:pPr>
        <w:pStyle w:val="ListParagraph"/>
        <w:ind w:left="360"/>
        <w:rPr>
          <w:rFonts w:ascii="Arial" w:hAnsi="Arial" w:cs="Arial"/>
          <w:sz w:val="22"/>
          <w:szCs w:val="22"/>
        </w:rPr>
      </w:pPr>
    </w:p>
    <w:p w:rsidR="00E842FC" w:rsidRPr="001E0712" w:rsidRDefault="00E842FC" w:rsidP="00D33C34">
      <w:pPr>
        <w:pStyle w:val="ListParagraph"/>
        <w:ind w:left="360"/>
        <w:rPr>
          <w:rFonts w:asciiTheme="minorHAnsi" w:hAnsiTheme="minorHAnsi"/>
          <w:i/>
          <w:iCs/>
        </w:rPr>
      </w:pPr>
      <w:r w:rsidRPr="001E0712">
        <w:rPr>
          <w:rFonts w:asciiTheme="minorHAnsi" w:hAnsiTheme="minorHAnsi"/>
          <w:i/>
          <w:iCs/>
        </w:rPr>
        <w:t>Front of card:</w:t>
      </w:r>
    </w:p>
    <w:p w:rsidR="00E842FC" w:rsidRPr="001E0712" w:rsidRDefault="00E842FC" w:rsidP="00D33C34">
      <w:pPr>
        <w:pStyle w:val="ListParagraph"/>
        <w:pBdr>
          <w:top w:val="single" w:sz="4" w:space="1" w:color="auto"/>
          <w:left w:val="single" w:sz="4" w:space="4" w:color="auto"/>
          <w:bottom w:val="single" w:sz="4" w:space="1" w:color="auto"/>
          <w:right w:val="single" w:sz="4" w:space="4" w:color="auto"/>
        </w:pBdr>
        <w:ind w:left="360"/>
        <w:rPr>
          <w:rFonts w:asciiTheme="minorHAnsi" w:hAnsiTheme="minorHAnsi"/>
          <w:b/>
          <w:bCs/>
        </w:rPr>
      </w:pPr>
      <w:r w:rsidRPr="001E0712">
        <w:rPr>
          <w:rFonts w:asciiTheme="minorHAnsi" w:hAnsiTheme="minorHAnsi"/>
          <w:b/>
          <w:bCs/>
        </w:rPr>
        <w:t>Drug Name</w:t>
      </w:r>
      <w:r w:rsidRPr="001E0712">
        <w:rPr>
          <w:rFonts w:asciiTheme="minorHAnsi" w:hAnsiTheme="minorHAnsi"/>
          <w:b/>
          <w:bCs/>
        </w:rPr>
        <w:tab/>
        <w:t>Classification</w:t>
      </w:r>
      <w:r w:rsidRPr="001E0712">
        <w:rPr>
          <w:rFonts w:asciiTheme="minorHAnsi" w:hAnsiTheme="minorHAnsi"/>
          <w:b/>
          <w:bCs/>
        </w:rPr>
        <w:tab/>
      </w:r>
      <w:r w:rsidRPr="001E0712">
        <w:rPr>
          <w:rFonts w:asciiTheme="minorHAnsi" w:hAnsiTheme="minorHAnsi"/>
          <w:b/>
          <w:bCs/>
        </w:rPr>
        <w:tab/>
        <w:t>Main Indications</w:t>
      </w:r>
      <w:r w:rsidRPr="001E0712">
        <w:rPr>
          <w:rFonts w:asciiTheme="minorHAnsi" w:hAnsiTheme="minorHAnsi"/>
          <w:b/>
          <w:bCs/>
        </w:rPr>
        <w:tab/>
      </w:r>
      <w:r w:rsidRPr="001E0712">
        <w:rPr>
          <w:rFonts w:asciiTheme="minorHAnsi" w:hAnsiTheme="minorHAnsi"/>
          <w:b/>
          <w:bCs/>
        </w:rPr>
        <w:tab/>
        <w:t>Dose Range</w:t>
      </w:r>
    </w:p>
    <w:p w:rsidR="00E842FC" w:rsidRPr="001E0712" w:rsidRDefault="00E842FC" w:rsidP="00D33C34">
      <w:pPr>
        <w:pStyle w:val="ListParagraph"/>
        <w:pBdr>
          <w:top w:val="single" w:sz="4" w:space="1" w:color="auto"/>
          <w:left w:val="single" w:sz="4" w:space="4" w:color="auto"/>
          <w:bottom w:val="single" w:sz="4" w:space="1" w:color="auto"/>
          <w:right w:val="single" w:sz="4" w:space="4" w:color="auto"/>
        </w:pBdr>
        <w:ind w:left="360"/>
        <w:rPr>
          <w:rFonts w:asciiTheme="minorHAnsi" w:hAnsiTheme="minorHAnsi"/>
        </w:rPr>
      </w:pPr>
      <w:r w:rsidRPr="001E0712">
        <w:rPr>
          <w:rFonts w:asciiTheme="minorHAnsi" w:hAnsiTheme="minorHAnsi"/>
        </w:rPr>
        <w:t>Metoprolol</w:t>
      </w:r>
      <w:r w:rsidRPr="001E0712">
        <w:rPr>
          <w:rFonts w:asciiTheme="minorHAnsi" w:hAnsiTheme="minorHAnsi"/>
        </w:rPr>
        <w:tab/>
        <w:t>beta-blocker</w:t>
      </w:r>
      <w:r w:rsidRPr="001E0712">
        <w:rPr>
          <w:rFonts w:asciiTheme="minorHAnsi" w:hAnsiTheme="minorHAnsi"/>
        </w:rPr>
        <w:tab/>
      </w:r>
      <w:r w:rsidRPr="001E0712">
        <w:rPr>
          <w:rFonts w:asciiTheme="minorHAnsi" w:hAnsiTheme="minorHAnsi"/>
        </w:rPr>
        <w:tab/>
        <w:t>hypertension, post-MI,</w:t>
      </w:r>
      <w:r w:rsidRPr="001E0712">
        <w:rPr>
          <w:rFonts w:asciiTheme="minorHAnsi" w:hAnsiTheme="minorHAnsi"/>
        </w:rPr>
        <w:tab/>
        <w:t>50-400mg as 1-2x/d</w:t>
      </w:r>
    </w:p>
    <w:p w:rsidR="00E842FC" w:rsidRPr="001E0712" w:rsidRDefault="00E842FC" w:rsidP="00D33C34">
      <w:pPr>
        <w:pStyle w:val="ListParagraph"/>
        <w:pBdr>
          <w:top w:val="single" w:sz="4" w:space="1" w:color="auto"/>
          <w:left w:val="single" w:sz="4" w:space="4" w:color="auto"/>
          <w:bottom w:val="single" w:sz="4" w:space="1" w:color="auto"/>
          <w:right w:val="single" w:sz="4" w:space="4" w:color="auto"/>
        </w:pBdr>
        <w:ind w:left="360"/>
        <w:rPr>
          <w:rFonts w:asciiTheme="minorHAnsi" w:hAnsiTheme="minorHAnsi"/>
        </w:rPr>
      </w:pPr>
      <w:r w:rsidRPr="001E0712">
        <w:rPr>
          <w:rFonts w:asciiTheme="minorHAnsi" w:hAnsiTheme="minorHAnsi"/>
        </w:rPr>
        <w:t>(Lopressor, Toprol XL)</w:t>
      </w:r>
      <w:r w:rsidRPr="001E0712">
        <w:rPr>
          <w:rFonts w:asciiTheme="minorHAnsi" w:hAnsiTheme="minorHAnsi"/>
        </w:rPr>
        <w:tab/>
      </w:r>
      <w:r w:rsidRPr="001E0712">
        <w:rPr>
          <w:rFonts w:asciiTheme="minorHAnsi" w:hAnsiTheme="minorHAnsi"/>
        </w:rPr>
        <w:tab/>
      </w:r>
      <w:r w:rsidRPr="001E0712">
        <w:rPr>
          <w:rFonts w:asciiTheme="minorHAnsi" w:hAnsiTheme="minorHAnsi"/>
        </w:rPr>
        <w:tab/>
        <w:t>angina</w:t>
      </w:r>
    </w:p>
    <w:p w:rsidR="00E842FC" w:rsidRPr="001E0712" w:rsidRDefault="00E842FC" w:rsidP="00D33C34">
      <w:pPr>
        <w:pStyle w:val="ListParagraph"/>
        <w:pBdr>
          <w:top w:val="single" w:sz="4" w:space="1" w:color="auto"/>
          <w:left w:val="single" w:sz="4" w:space="4" w:color="auto"/>
          <w:bottom w:val="single" w:sz="4" w:space="1" w:color="auto"/>
          <w:right w:val="single" w:sz="4" w:space="4" w:color="auto"/>
        </w:pBdr>
        <w:ind w:left="360"/>
        <w:rPr>
          <w:rFonts w:asciiTheme="minorHAnsi" w:hAnsiTheme="minorHAnsi"/>
        </w:rPr>
      </w:pPr>
    </w:p>
    <w:p w:rsidR="00E842FC" w:rsidRPr="001E0712" w:rsidRDefault="00E842FC" w:rsidP="00D33C34">
      <w:pPr>
        <w:pStyle w:val="ListParagraph"/>
        <w:pBdr>
          <w:top w:val="single" w:sz="4" w:space="1" w:color="auto"/>
          <w:left w:val="single" w:sz="4" w:space="4" w:color="auto"/>
          <w:bottom w:val="single" w:sz="4" w:space="1" w:color="auto"/>
          <w:right w:val="single" w:sz="4" w:space="4" w:color="auto"/>
        </w:pBdr>
        <w:ind w:left="360"/>
        <w:rPr>
          <w:rFonts w:asciiTheme="minorHAnsi" w:hAnsiTheme="minorHAnsi"/>
        </w:rPr>
      </w:pPr>
    </w:p>
    <w:p w:rsidR="00E842FC" w:rsidRPr="001E0712" w:rsidRDefault="00E842FC" w:rsidP="00D33C34">
      <w:pPr>
        <w:pStyle w:val="ListParagraph"/>
        <w:ind w:left="360"/>
        <w:rPr>
          <w:rFonts w:asciiTheme="minorHAnsi" w:hAnsiTheme="minorHAnsi"/>
          <w:i/>
          <w:iCs/>
        </w:rPr>
      </w:pPr>
      <w:r w:rsidRPr="001E0712">
        <w:rPr>
          <w:rFonts w:asciiTheme="minorHAnsi" w:hAnsiTheme="minorHAnsi"/>
          <w:i/>
          <w:iCs/>
        </w:rPr>
        <w:t>Back of card:</w:t>
      </w:r>
    </w:p>
    <w:p w:rsidR="00E842FC" w:rsidRPr="001E0712" w:rsidRDefault="00E842FC" w:rsidP="00D33C34">
      <w:pPr>
        <w:pStyle w:val="ListParagraph"/>
        <w:pBdr>
          <w:top w:val="single" w:sz="4" w:space="1" w:color="auto"/>
          <w:left w:val="single" w:sz="4" w:space="4" w:color="auto"/>
          <w:right w:val="single" w:sz="4" w:space="4" w:color="auto"/>
        </w:pBdr>
        <w:ind w:left="360"/>
        <w:rPr>
          <w:rFonts w:asciiTheme="minorHAnsi" w:hAnsiTheme="minorHAnsi"/>
          <w:b/>
          <w:bCs/>
        </w:rPr>
      </w:pPr>
      <w:r w:rsidRPr="001E0712">
        <w:rPr>
          <w:rFonts w:asciiTheme="minorHAnsi" w:hAnsiTheme="minorHAnsi"/>
          <w:b/>
          <w:bCs/>
        </w:rPr>
        <w:t>Adverse reactions</w:t>
      </w:r>
      <w:r w:rsidRPr="001E0712">
        <w:rPr>
          <w:rFonts w:asciiTheme="minorHAnsi" w:hAnsiTheme="minorHAnsi"/>
          <w:b/>
          <w:bCs/>
        </w:rPr>
        <w:tab/>
      </w:r>
      <w:r w:rsidRPr="001E0712">
        <w:rPr>
          <w:rFonts w:asciiTheme="minorHAnsi" w:hAnsiTheme="minorHAnsi"/>
          <w:b/>
          <w:bCs/>
        </w:rPr>
        <w:tab/>
      </w:r>
      <w:r w:rsidR="001E0712">
        <w:rPr>
          <w:rFonts w:asciiTheme="minorHAnsi" w:hAnsiTheme="minorHAnsi"/>
          <w:b/>
          <w:bCs/>
        </w:rPr>
        <w:tab/>
      </w:r>
      <w:r w:rsidRPr="001E0712">
        <w:rPr>
          <w:rFonts w:asciiTheme="minorHAnsi" w:hAnsiTheme="minorHAnsi"/>
          <w:b/>
          <w:bCs/>
        </w:rPr>
        <w:t>Use in Nuc.Med.</w:t>
      </w:r>
      <w:r w:rsidRPr="001E0712">
        <w:rPr>
          <w:rFonts w:asciiTheme="minorHAnsi" w:hAnsiTheme="minorHAnsi"/>
          <w:b/>
          <w:bCs/>
        </w:rPr>
        <w:tab/>
      </w:r>
      <w:r w:rsidRPr="001E0712">
        <w:rPr>
          <w:rFonts w:asciiTheme="minorHAnsi" w:hAnsiTheme="minorHAnsi"/>
          <w:b/>
          <w:bCs/>
        </w:rPr>
        <w:tab/>
      </w:r>
      <w:r w:rsidRPr="001E0712">
        <w:rPr>
          <w:rFonts w:asciiTheme="minorHAnsi" w:hAnsiTheme="minorHAnsi"/>
          <w:b/>
          <w:bCs/>
        </w:rPr>
        <w:tab/>
        <w:t>Other notes</w:t>
      </w:r>
      <w:r w:rsidRPr="001E0712">
        <w:rPr>
          <w:rFonts w:asciiTheme="minorHAnsi" w:hAnsiTheme="minorHAnsi"/>
          <w:b/>
          <w:bCs/>
        </w:rPr>
        <w:tab/>
      </w:r>
    </w:p>
    <w:p w:rsidR="00E842FC" w:rsidRPr="001E0712" w:rsidRDefault="00E842FC" w:rsidP="00D33C34">
      <w:pPr>
        <w:pStyle w:val="ListParagraph"/>
        <w:pBdr>
          <w:top w:val="single" w:sz="4" w:space="1" w:color="auto"/>
          <w:left w:val="single" w:sz="4" w:space="4" w:color="auto"/>
          <w:right w:val="single" w:sz="4" w:space="4" w:color="auto"/>
        </w:pBdr>
        <w:ind w:left="360"/>
        <w:rPr>
          <w:rFonts w:asciiTheme="minorHAnsi" w:hAnsiTheme="minorHAnsi"/>
        </w:rPr>
      </w:pPr>
      <w:r w:rsidRPr="001E0712">
        <w:rPr>
          <w:rFonts w:asciiTheme="minorHAnsi" w:hAnsiTheme="minorHAnsi"/>
        </w:rPr>
        <w:t>Bronchospasm in asthmatics</w:t>
      </w:r>
      <w:r w:rsidRPr="001E0712">
        <w:rPr>
          <w:rFonts w:asciiTheme="minorHAnsi" w:hAnsiTheme="minorHAnsi"/>
        </w:rPr>
        <w:tab/>
        <w:t xml:space="preserve">(may prevent achieving </w:t>
      </w:r>
      <w:r w:rsidRPr="001E0712">
        <w:rPr>
          <w:rFonts w:asciiTheme="minorHAnsi" w:hAnsiTheme="minorHAnsi"/>
        </w:rPr>
        <w:tab/>
      </w:r>
      <w:r w:rsidRPr="001E0712">
        <w:rPr>
          <w:rFonts w:asciiTheme="minorHAnsi" w:hAnsiTheme="minorHAnsi"/>
        </w:rPr>
        <w:tab/>
        <w:t>cardioselective</w:t>
      </w:r>
    </w:p>
    <w:p w:rsidR="00E842FC" w:rsidRPr="001E0712" w:rsidRDefault="00E842FC" w:rsidP="00D33C34">
      <w:pPr>
        <w:pStyle w:val="ListParagraph"/>
        <w:pBdr>
          <w:top w:val="single" w:sz="4" w:space="1" w:color="auto"/>
          <w:left w:val="single" w:sz="4" w:space="4" w:color="auto"/>
          <w:right w:val="single" w:sz="4" w:space="4" w:color="auto"/>
        </w:pBdr>
        <w:ind w:left="360"/>
        <w:rPr>
          <w:rFonts w:asciiTheme="minorHAnsi" w:hAnsiTheme="minorHAnsi"/>
        </w:rPr>
      </w:pPr>
      <w:r w:rsidRPr="001E0712">
        <w:rPr>
          <w:rFonts w:asciiTheme="minorHAnsi" w:hAnsiTheme="minorHAnsi"/>
        </w:rPr>
        <w:t>Fatigue</w:t>
      </w:r>
      <w:r w:rsidRPr="001E0712">
        <w:rPr>
          <w:rFonts w:asciiTheme="minorHAnsi" w:hAnsiTheme="minorHAnsi"/>
        </w:rPr>
        <w:tab/>
      </w:r>
      <w:r w:rsidRPr="001E0712">
        <w:rPr>
          <w:rFonts w:asciiTheme="minorHAnsi" w:hAnsiTheme="minorHAnsi"/>
        </w:rPr>
        <w:tab/>
      </w:r>
      <w:r w:rsidRPr="001E0712">
        <w:rPr>
          <w:rFonts w:asciiTheme="minorHAnsi" w:hAnsiTheme="minorHAnsi"/>
        </w:rPr>
        <w:tab/>
      </w:r>
      <w:r w:rsidRPr="001E0712">
        <w:rPr>
          <w:rFonts w:asciiTheme="minorHAnsi" w:hAnsiTheme="minorHAnsi"/>
        </w:rPr>
        <w:tab/>
        <w:t>maximal heart rate in stress testing)</w:t>
      </w:r>
    </w:p>
    <w:p w:rsidR="00E842FC" w:rsidRPr="001E0712" w:rsidRDefault="00E842FC" w:rsidP="00D33C34">
      <w:pPr>
        <w:pStyle w:val="ListParagraph"/>
        <w:pBdr>
          <w:left w:val="single" w:sz="4" w:space="4" w:color="auto"/>
          <w:bottom w:val="single" w:sz="4" w:space="1" w:color="auto"/>
          <w:right w:val="single" w:sz="4" w:space="4" w:color="auto"/>
        </w:pBdr>
        <w:ind w:left="360"/>
        <w:rPr>
          <w:rFonts w:asciiTheme="minorHAnsi" w:hAnsiTheme="minorHAnsi"/>
        </w:rPr>
      </w:pPr>
    </w:p>
    <w:p w:rsidR="00E842FC" w:rsidRPr="001E0712" w:rsidRDefault="00E842FC" w:rsidP="00D33C34">
      <w:pPr>
        <w:pStyle w:val="ListParagraph"/>
        <w:pBdr>
          <w:left w:val="single" w:sz="4" w:space="4" w:color="auto"/>
          <w:bottom w:val="single" w:sz="4" w:space="1" w:color="auto"/>
          <w:right w:val="single" w:sz="4" w:space="4" w:color="auto"/>
        </w:pBdr>
        <w:ind w:left="360"/>
        <w:rPr>
          <w:rFonts w:asciiTheme="minorHAnsi" w:hAnsiTheme="minorHAnsi"/>
        </w:rPr>
      </w:pPr>
    </w:p>
    <w:p w:rsidR="00E842FC" w:rsidRDefault="00E842FC" w:rsidP="00D33C34">
      <w:pPr>
        <w:pStyle w:val="ListParagraph"/>
        <w:ind w:left="360"/>
      </w:pPr>
    </w:p>
    <w:p w:rsidR="00E842FC" w:rsidRPr="001E0712" w:rsidRDefault="001E0712" w:rsidP="00D33C34">
      <w:pPr>
        <w:pStyle w:val="ListParagraph"/>
        <w:ind w:left="360"/>
        <w:rPr>
          <w:rFonts w:ascii="Arial" w:hAnsi="Arial" w:cs="Arial"/>
          <w:b/>
          <w:sz w:val="22"/>
          <w:szCs w:val="22"/>
        </w:rPr>
      </w:pPr>
      <w:r w:rsidRPr="001E0712">
        <w:rPr>
          <w:rFonts w:ascii="Arial" w:hAnsi="Arial" w:cs="Arial"/>
          <w:b/>
          <w:sz w:val="22"/>
          <w:szCs w:val="22"/>
        </w:rPr>
        <w:t>Tips:</w:t>
      </w:r>
    </w:p>
    <w:p w:rsidR="00D622BA" w:rsidRDefault="00E842FC">
      <w:pPr>
        <w:pStyle w:val="ListParagraph"/>
        <w:numPr>
          <w:ilvl w:val="0"/>
          <w:numId w:val="25"/>
        </w:numPr>
        <w:rPr>
          <w:rFonts w:ascii="Arial" w:hAnsi="Arial" w:cs="Arial"/>
          <w:sz w:val="22"/>
          <w:szCs w:val="22"/>
        </w:rPr>
      </w:pPr>
      <w:r w:rsidRPr="001E0712">
        <w:rPr>
          <w:rFonts w:ascii="Arial" w:hAnsi="Arial" w:cs="Arial"/>
          <w:sz w:val="22"/>
          <w:szCs w:val="22"/>
        </w:rPr>
        <w:t xml:space="preserve">For drug names, include the generic and the brand names – sometimes we say one or the other interchangeably. </w:t>
      </w:r>
    </w:p>
    <w:p w:rsidR="00D622BA" w:rsidRDefault="00E842FC">
      <w:pPr>
        <w:pStyle w:val="ListParagraph"/>
        <w:numPr>
          <w:ilvl w:val="0"/>
          <w:numId w:val="25"/>
        </w:numPr>
        <w:rPr>
          <w:rFonts w:ascii="Arial" w:hAnsi="Arial" w:cs="Arial"/>
          <w:sz w:val="22"/>
          <w:szCs w:val="22"/>
        </w:rPr>
      </w:pPr>
      <w:r w:rsidRPr="001E0712">
        <w:rPr>
          <w:rFonts w:ascii="Arial" w:hAnsi="Arial" w:cs="Arial"/>
          <w:sz w:val="22"/>
          <w:szCs w:val="22"/>
        </w:rPr>
        <w:t>“Main indications” means the usual uses for this medication, and the corresponding dose ranges for those indications. You will need to consult one of the drug references (print or online) discussed in Module 1</w:t>
      </w:r>
      <w:r w:rsidR="001E0712">
        <w:rPr>
          <w:rFonts w:ascii="Arial" w:hAnsi="Arial" w:cs="Arial"/>
          <w:sz w:val="22"/>
          <w:szCs w:val="22"/>
        </w:rPr>
        <w:t xml:space="preserve">, </w:t>
      </w:r>
      <w:r w:rsidRPr="001E0712">
        <w:rPr>
          <w:rFonts w:ascii="Arial" w:hAnsi="Arial" w:cs="Arial"/>
          <w:sz w:val="22"/>
          <w:szCs w:val="22"/>
        </w:rPr>
        <w:t xml:space="preserve">the reading material provided for the usual doses and your textbook </w:t>
      </w:r>
      <w:r w:rsidR="0056436D" w:rsidRPr="0056436D">
        <w:rPr>
          <w:rFonts w:ascii="Arial" w:hAnsi="Arial" w:cs="Arial"/>
          <w:i/>
          <w:sz w:val="22"/>
          <w:szCs w:val="22"/>
        </w:rPr>
        <w:t>Pharmacology for Health Professionals</w:t>
      </w:r>
      <w:r w:rsidRPr="001E0712">
        <w:rPr>
          <w:rFonts w:ascii="Arial" w:hAnsi="Arial" w:cs="Arial"/>
          <w:sz w:val="22"/>
          <w:szCs w:val="22"/>
        </w:rPr>
        <w:t xml:space="preserve">. </w:t>
      </w:r>
    </w:p>
    <w:p w:rsidR="00D622BA" w:rsidRDefault="00E842FC">
      <w:pPr>
        <w:pStyle w:val="ListParagraph"/>
        <w:numPr>
          <w:ilvl w:val="0"/>
          <w:numId w:val="25"/>
        </w:numPr>
        <w:rPr>
          <w:rFonts w:ascii="Arial" w:hAnsi="Arial" w:cs="Arial"/>
          <w:sz w:val="22"/>
          <w:szCs w:val="22"/>
        </w:rPr>
      </w:pPr>
      <w:r w:rsidRPr="001E0712">
        <w:rPr>
          <w:rFonts w:ascii="Arial" w:hAnsi="Arial" w:cs="Arial"/>
          <w:sz w:val="22"/>
          <w:szCs w:val="22"/>
        </w:rPr>
        <w:t>For adverse reactions, there can be dozens listed in the CPS</w:t>
      </w:r>
      <w:r w:rsidR="004669D3">
        <w:rPr>
          <w:rFonts w:ascii="Arial" w:hAnsi="Arial" w:cs="Arial"/>
          <w:sz w:val="22"/>
          <w:szCs w:val="22"/>
        </w:rPr>
        <w:t xml:space="preserve"> reference book</w:t>
      </w:r>
      <w:r w:rsidRPr="001E0712">
        <w:rPr>
          <w:rFonts w:ascii="Arial" w:hAnsi="Arial" w:cs="Arial"/>
          <w:sz w:val="22"/>
          <w:szCs w:val="22"/>
        </w:rPr>
        <w:t xml:space="preserve">! Just list the most common and the most serious. </w:t>
      </w:r>
    </w:p>
    <w:p w:rsidR="00D622BA" w:rsidRDefault="00E842FC">
      <w:pPr>
        <w:pStyle w:val="ListParagraph"/>
        <w:numPr>
          <w:ilvl w:val="0"/>
          <w:numId w:val="25"/>
        </w:numPr>
        <w:rPr>
          <w:rFonts w:ascii="Arial" w:hAnsi="Arial" w:cs="Arial"/>
          <w:sz w:val="22"/>
          <w:szCs w:val="22"/>
        </w:rPr>
      </w:pPr>
      <w:r w:rsidRPr="001E0712">
        <w:rPr>
          <w:rFonts w:ascii="Arial" w:hAnsi="Arial" w:cs="Arial"/>
          <w:sz w:val="22"/>
          <w:szCs w:val="22"/>
        </w:rPr>
        <w:t xml:space="preserve">“Other notes” may include this drug’s claim to fame within its class, or other interesting tidbits.  </w:t>
      </w:r>
    </w:p>
    <w:p w:rsidR="001E0712" w:rsidRDefault="001E0712" w:rsidP="00D33C34">
      <w:pPr>
        <w:pStyle w:val="ListParagraph"/>
        <w:ind w:left="360"/>
        <w:rPr>
          <w:rFonts w:ascii="Arial" w:hAnsi="Arial" w:cs="Arial"/>
          <w:sz w:val="22"/>
          <w:szCs w:val="22"/>
        </w:rPr>
      </w:pPr>
      <w:r>
        <w:rPr>
          <w:rFonts w:ascii="Arial" w:hAnsi="Arial" w:cs="Arial"/>
          <w:color w:val="C0504D" w:themeColor="accent2"/>
          <w:sz w:val="22"/>
          <w:szCs w:val="22"/>
        </w:rPr>
        <w:t>End a</w:t>
      </w:r>
      <w:r w:rsidRPr="001E0712">
        <w:rPr>
          <w:rFonts w:ascii="Arial" w:hAnsi="Arial" w:cs="Arial"/>
          <w:color w:val="C0504D" w:themeColor="accent2"/>
          <w:sz w:val="22"/>
          <w:szCs w:val="22"/>
        </w:rPr>
        <w:t>ctivity</w:t>
      </w:r>
    </w:p>
    <w:p w:rsidR="001E0712" w:rsidRDefault="001E0712" w:rsidP="00D33C34">
      <w:pPr>
        <w:pStyle w:val="ListParagraph"/>
        <w:ind w:left="360"/>
        <w:rPr>
          <w:rFonts w:ascii="Arial" w:hAnsi="Arial" w:cs="Arial"/>
          <w:sz w:val="22"/>
          <w:szCs w:val="22"/>
        </w:rPr>
      </w:pPr>
    </w:p>
    <w:p w:rsidR="00E842FC" w:rsidRDefault="00E842FC" w:rsidP="00D33C34">
      <w:pPr>
        <w:pStyle w:val="ListParagraph"/>
        <w:ind w:left="360"/>
        <w:rPr>
          <w:rFonts w:ascii="Arial" w:hAnsi="Arial" w:cs="Arial"/>
          <w:sz w:val="22"/>
          <w:szCs w:val="22"/>
        </w:rPr>
      </w:pPr>
      <w:r w:rsidRPr="001E0712">
        <w:rPr>
          <w:rFonts w:ascii="Arial" w:hAnsi="Arial" w:cs="Arial"/>
          <w:sz w:val="22"/>
          <w:szCs w:val="22"/>
        </w:rPr>
        <w:t>There are also commercially available drug flashcards which you may find useful, although they may be more detailed. Learning about the drugs and how they differ within each drug class is an essential part of studying pharmacology. This will help you to understand some of the reasons why one agent is selected over another when they have similar-sounding names.</w:t>
      </w:r>
    </w:p>
    <w:p w:rsidR="001E0712" w:rsidRPr="001E0712" w:rsidRDefault="001E0712" w:rsidP="00D33C34">
      <w:pPr>
        <w:pStyle w:val="ListParagraph"/>
        <w:ind w:left="360"/>
        <w:rPr>
          <w:rFonts w:ascii="Arial" w:hAnsi="Arial" w:cs="Arial"/>
          <w:sz w:val="22"/>
          <w:szCs w:val="22"/>
        </w:rPr>
      </w:pPr>
    </w:p>
    <w:p w:rsidR="00E842FC" w:rsidRDefault="00E842FC" w:rsidP="007841D2">
      <w:pPr>
        <w:pStyle w:val="ListParagraph"/>
        <w:ind w:left="360"/>
        <w:rPr>
          <w:rFonts w:ascii="Arial" w:hAnsi="Arial" w:cs="Arial"/>
          <w:sz w:val="22"/>
          <w:szCs w:val="22"/>
        </w:rPr>
      </w:pPr>
      <w:r w:rsidRPr="001E0712">
        <w:rPr>
          <w:rFonts w:ascii="Arial" w:hAnsi="Arial" w:cs="Arial"/>
          <w:sz w:val="22"/>
          <w:szCs w:val="22"/>
        </w:rPr>
        <w:t>To keep you focused throughout the course, specific drugs used extensively in nuclear medicine will be listed within each Module. For those drugs, you will also be tested on the dosages</w:t>
      </w:r>
      <w:r w:rsidR="004669D3">
        <w:rPr>
          <w:rFonts w:ascii="Arial" w:hAnsi="Arial" w:cs="Arial"/>
          <w:sz w:val="22"/>
          <w:szCs w:val="22"/>
        </w:rPr>
        <w:t>, which are listed in your textbook Drug Tables, in their respective chapters</w:t>
      </w:r>
      <w:r w:rsidR="004669D3" w:rsidRPr="001E0712">
        <w:rPr>
          <w:rFonts w:ascii="Arial" w:hAnsi="Arial" w:cs="Arial"/>
          <w:sz w:val="22"/>
          <w:szCs w:val="22"/>
        </w:rPr>
        <w:t>.</w:t>
      </w:r>
    </w:p>
    <w:p w:rsidR="001E0712" w:rsidRDefault="001E0712" w:rsidP="007841D2">
      <w:pPr>
        <w:pStyle w:val="ListParagraph"/>
        <w:ind w:left="360"/>
        <w:rPr>
          <w:rFonts w:ascii="Arial" w:hAnsi="Arial" w:cs="Arial"/>
          <w:sz w:val="22"/>
          <w:szCs w:val="22"/>
        </w:rPr>
      </w:pPr>
    </w:p>
    <w:p w:rsidR="00561630" w:rsidRDefault="00561630" w:rsidP="007841D2">
      <w:pPr>
        <w:pStyle w:val="ListParagraph"/>
        <w:ind w:left="360"/>
        <w:rPr>
          <w:rFonts w:ascii="Arial" w:hAnsi="Arial" w:cs="Arial"/>
          <w:color w:val="000000" w:themeColor="text1"/>
          <w:sz w:val="22"/>
          <w:szCs w:val="22"/>
        </w:rPr>
      </w:pPr>
    </w:p>
    <w:p w:rsidR="00561630" w:rsidRPr="00561630" w:rsidRDefault="00561630" w:rsidP="007841D2">
      <w:pPr>
        <w:pStyle w:val="ListParagraph"/>
        <w:ind w:left="360"/>
        <w:rPr>
          <w:rFonts w:ascii="Arial" w:hAnsi="Arial" w:cs="Arial"/>
          <w:color w:val="000000" w:themeColor="text1"/>
          <w:sz w:val="22"/>
          <w:szCs w:val="22"/>
        </w:rPr>
      </w:pPr>
      <w:r w:rsidRPr="00561630">
        <w:rPr>
          <w:rFonts w:ascii="Arial" w:hAnsi="Arial" w:cs="Arial"/>
          <w:color w:val="000000" w:themeColor="text1"/>
          <w:sz w:val="22"/>
          <w:szCs w:val="22"/>
        </w:rPr>
        <w:t>(h2) Summary</w:t>
      </w:r>
    </w:p>
    <w:p w:rsidR="00561630" w:rsidRDefault="00561630" w:rsidP="007841D2">
      <w:pPr>
        <w:pStyle w:val="ListParagraph"/>
        <w:ind w:left="360"/>
        <w:rPr>
          <w:rFonts w:ascii="Arial" w:hAnsi="Arial" w:cs="Arial"/>
          <w:color w:val="C0504D" w:themeColor="accent2"/>
          <w:sz w:val="22"/>
          <w:szCs w:val="22"/>
        </w:rPr>
      </w:pPr>
    </w:p>
    <w:p w:rsidR="00561630" w:rsidRDefault="00561630" w:rsidP="00561630">
      <w:pPr>
        <w:ind w:left="426"/>
        <w:rPr>
          <w:rFonts w:ascii="Arial" w:hAnsi="Arial" w:cs="Arial"/>
          <w:sz w:val="22"/>
          <w:szCs w:val="22"/>
        </w:rPr>
      </w:pPr>
      <w:r>
        <w:rPr>
          <w:rFonts w:ascii="Arial" w:hAnsi="Arial" w:cs="Arial"/>
          <w:sz w:val="22"/>
          <w:szCs w:val="22"/>
        </w:rPr>
        <w:t xml:space="preserve">As you conclude the study of </w:t>
      </w:r>
      <w:r w:rsidR="00B9714C">
        <w:rPr>
          <w:rFonts w:ascii="Arial" w:hAnsi="Arial" w:cs="Arial"/>
          <w:sz w:val="22"/>
          <w:szCs w:val="22"/>
        </w:rPr>
        <w:t xml:space="preserve">antiarrhythmic </w:t>
      </w:r>
      <w:r>
        <w:rPr>
          <w:rFonts w:ascii="Arial" w:hAnsi="Arial" w:cs="Arial"/>
          <w:sz w:val="22"/>
          <w:szCs w:val="22"/>
        </w:rPr>
        <w:t xml:space="preserve">drugs, go over the </w:t>
      </w:r>
      <w:r w:rsidRPr="009A2409">
        <w:rPr>
          <w:rFonts w:ascii="Arial" w:hAnsi="Arial" w:cs="Arial"/>
          <w:sz w:val="22"/>
          <w:szCs w:val="22"/>
        </w:rPr>
        <w:t>PowerPoint presentatio</w:t>
      </w:r>
      <w:r>
        <w:rPr>
          <w:rFonts w:ascii="Arial" w:hAnsi="Arial" w:cs="Arial"/>
          <w:sz w:val="22"/>
          <w:szCs w:val="22"/>
        </w:rPr>
        <w:t xml:space="preserve">n </w:t>
      </w:r>
      <w:r w:rsidRPr="00561630">
        <w:rPr>
          <w:rFonts w:ascii="Arial" w:hAnsi="Arial" w:cs="Arial"/>
          <w:sz w:val="22"/>
          <w:szCs w:val="22"/>
          <w:u w:val="single"/>
        </w:rPr>
        <w:t>Cardiotonic &amp; Antiarrhythmi</w:t>
      </w:r>
      <w:r w:rsidR="00B9714C">
        <w:rPr>
          <w:rFonts w:ascii="Arial" w:hAnsi="Arial" w:cs="Arial"/>
          <w:sz w:val="22"/>
          <w:szCs w:val="22"/>
          <w:u w:val="single"/>
        </w:rPr>
        <w:t>c Drugs</w:t>
      </w:r>
      <w:r>
        <w:rPr>
          <w:rFonts w:ascii="Arial" w:hAnsi="Arial" w:cs="Arial"/>
          <w:sz w:val="22"/>
          <w:szCs w:val="22"/>
        </w:rPr>
        <w:t xml:space="preserve">, which summarizes </w:t>
      </w:r>
      <w:r w:rsidRPr="009A2409">
        <w:rPr>
          <w:rFonts w:ascii="Arial" w:hAnsi="Arial" w:cs="Arial"/>
          <w:sz w:val="22"/>
          <w:szCs w:val="22"/>
        </w:rPr>
        <w:t xml:space="preserve">what you have been learning in Chapter 14 of </w:t>
      </w:r>
      <w:r>
        <w:rPr>
          <w:rFonts w:ascii="Arial" w:hAnsi="Arial" w:cs="Arial"/>
          <w:sz w:val="22"/>
          <w:szCs w:val="22"/>
        </w:rPr>
        <w:t>the</w:t>
      </w:r>
      <w:r w:rsidRPr="009A2409">
        <w:rPr>
          <w:rFonts w:ascii="Arial" w:hAnsi="Arial" w:cs="Arial"/>
          <w:sz w:val="22"/>
          <w:szCs w:val="22"/>
        </w:rPr>
        <w:t xml:space="preserve"> textbook</w:t>
      </w:r>
      <w:r>
        <w:rPr>
          <w:rFonts w:ascii="Arial" w:hAnsi="Arial" w:cs="Arial"/>
          <w:sz w:val="22"/>
          <w:szCs w:val="22"/>
        </w:rPr>
        <w:t xml:space="preserve"> </w:t>
      </w:r>
      <w:r>
        <w:rPr>
          <w:rFonts w:ascii="Arial" w:hAnsi="Arial" w:cs="Arial"/>
          <w:i/>
          <w:sz w:val="22"/>
          <w:szCs w:val="22"/>
        </w:rPr>
        <w:t>Pharmacology for Health Professionals</w:t>
      </w:r>
      <w:r w:rsidRPr="009A2409">
        <w:rPr>
          <w:rFonts w:ascii="Arial" w:hAnsi="Arial" w:cs="Arial"/>
          <w:sz w:val="22"/>
          <w:szCs w:val="22"/>
        </w:rPr>
        <w:t xml:space="preserve">.  </w:t>
      </w:r>
    </w:p>
    <w:p w:rsidR="00561630" w:rsidRPr="00380FE2" w:rsidRDefault="00561630" w:rsidP="00561630">
      <w:pPr>
        <w:ind w:left="426"/>
        <w:rPr>
          <w:rFonts w:ascii="Arial" w:hAnsi="Arial" w:cs="Arial"/>
          <w:sz w:val="22"/>
          <w:szCs w:val="22"/>
        </w:rPr>
      </w:pPr>
    </w:p>
    <w:p w:rsidR="00561630" w:rsidRDefault="007405AE" w:rsidP="007841D2">
      <w:pPr>
        <w:pStyle w:val="ListParagraph"/>
        <w:ind w:left="360"/>
        <w:rPr>
          <w:rFonts w:ascii="Arial" w:hAnsi="Arial" w:cs="Arial"/>
          <w:color w:val="C0504D" w:themeColor="accent2"/>
          <w:sz w:val="22"/>
          <w:szCs w:val="22"/>
        </w:rPr>
      </w:pPr>
      <w:r>
        <w:rPr>
          <w:rFonts w:ascii="Arial" w:hAnsi="Arial" w:cs="Arial"/>
          <w:color w:val="C0504D" w:themeColor="accent2"/>
          <w:sz w:val="22"/>
          <w:szCs w:val="22"/>
        </w:rPr>
        <w:t>Paul, link to the PP presentation</w:t>
      </w:r>
    </w:p>
    <w:p w:rsidR="00561630" w:rsidRDefault="00561630" w:rsidP="007841D2">
      <w:pPr>
        <w:pStyle w:val="ListParagraph"/>
        <w:ind w:left="360"/>
        <w:rPr>
          <w:rFonts w:ascii="Arial" w:hAnsi="Arial" w:cs="Arial"/>
          <w:color w:val="C0504D" w:themeColor="accent2"/>
          <w:sz w:val="22"/>
          <w:szCs w:val="22"/>
        </w:rPr>
      </w:pPr>
    </w:p>
    <w:p w:rsidR="007405AE" w:rsidRDefault="007405AE" w:rsidP="007841D2">
      <w:pPr>
        <w:pStyle w:val="ListParagraph"/>
        <w:ind w:left="360"/>
        <w:rPr>
          <w:rFonts w:ascii="Arial" w:hAnsi="Arial" w:cs="Arial"/>
          <w:color w:val="C0504D" w:themeColor="accent2"/>
          <w:sz w:val="22"/>
          <w:szCs w:val="22"/>
        </w:rPr>
      </w:pPr>
    </w:p>
    <w:p w:rsidR="001E0712" w:rsidRPr="001E0712" w:rsidRDefault="001E0712" w:rsidP="007841D2">
      <w:pPr>
        <w:pStyle w:val="ListParagraph"/>
        <w:ind w:left="360"/>
        <w:rPr>
          <w:rFonts w:ascii="Arial" w:hAnsi="Arial" w:cs="Arial"/>
          <w:sz w:val="22"/>
          <w:szCs w:val="22"/>
        </w:rPr>
      </w:pPr>
      <w:r>
        <w:rPr>
          <w:rFonts w:ascii="Arial" w:hAnsi="Arial" w:cs="Arial"/>
          <w:color w:val="C0504D" w:themeColor="accent2"/>
          <w:sz w:val="22"/>
          <w:szCs w:val="22"/>
        </w:rPr>
        <w:t>Self-test icon</w:t>
      </w:r>
    </w:p>
    <w:p w:rsidR="00E842FC" w:rsidRDefault="00E842FC" w:rsidP="007841D2">
      <w:pPr>
        <w:pStyle w:val="ListParagraph"/>
        <w:ind w:left="360"/>
        <w:rPr>
          <w:b/>
          <w:bCs/>
          <w:sz w:val="22"/>
          <w:szCs w:val="22"/>
        </w:rPr>
      </w:pPr>
    </w:p>
    <w:p w:rsidR="00E842FC" w:rsidRDefault="001E0712" w:rsidP="007841D2">
      <w:pPr>
        <w:pStyle w:val="ListParagraph"/>
        <w:ind w:left="360"/>
        <w:rPr>
          <w:rFonts w:ascii="Arial" w:hAnsi="Arial" w:cs="Arial"/>
          <w:bCs/>
          <w:sz w:val="22"/>
          <w:szCs w:val="22"/>
        </w:rPr>
      </w:pPr>
      <w:r w:rsidRPr="001E0712">
        <w:rPr>
          <w:rFonts w:ascii="Arial" w:hAnsi="Arial" w:cs="Arial"/>
          <w:bCs/>
          <w:sz w:val="22"/>
          <w:szCs w:val="22"/>
        </w:rPr>
        <w:t xml:space="preserve">Now you are ready to </w:t>
      </w:r>
      <w:r>
        <w:rPr>
          <w:rFonts w:ascii="Arial" w:hAnsi="Arial" w:cs="Arial"/>
          <w:bCs/>
          <w:sz w:val="22"/>
          <w:szCs w:val="22"/>
        </w:rPr>
        <w:t xml:space="preserve">take a short </w:t>
      </w:r>
      <w:r w:rsidRPr="007414A9">
        <w:rPr>
          <w:rFonts w:ascii="Arial" w:hAnsi="Arial" w:cs="Arial"/>
          <w:bCs/>
          <w:sz w:val="22"/>
          <w:szCs w:val="22"/>
          <w:u w:val="single"/>
        </w:rPr>
        <w:t>self-testing quiz</w:t>
      </w:r>
      <w:r>
        <w:rPr>
          <w:rFonts w:ascii="Arial" w:hAnsi="Arial" w:cs="Arial"/>
          <w:bCs/>
          <w:sz w:val="22"/>
          <w:szCs w:val="22"/>
        </w:rPr>
        <w:t xml:space="preserve"> to test your knowledge of inotropic and antiarrythmic drugs.</w:t>
      </w:r>
    </w:p>
    <w:p w:rsidR="007414A9" w:rsidRDefault="007414A9" w:rsidP="001E0712">
      <w:pPr>
        <w:pStyle w:val="ListParagraph"/>
        <w:ind w:left="360"/>
        <w:rPr>
          <w:rFonts w:ascii="Arial" w:hAnsi="Arial" w:cs="Arial"/>
          <w:color w:val="C0504D" w:themeColor="accent2"/>
          <w:sz w:val="22"/>
          <w:szCs w:val="22"/>
        </w:rPr>
      </w:pPr>
    </w:p>
    <w:p w:rsidR="007414A9" w:rsidRDefault="007414A9" w:rsidP="001E0712">
      <w:pPr>
        <w:pStyle w:val="ListParagraph"/>
        <w:ind w:left="360"/>
        <w:rPr>
          <w:rFonts w:ascii="Arial" w:hAnsi="Arial" w:cs="Arial"/>
          <w:color w:val="C0504D" w:themeColor="accent2"/>
          <w:sz w:val="22"/>
          <w:szCs w:val="22"/>
        </w:rPr>
      </w:pPr>
      <w:r>
        <w:rPr>
          <w:rFonts w:ascii="Arial" w:hAnsi="Arial" w:cs="Arial"/>
          <w:color w:val="C0504D" w:themeColor="accent2"/>
          <w:sz w:val="22"/>
          <w:szCs w:val="22"/>
        </w:rPr>
        <w:t>Paul, link to quiz</w:t>
      </w:r>
    </w:p>
    <w:p w:rsidR="001E0712" w:rsidRPr="001E0712" w:rsidRDefault="001E0712" w:rsidP="001E0712">
      <w:pPr>
        <w:pStyle w:val="ListParagraph"/>
        <w:ind w:left="360"/>
        <w:rPr>
          <w:rFonts w:ascii="Arial" w:hAnsi="Arial" w:cs="Arial"/>
          <w:sz w:val="22"/>
          <w:szCs w:val="22"/>
        </w:rPr>
      </w:pPr>
      <w:r>
        <w:rPr>
          <w:rFonts w:ascii="Arial" w:hAnsi="Arial" w:cs="Arial"/>
          <w:color w:val="C0504D" w:themeColor="accent2"/>
          <w:sz w:val="22"/>
          <w:szCs w:val="22"/>
        </w:rPr>
        <w:t xml:space="preserve">End self-test quiz </w:t>
      </w:r>
    </w:p>
    <w:p w:rsidR="001E0712" w:rsidRPr="001E0712" w:rsidRDefault="001E0712" w:rsidP="007841D2">
      <w:pPr>
        <w:pStyle w:val="ListParagraph"/>
        <w:ind w:left="360"/>
        <w:rPr>
          <w:rFonts w:ascii="Arial" w:hAnsi="Arial" w:cs="Arial"/>
          <w:bCs/>
          <w:sz w:val="22"/>
          <w:szCs w:val="22"/>
        </w:rPr>
      </w:pPr>
    </w:p>
    <w:p w:rsidR="001E0712" w:rsidRPr="001E0712" w:rsidRDefault="001E0712" w:rsidP="007841D2">
      <w:pPr>
        <w:pStyle w:val="ListParagraph"/>
        <w:ind w:left="360"/>
        <w:rPr>
          <w:rFonts w:ascii="Arial" w:hAnsi="Arial" w:cs="Arial"/>
          <w:b/>
          <w:bCs/>
          <w:sz w:val="22"/>
          <w:szCs w:val="22"/>
        </w:rPr>
      </w:pPr>
    </w:p>
    <w:p w:rsidR="00E842FC" w:rsidRDefault="00E842FC" w:rsidP="00C174DB">
      <w:pPr>
        <w:pStyle w:val="ListParagraph"/>
        <w:numPr>
          <w:ilvl w:val="0"/>
          <w:numId w:val="26"/>
        </w:numPr>
        <w:rPr>
          <w:rFonts w:ascii="Arial" w:hAnsi="Arial" w:cs="Arial"/>
          <w:sz w:val="22"/>
          <w:szCs w:val="22"/>
        </w:rPr>
      </w:pPr>
      <w:r w:rsidRPr="001E0712">
        <w:rPr>
          <w:rFonts w:ascii="Arial" w:hAnsi="Arial" w:cs="Arial"/>
          <w:sz w:val="22"/>
          <w:szCs w:val="22"/>
        </w:rPr>
        <w:t xml:space="preserve">Match </w:t>
      </w:r>
      <w:r w:rsidR="00C174DB">
        <w:rPr>
          <w:rFonts w:ascii="Arial" w:hAnsi="Arial" w:cs="Arial"/>
          <w:sz w:val="22"/>
          <w:szCs w:val="22"/>
        </w:rPr>
        <w:t>each type</w:t>
      </w:r>
      <w:r w:rsidR="001E0712" w:rsidRPr="001E0712">
        <w:rPr>
          <w:rFonts w:ascii="Arial" w:hAnsi="Arial" w:cs="Arial"/>
          <w:sz w:val="22"/>
          <w:szCs w:val="22"/>
        </w:rPr>
        <w:t xml:space="preserve"> of </w:t>
      </w:r>
      <w:r w:rsidRPr="001E0712">
        <w:rPr>
          <w:rFonts w:ascii="Arial" w:hAnsi="Arial" w:cs="Arial"/>
          <w:sz w:val="22"/>
          <w:szCs w:val="22"/>
        </w:rPr>
        <w:t xml:space="preserve">arrhythmia with </w:t>
      </w:r>
      <w:r w:rsidR="001E0712" w:rsidRPr="001E0712">
        <w:rPr>
          <w:rFonts w:ascii="Arial" w:hAnsi="Arial" w:cs="Arial"/>
          <w:sz w:val="22"/>
          <w:szCs w:val="22"/>
        </w:rPr>
        <w:t xml:space="preserve">the respective </w:t>
      </w:r>
      <w:r w:rsidRPr="001E0712">
        <w:rPr>
          <w:rFonts w:ascii="Arial" w:hAnsi="Arial" w:cs="Arial"/>
          <w:sz w:val="22"/>
          <w:szCs w:val="22"/>
        </w:rPr>
        <w:t>description</w:t>
      </w:r>
      <w:r w:rsidR="004669D3">
        <w:rPr>
          <w:rFonts w:ascii="Arial" w:hAnsi="Arial" w:cs="Arial"/>
          <w:sz w:val="22"/>
          <w:szCs w:val="22"/>
        </w:rPr>
        <w:t>:</w:t>
      </w:r>
    </w:p>
    <w:p w:rsidR="00C174DB" w:rsidRPr="001E0712" w:rsidRDefault="00C174DB" w:rsidP="00C174DB">
      <w:pPr>
        <w:pStyle w:val="ListParagraph"/>
        <w:ind w:left="1440"/>
        <w:rPr>
          <w:rFonts w:ascii="Arial" w:hAnsi="Arial" w:cs="Arial"/>
          <w:sz w:val="22"/>
          <w:szCs w:val="22"/>
        </w:rPr>
      </w:pPr>
    </w:p>
    <w:p w:rsidR="00E842FC" w:rsidRPr="001E0712" w:rsidRDefault="00E842FC" w:rsidP="00362415">
      <w:pPr>
        <w:pStyle w:val="ListParagraph"/>
        <w:numPr>
          <w:ilvl w:val="1"/>
          <w:numId w:val="1"/>
        </w:numPr>
        <w:rPr>
          <w:rFonts w:ascii="Arial" w:hAnsi="Arial" w:cs="Arial"/>
          <w:sz w:val="22"/>
          <w:szCs w:val="22"/>
        </w:rPr>
      </w:pPr>
      <w:r w:rsidRPr="001E0712">
        <w:rPr>
          <w:rFonts w:ascii="Arial" w:hAnsi="Arial" w:cs="Arial"/>
          <w:sz w:val="22"/>
          <w:szCs w:val="22"/>
        </w:rPr>
        <w:t>Ventricular fibrillation</w:t>
      </w:r>
    </w:p>
    <w:p w:rsidR="00E842FC" w:rsidRPr="001E0712" w:rsidRDefault="00E842FC" w:rsidP="00362415">
      <w:pPr>
        <w:pStyle w:val="ListParagraph"/>
        <w:numPr>
          <w:ilvl w:val="2"/>
          <w:numId w:val="1"/>
        </w:numPr>
        <w:rPr>
          <w:rFonts w:ascii="Arial" w:hAnsi="Arial" w:cs="Arial"/>
          <w:sz w:val="22"/>
          <w:szCs w:val="22"/>
        </w:rPr>
      </w:pPr>
      <w:r w:rsidRPr="001E0712">
        <w:rPr>
          <w:rFonts w:ascii="Arial" w:hAnsi="Arial" w:cs="Arial"/>
          <w:sz w:val="22"/>
          <w:szCs w:val="22"/>
        </w:rPr>
        <w:t>Ans:1</w:t>
      </w:r>
    </w:p>
    <w:p w:rsidR="00E842FC" w:rsidRPr="001E0712" w:rsidRDefault="00E842FC" w:rsidP="00362415">
      <w:pPr>
        <w:pStyle w:val="ListParagraph"/>
        <w:numPr>
          <w:ilvl w:val="1"/>
          <w:numId w:val="1"/>
        </w:numPr>
        <w:rPr>
          <w:rFonts w:ascii="Arial" w:hAnsi="Arial" w:cs="Arial"/>
          <w:sz w:val="22"/>
          <w:szCs w:val="22"/>
        </w:rPr>
      </w:pPr>
      <w:r w:rsidRPr="001E0712">
        <w:rPr>
          <w:rFonts w:ascii="Arial" w:hAnsi="Arial" w:cs="Arial"/>
          <w:sz w:val="22"/>
          <w:szCs w:val="22"/>
        </w:rPr>
        <w:t>Atrial fibrillation</w:t>
      </w:r>
    </w:p>
    <w:p w:rsidR="00E842FC" w:rsidRPr="001E0712" w:rsidRDefault="00E842FC" w:rsidP="00362415">
      <w:pPr>
        <w:pStyle w:val="ListParagraph"/>
        <w:numPr>
          <w:ilvl w:val="2"/>
          <w:numId w:val="1"/>
        </w:numPr>
        <w:rPr>
          <w:rFonts w:ascii="Arial" w:hAnsi="Arial" w:cs="Arial"/>
          <w:sz w:val="22"/>
          <w:szCs w:val="22"/>
        </w:rPr>
      </w:pPr>
      <w:r w:rsidRPr="001E0712">
        <w:rPr>
          <w:rFonts w:ascii="Arial" w:hAnsi="Arial" w:cs="Arial"/>
          <w:sz w:val="22"/>
          <w:szCs w:val="22"/>
        </w:rPr>
        <w:t>Ans: 3</w:t>
      </w:r>
    </w:p>
    <w:p w:rsidR="00E842FC" w:rsidRPr="001E0712" w:rsidRDefault="00E842FC" w:rsidP="00362415">
      <w:pPr>
        <w:pStyle w:val="ListParagraph"/>
        <w:numPr>
          <w:ilvl w:val="1"/>
          <w:numId w:val="1"/>
        </w:numPr>
        <w:rPr>
          <w:rFonts w:ascii="Arial" w:hAnsi="Arial" w:cs="Arial"/>
          <w:sz w:val="22"/>
          <w:szCs w:val="22"/>
        </w:rPr>
      </w:pPr>
      <w:r w:rsidRPr="001E0712">
        <w:rPr>
          <w:rFonts w:ascii="Arial" w:hAnsi="Arial" w:cs="Arial"/>
          <w:sz w:val="22"/>
          <w:szCs w:val="22"/>
        </w:rPr>
        <w:t xml:space="preserve">Atrial flutter: </w:t>
      </w:r>
    </w:p>
    <w:p w:rsidR="00E842FC" w:rsidRPr="001E0712" w:rsidRDefault="00E842FC" w:rsidP="00362415">
      <w:pPr>
        <w:pStyle w:val="ListParagraph"/>
        <w:numPr>
          <w:ilvl w:val="2"/>
          <w:numId w:val="1"/>
        </w:numPr>
        <w:rPr>
          <w:rFonts w:ascii="Arial" w:hAnsi="Arial" w:cs="Arial"/>
          <w:sz w:val="22"/>
          <w:szCs w:val="22"/>
        </w:rPr>
      </w:pPr>
      <w:r w:rsidRPr="001E0712">
        <w:rPr>
          <w:rFonts w:ascii="Arial" w:hAnsi="Arial" w:cs="Arial"/>
          <w:sz w:val="22"/>
          <w:szCs w:val="22"/>
        </w:rPr>
        <w:t>Ans: 5</w:t>
      </w:r>
    </w:p>
    <w:p w:rsidR="00E842FC" w:rsidRPr="001E0712" w:rsidRDefault="00E842FC" w:rsidP="00362415">
      <w:pPr>
        <w:pStyle w:val="ListParagraph"/>
        <w:numPr>
          <w:ilvl w:val="1"/>
          <w:numId w:val="1"/>
        </w:numPr>
        <w:rPr>
          <w:rFonts w:ascii="Arial" w:hAnsi="Arial" w:cs="Arial"/>
          <w:sz w:val="22"/>
          <w:szCs w:val="22"/>
        </w:rPr>
      </w:pPr>
      <w:r w:rsidRPr="001E0712">
        <w:rPr>
          <w:rFonts w:ascii="Arial" w:hAnsi="Arial" w:cs="Arial"/>
          <w:sz w:val="22"/>
          <w:szCs w:val="22"/>
        </w:rPr>
        <w:t xml:space="preserve">Ventricular tachycardia </w:t>
      </w:r>
    </w:p>
    <w:p w:rsidR="00E842FC" w:rsidRPr="001E0712" w:rsidRDefault="00E842FC" w:rsidP="00362415">
      <w:pPr>
        <w:pStyle w:val="ListParagraph"/>
        <w:numPr>
          <w:ilvl w:val="2"/>
          <w:numId w:val="1"/>
        </w:numPr>
        <w:rPr>
          <w:rFonts w:ascii="Arial" w:hAnsi="Arial" w:cs="Arial"/>
          <w:sz w:val="22"/>
          <w:szCs w:val="22"/>
        </w:rPr>
      </w:pPr>
      <w:r w:rsidRPr="001E0712">
        <w:rPr>
          <w:rFonts w:ascii="Arial" w:hAnsi="Arial" w:cs="Arial"/>
          <w:sz w:val="22"/>
          <w:szCs w:val="22"/>
        </w:rPr>
        <w:t>Ans. 2</w:t>
      </w:r>
    </w:p>
    <w:p w:rsidR="00E842FC" w:rsidRPr="001E0712" w:rsidRDefault="00E842FC" w:rsidP="00362415">
      <w:pPr>
        <w:pStyle w:val="ListParagraph"/>
        <w:numPr>
          <w:ilvl w:val="1"/>
          <w:numId w:val="1"/>
        </w:numPr>
        <w:rPr>
          <w:rFonts w:ascii="Arial" w:hAnsi="Arial" w:cs="Arial"/>
          <w:sz w:val="22"/>
          <w:szCs w:val="22"/>
        </w:rPr>
      </w:pPr>
      <w:r w:rsidRPr="001E0712">
        <w:rPr>
          <w:rFonts w:ascii="Arial" w:hAnsi="Arial" w:cs="Arial"/>
          <w:sz w:val="22"/>
          <w:szCs w:val="22"/>
        </w:rPr>
        <w:t xml:space="preserve">Premature ventricular contractions </w:t>
      </w:r>
    </w:p>
    <w:p w:rsidR="00E842FC" w:rsidRPr="001E0712" w:rsidRDefault="00E842FC" w:rsidP="00362415">
      <w:pPr>
        <w:pStyle w:val="ListParagraph"/>
        <w:numPr>
          <w:ilvl w:val="2"/>
          <w:numId w:val="1"/>
        </w:numPr>
        <w:rPr>
          <w:rFonts w:ascii="Arial" w:hAnsi="Arial" w:cs="Arial"/>
          <w:sz w:val="22"/>
          <w:szCs w:val="22"/>
        </w:rPr>
      </w:pPr>
      <w:r w:rsidRPr="001E0712">
        <w:rPr>
          <w:rFonts w:ascii="Arial" w:hAnsi="Arial" w:cs="Arial"/>
          <w:sz w:val="22"/>
          <w:szCs w:val="22"/>
        </w:rPr>
        <w:t>Ans 4.</w:t>
      </w:r>
    </w:p>
    <w:p w:rsidR="00E842FC" w:rsidRPr="006657D5" w:rsidRDefault="00E842FC" w:rsidP="006657D5">
      <w:pPr>
        <w:pStyle w:val="ListParagraph"/>
        <w:rPr>
          <w:sz w:val="22"/>
          <w:szCs w:val="22"/>
        </w:rPr>
      </w:pPr>
    </w:p>
    <w:p w:rsidR="00E842FC" w:rsidRPr="006657D5" w:rsidRDefault="00E842FC" w:rsidP="00362415">
      <w:pPr>
        <w:pStyle w:val="ListParagraph"/>
        <w:ind w:left="1080"/>
        <w:rPr>
          <w:sz w:val="22"/>
          <w:szCs w:val="22"/>
        </w:rPr>
      </w:pPr>
    </w:p>
    <w:p w:rsidR="00E842FC" w:rsidRPr="001E0712" w:rsidRDefault="00E842FC" w:rsidP="00362415">
      <w:pPr>
        <w:pStyle w:val="ListParagraph"/>
        <w:ind w:left="1080"/>
        <w:rPr>
          <w:rFonts w:ascii="Arial" w:hAnsi="Arial" w:cs="Arial"/>
          <w:sz w:val="22"/>
          <w:szCs w:val="22"/>
        </w:rPr>
      </w:pPr>
      <w:r w:rsidRPr="001E0712">
        <w:rPr>
          <w:rFonts w:ascii="Arial" w:hAnsi="Arial" w:cs="Arial"/>
          <w:sz w:val="22"/>
          <w:szCs w:val="22"/>
        </w:rPr>
        <w:t>(descriptions)</w:t>
      </w:r>
    </w:p>
    <w:p w:rsidR="00E842FC" w:rsidRPr="001E0712" w:rsidRDefault="00E842FC" w:rsidP="00362415">
      <w:pPr>
        <w:pStyle w:val="ListParagraph"/>
        <w:numPr>
          <w:ilvl w:val="0"/>
          <w:numId w:val="12"/>
        </w:numPr>
        <w:rPr>
          <w:rFonts w:ascii="Arial" w:hAnsi="Arial" w:cs="Arial"/>
          <w:sz w:val="22"/>
          <w:szCs w:val="22"/>
        </w:rPr>
      </w:pPr>
      <w:r w:rsidRPr="001E0712">
        <w:rPr>
          <w:rFonts w:ascii="Arial" w:hAnsi="Arial" w:cs="Arial"/>
          <w:sz w:val="22"/>
          <w:szCs w:val="22"/>
        </w:rPr>
        <w:t>Rapid, disorganized contractions of the ventricles such that cardiac output is low; not compatible with life if it continues.  Called “V-fib.” for short</w:t>
      </w:r>
      <w:r w:rsidR="00C174DB">
        <w:rPr>
          <w:rFonts w:ascii="Arial" w:hAnsi="Arial" w:cs="Arial"/>
          <w:sz w:val="22"/>
          <w:szCs w:val="22"/>
        </w:rPr>
        <w:t>.</w:t>
      </w:r>
    </w:p>
    <w:p w:rsidR="00E842FC" w:rsidRPr="001E0712" w:rsidRDefault="00E842FC" w:rsidP="00362415">
      <w:pPr>
        <w:pStyle w:val="ListParagraph"/>
        <w:numPr>
          <w:ilvl w:val="0"/>
          <w:numId w:val="12"/>
        </w:numPr>
        <w:rPr>
          <w:rFonts w:ascii="Arial" w:hAnsi="Arial" w:cs="Arial"/>
          <w:sz w:val="22"/>
          <w:szCs w:val="22"/>
        </w:rPr>
      </w:pPr>
      <w:r w:rsidRPr="001E0712">
        <w:rPr>
          <w:rFonts w:ascii="Arial" w:hAnsi="Arial" w:cs="Arial"/>
          <w:sz w:val="22"/>
          <w:szCs w:val="22"/>
        </w:rPr>
        <w:t>Rapid heart</w:t>
      </w:r>
      <w:r w:rsidR="007414A9">
        <w:rPr>
          <w:rFonts w:ascii="Arial" w:hAnsi="Arial" w:cs="Arial"/>
          <w:sz w:val="22"/>
          <w:szCs w:val="22"/>
        </w:rPr>
        <w:t xml:space="preserve"> </w:t>
      </w:r>
      <w:r w:rsidRPr="001E0712">
        <w:rPr>
          <w:rFonts w:ascii="Arial" w:hAnsi="Arial" w:cs="Arial"/>
          <w:sz w:val="22"/>
          <w:szCs w:val="22"/>
        </w:rPr>
        <w:t>rate &gt;100 beats/min</w:t>
      </w:r>
      <w:r w:rsidR="00C174DB">
        <w:rPr>
          <w:rFonts w:ascii="Arial" w:hAnsi="Arial" w:cs="Arial"/>
          <w:sz w:val="22"/>
          <w:szCs w:val="22"/>
        </w:rPr>
        <w:t>.</w:t>
      </w:r>
    </w:p>
    <w:p w:rsidR="00E842FC" w:rsidRPr="001E0712" w:rsidRDefault="00E842FC" w:rsidP="00362415">
      <w:pPr>
        <w:pStyle w:val="ListParagraph"/>
        <w:numPr>
          <w:ilvl w:val="0"/>
          <w:numId w:val="12"/>
        </w:numPr>
        <w:rPr>
          <w:rFonts w:ascii="Arial" w:hAnsi="Arial" w:cs="Arial"/>
          <w:sz w:val="22"/>
          <w:szCs w:val="22"/>
        </w:rPr>
      </w:pPr>
      <w:r w:rsidRPr="001E0712">
        <w:rPr>
          <w:rFonts w:ascii="Arial" w:hAnsi="Arial" w:cs="Arial"/>
          <w:sz w:val="22"/>
          <w:szCs w:val="22"/>
        </w:rPr>
        <w:t>Irregular and rapid contraction of the atria, such that they are quivering rather than pumping; this results in inefficient ventricular filling and low cardiac output</w:t>
      </w:r>
      <w:r w:rsidR="00C174DB">
        <w:rPr>
          <w:rFonts w:ascii="Arial" w:hAnsi="Arial" w:cs="Arial"/>
          <w:sz w:val="22"/>
          <w:szCs w:val="22"/>
        </w:rPr>
        <w:t>.</w:t>
      </w:r>
    </w:p>
    <w:p w:rsidR="00E842FC" w:rsidRPr="001E0712" w:rsidRDefault="00E842FC" w:rsidP="00362415">
      <w:pPr>
        <w:pStyle w:val="ListParagraph"/>
        <w:numPr>
          <w:ilvl w:val="0"/>
          <w:numId w:val="12"/>
        </w:numPr>
        <w:rPr>
          <w:rFonts w:ascii="Arial" w:hAnsi="Arial" w:cs="Arial"/>
          <w:sz w:val="22"/>
          <w:szCs w:val="22"/>
        </w:rPr>
      </w:pPr>
      <w:r w:rsidRPr="001E0712">
        <w:rPr>
          <w:rFonts w:ascii="Arial" w:hAnsi="Arial" w:cs="Arial"/>
          <w:sz w:val="22"/>
          <w:szCs w:val="22"/>
        </w:rPr>
        <w:t xml:space="preserve">Beats originating in the ventricles rather than the SA node in the atria. The ventricles are made to contract </w:t>
      </w:r>
      <w:r w:rsidRPr="001E0712">
        <w:rPr>
          <w:rFonts w:ascii="Arial" w:hAnsi="Arial" w:cs="Arial"/>
          <w:i/>
          <w:iCs/>
          <w:sz w:val="22"/>
          <w:szCs w:val="22"/>
        </w:rPr>
        <w:t xml:space="preserve">before </w:t>
      </w:r>
      <w:r w:rsidRPr="001E0712">
        <w:rPr>
          <w:rFonts w:ascii="Arial" w:hAnsi="Arial" w:cs="Arial"/>
          <w:sz w:val="22"/>
          <w:szCs w:val="22"/>
        </w:rPr>
        <w:t>the atria so they are not filled efficiently, resulting in lower cardiac output. Also known as PVCs.</w:t>
      </w:r>
    </w:p>
    <w:p w:rsidR="00E842FC" w:rsidRDefault="00E842FC" w:rsidP="00362415">
      <w:pPr>
        <w:pStyle w:val="ListParagraph"/>
        <w:numPr>
          <w:ilvl w:val="0"/>
          <w:numId w:val="12"/>
        </w:numPr>
        <w:rPr>
          <w:rFonts w:ascii="Arial" w:hAnsi="Arial" w:cs="Arial"/>
          <w:sz w:val="22"/>
          <w:szCs w:val="22"/>
        </w:rPr>
      </w:pPr>
      <w:r w:rsidRPr="001E0712">
        <w:rPr>
          <w:rFonts w:ascii="Arial" w:hAnsi="Arial" w:cs="Arial"/>
          <w:sz w:val="22"/>
          <w:szCs w:val="22"/>
        </w:rPr>
        <w:t>Rapid contraction of the atria (as much as 300bpm) which is conducted to the ventricles but too fast for the ventricles to pump efficiently</w:t>
      </w:r>
      <w:r w:rsidR="00C174DB">
        <w:rPr>
          <w:rFonts w:ascii="Arial" w:hAnsi="Arial" w:cs="Arial"/>
          <w:sz w:val="22"/>
          <w:szCs w:val="22"/>
        </w:rPr>
        <w:t>.</w:t>
      </w:r>
      <w:r w:rsidRPr="001E0712">
        <w:rPr>
          <w:rFonts w:ascii="Arial" w:hAnsi="Arial" w:cs="Arial"/>
          <w:sz w:val="22"/>
          <w:szCs w:val="22"/>
        </w:rPr>
        <w:t xml:space="preserve"> </w:t>
      </w:r>
    </w:p>
    <w:p w:rsidR="004669D3" w:rsidRDefault="004669D3" w:rsidP="004669D3">
      <w:pPr>
        <w:pStyle w:val="ListParagraph"/>
        <w:ind w:left="1440"/>
        <w:rPr>
          <w:rFonts w:ascii="Arial" w:hAnsi="Arial" w:cs="Arial"/>
          <w:sz w:val="22"/>
          <w:szCs w:val="22"/>
        </w:rPr>
      </w:pPr>
    </w:p>
    <w:p w:rsidR="004669D3" w:rsidRPr="004669D3" w:rsidRDefault="004669D3" w:rsidP="004669D3">
      <w:pPr>
        <w:pStyle w:val="ListParagraph"/>
        <w:ind w:left="1440"/>
        <w:rPr>
          <w:rFonts w:ascii="Arial" w:hAnsi="Arial" w:cs="Arial"/>
          <w:color w:val="000000" w:themeColor="text1"/>
          <w:sz w:val="22"/>
          <w:szCs w:val="22"/>
        </w:rPr>
      </w:pPr>
      <w:r w:rsidRPr="004669D3">
        <w:rPr>
          <w:rFonts w:ascii="Arial" w:hAnsi="Arial" w:cs="Arial"/>
          <w:color w:val="C0504D" w:themeColor="accent2"/>
          <w:sz w:val="22"/>
          <w:szCs w:val="22"/>
        </w:rPr>
        <w:t xml:space="preserve">Feedback for </w:t>
      </w:r>
      <w:r>
        <w:rPr>
          <w:rFonts w:ascii="Arial" w:hAnsi="Arial" w:cs="Arial"/>
          <w:color w:val="C0504D" w:themeColor="accent2"/>
          <w:sz w:val="22"/>
          <w:szCs w:val="22"/>
        </w:rPr>
        <w:t>correct</w:t>
      </w:r>
      <w:r w:rsidRPr="004669D3">
        <w:rPr>
          <w:rFonts w:ascii="Arial" w:hAnsi="Arial" w:cs="Arial"/>
          <w:color w:val="C0504D" w:themeColor="accent2"/>
          <w:sz w:val="22"/>
          <w:szCs w:val="22"/>
        </w:rPr>
        <w:t xml:space="preserve"> answers:</w:t>
      </w:r>
      <w:r>
        <w:rPr>
          <w:rFonts w:ascii="Arial" w:hAnsi="Arial" w:cs="Arial"/>
          <w:sz w:val="22"/>
          <w:szCs w:val="22"/>
        </w:rPr>
        <w:t xml:space="preserve"> </w:t>
      </w:r>
      <w:r>
        <w:rPr>
          <w:rFonts w:ascii="Arial" w:hAnsi="Arial" w:cs="Arial"/>
          <w:color w:val="000000" w:themeColor="text1"/>
          <w:sz w:val="22"/>
          <w:szCs w:val="22"/>
        </w:rPr>
        <w:t xml:space="preserve"> Well done! That is the right match.</w:t>
      </w:r>
    </w:p>
    <w:p w:rsidR="004669D3" w:rsidRDefault="004669D3" w:rsidP="004669D3">
      <w:pPr>
        <w:pStyle w:val="ListParagraph"/>
        <w:ind w:left="1440"/>
        <w:rPr>
          <w:rFonts w:ascii="Arial" w:hAnsi="Arial" w:cs="Arial"/>
          <w:sz w:val="22"/>
          <w:szCs w:val="22"/>
        </w:rPr>
      </w:pPr>
    </w:p>
    <w:p w:rsidR="004669D3" w:rsidRPr="004669D3" w:rsidRDefault="004669D3" w:rsidP="004669D3">
      <w:pPr>
        <w:pStyle w:val="ListParagraph"/>
        <w:ind w:left="1440"/>
        <w:rPr>
          <w:rFonts w:ascii="Arial" w:hAnsi="Arial" w:cs="Arial"/>
          <w:i/>
          <w:sz w:val="22"/>
          <w:szCs w:val="22"/>
        </w:rPr>
      </w:pPr>
      <w:r w:rsidRPr="004669D3">
        <w:rPr>
          <w:rFonts w:ascii="Arial" w:hAnsi="Arial" w:cs="Arial"/>
          <w:color w:val="C0504D" w:themeColor="accent2"/>
          <w:sz w:val="22"/>
          <w:szCs w:val="22"/>
        </w:rPr>
        <w:t>Feedback for wrong answers:</w:t>
      </w:r>
      <w:r>
        <w:rPr>
          <w:rFonts w:ascii="Arial" w:hAnsi="Arial" w:cs="Arial"/>
          <w:sz w:val="22"/>
          <w:szCs w:val="22"/>
        </w:rPr>
        <w:t xml:space="preserve"> If you’re stuck</w:t>
      </w:r>
      <w:r w:rsidR="00B156E8">
        <w:rPr>
          <w:rFonts w:ascii="Arial" w:hAnsi="Arial" w:cs="Arial"/>
          <w:sz w:val="22"/>
          <w:szCs w:val="22"/>
        </w:rPr>
        <w:t xml:space="preserve"> on this content</w:t>
      </w:r>
      <w:r>
        <w:rPr>
          <w:rFonts w:ascii="Arial" w:hAnsi="Arial" w:cs="Arial"/>
          <w:sz w:val="22"/>
          <w:szCs w:val="22"/>
        </w:rPr>
        <w:t xml:space="preserve">, you may want to check out Table 14-1 “Common Types of Arrhythmias, p. 201 of your textbook </w:t>
      </w:r>
      <w:r w:rsidRPr="004669D3">
        <w:rPr>
          <w:rFonts w:ascii="Arial" w:hAnsi="Arial" w:cs="Arial"/>
          <w:i/>
          <w:sz w:val="22"/>
          <w:szCs w:val="22"/>
        </w:rPr>
        <w:t>Pharmacology for the Health Professionals.</w:t>
      </w:r>
    </w:p>
    <w:p w:rsidR="004669D3" w:rsidRPr="004669D3" w:rsidRDefault="004669D3" w:rsidP="004669D3">
      <w:pPr>
        <w:pStyle w:val="ListParagraph"/>
        <w:rPr>
          <w:rFonts w:ascii="Arial" w:hAnsi="Arial" w:cs="Arial"/>
          <w:i/>
          <w:sz w:val="22"/>
          <w:szCs w:val="22"/>
        </w:rPr>
      </w:pPr>
    </w:p>
    <w:p w:rsidR="001E0712" w:rsidRPr="001E0712" w:rsidRDefault="001E0712" w:rsidP="001E0712">
      <w:pPr>
        <w:pStyle w:val="ListParagraph"/>
        <w:ind w:left="1440"/>
        <w:rPr>
          <w:rFonts w:ascii="Arial" w:hAnsi="Arial" w:cs="Arial"/>
          <w:sz w:val="22"/>
          <w:szCs w:val="22"/>
        </w:rPr>
      </w:pPr>
    </w:p>
    <w:p w:rsidR="004669D3" w:rsidRDefault="00E842FC" w:rsidP="006657D5">
      <w:pPr>
        <w:pStyle w:val="ListParagraph"/>
        <w:numPr>
          <w:ilvl w:val="0"/>
          <w:numId w:val="1"/>
        </w:numPr>
        <w:rPr>
          <w:rFonts w:ascii="Arial" w:hAnsi="Arial" w:cs="Arial"/>
          <w:sz w:val="22"/>
          <w:szCs w:val="22"/>
        </w:rPr>
      </w:pPr>
      <w:r w:rsidRPr="001E0712">
        <w:rPr>
          <w:rFonts w:ascii="Arial" w:hAnsi="Arial" w:cs="Arial"/>
          <w:sz w:val="22"/>
          <w:szCs w:val="22"/>
        </w:rPr>
        <w:t xml:space="preserve">True or false: </w:t>
      </w:r>
    </w:p>
    <w:p w:rsidR="00E842FC" w:rsidRPr="001E0712" w:rsidRDefault="00E842FC" w:rsidP="004669D3">
      <w:pPr>
        <w:pStyle w:val="ListParagraph"/>
        <w:rPr>
          <w:rFonts w:ascii="Arial" w:hAnsi="Arial" w:cs="Arial"/>
          <w:sz w:val="22"/>
          <w:szCs w:val="22"/>
        </w:rPr>
      </w:pPr>
      <w:r w:rsidRPr="001E0712">
        <w:rPr>
          <w:rFonts w:ascii="Arial" w:hAnsi="Arial" w:cs="Arial"/>
          <w:sz w:val="22"/>
          <w:szCs w:val="22"/>
        </w:rPr>
        <w:t>An ejection fraction of 70% means that the patient is in heart failure</w:t>
      </w:r>
      <w:r w:rsidR="0055530C">
        <w:rPr>
          <w:rFonts w:ascii="Arial" w:hAnsi="Arial" w:cs="Arial"/>
          <w:sz w:val="22"/>
          <w:szCs w:val="22"/>
        </w:rPr>
        <w:t>.</w:t>
      </w:r>
    </w:p>
    <w:p w:rsidR="00E842FC" w:rsidRPr="001E0712" w:rsidRDefault="0055530C" w:rsidP="004669D3">
      <w:pPr>
        <w:pStyle w:val="ListParagraph"/>
        <w:ind w:left="1440"/>
        <w:rPr>
          <w:rFonts w:ascii="Arial" w:hAnsi="Arial" w:cs="Arial"/>
          <w:sz w:val="22"/>
          <w:szCs w:val="22"/>
        </w:rPr>
      </w:pPr>
      <w:r w:rsidRPr="001E0712">
        <w:rPr>
          <w:rFonts w:ascii="Arial" w:hAnsi="Arial" w:cs="Arial"/>
          <w:sz w:val="22"/>
          <w:szCs w:val="22"/>
        </w:rPr>
        <w:t>Ans</w:t>
      </w:r>
      <w:r>
        <w:rPr>
          <w:rFonts w:ascii="Arial" w:hAnsi="Arial" w:cs="Arial"/>
          <w:sz w:val="22"/>
          <w:szCs w:val="22"/>
        </w:rPr>
        <w:t xml:space="preserve">wer: </w:t>
      </w:r>
      <w:r w:rsidRPr="001E0712">
        <w:rPr>
          <w:rFonts w:ascii="Arial" w:hAnsi="Arial" w:cs="Arial"/>
          <w:sz w:val="22"/>
          <w:szCs w:val="22"/>
        </w:rPr>
        <w:t xml:space="preserve"> </w:t>
      </w:r>
      <w:r w:rsidR="00E842FC" w:rsidRPr="001E0712">
        <w:rPr>
          <w:rFonts w:ascii="Arial" w:hAnsi="Arial" w:cs="Arial"/>
          <w:sz w:val="22"/>
          <w:szCs w:val="22"/>
        </w:rPr>
        <w:t>False</w:t>
      </w:r>
    </w:p>
    <w:p w:rsidR="00E842FC" w:rsidRDefault="00E842FC" w:rsidP="00C174DB">
      <w:pPr>
        <w:pStyle w:val="ListParagraph"/>
        <w:ind w:left="1440"/>
        <w:rPr>
          <w:rFonts w:ascii="Arial" w:hAnsi="Arial" w:cs="Arial"/>
          <w:sz w:val="22"/>
          <w:szCs w:val="22"/>
        </w:rPr>
      </w:pPr>
      <w:r w:rsidRPr="001E0712">
        <w:rPr>
          <w:rFonts w:ascii="Arial" w:hAnsi="Arial" w:cs="Arial"/>
          <w:sz w:val="22"/>
          <w:szCs w:val="22"/>
        </w:rPr>
        <w:t>Feedback</w:t>
      </w:r>
      <w:r w:rsidR="004669D3">
        <w:rPr>
          <w:rFonts w:ascii="Arial" w:hAnsi="Arial" w:cs="Arial"/>
          <w:sz w:val="22"/>
          <w:szCs w:val="22"/>
        </w:rPr>
        <w:t xml:space="preserve"> for true</w:t>
      </w:r>
      <w:r w:rsidRPr="001E0712">
        <w:rPr>
          <w:rFonts w:ascii="Arial" w:hAnsi="Arial" w:cs="Arial"/>
          <w:sz w:val="22"/>
          <w:szCs w:val="22"/>
        </w:rPr>
        <w:t>: A normal ejection fraction is &gt;60%, so at 70%, this is normal.</w:t>
      </w:r>
    </w:p>
    <w:p w:rsidR="0055530C" w:rsidRDefault="0055530C" w:rsidP="00C174DB">
      <w:pPr>
        <w:pStyle w:val="ListParagraph"/>
        <w:ind w:left="1440"/>
        <w:rPr>
          <w:rFonts w:ascii="Arial" w:hAnsi="Arial" w:cs="Arial"/>
          <w:sz w:val="22"/>
          <w:szCs w:val="22"/>
        </w:rPr>
      </w:pPr>
      <w:r w:rsidRPr="001E0712">
        <w:rPr>
          <w:rFonts w:ascii="Arial" w:hAnsi="Arial" w:cs="Arial"/>
          <w:sz w:val="22"/>
          <w:szCs w:val="22"/>
        </w:rPr>
        <w:t>Feedback</w:t>
      </w:r>
      <w:r>
        <w:rPr>
          <w:rFonts w:ascii="Arial" w:hAnsi="Arial" w:cs="Arial"/>
          <w:sz w:val="22"/>
          <w:szCs w:val="22"/>
        </w:rPr>
        <w:t xml:space="preserve"> for false</w:t>
      </w:r>
      <w:r w:rsidRPr="001E0712">
        <w:rPr>
          <w:rFonts w:ascii="Arial" w:hAnsi="Arial" w:cs="Arial"/>
          <w:sz w:val="22"/>
          <w:szCs w:val="22"/>
        </w:rPr>
        <w:t>:</w:t>
      </w:r>
      <w:r>
        <w:rPr>
          <w:rFonts w:ascii="Arial" w:hAnsi="Arial" w:cs="Arial"/>
          <w:sz w:val="22"/>
          <w:szCs w:val="22"/>
        </w:rPr>
        <w:t xml:space="preserve"> Correct! This </w:t>
      </w:r>
      <w:r w:rsidR="004C79DA">
        <w:rPr>
          <w:rFonts w:ascii="Arial" w:hAnsi="Arial" w:cs="Arial"/>
          <w:sz w:val="22"/>
          <w:szCs w:val="22"/>
        </w:rPr>
        <w:t>is a false statement because a normal ejection fraction is &gt;60%, so at 70%, this is normal.</w:t>
      </w:r>
    </w:p>
    <w:p w:rsidR="00C174DB" w:rsidRPr="001E0712" w:rsidRDefault="00C174DB" w:rsidP="00C174DB">
      <w:pPr>
        <w:pStyle w:val="ListParagraph"/>
        <w:ind w:left="1440"/>
        <w:rPr>
          <w:rFonts w:ascii="Arial" w:hAnsi="Arial" w:cs="Arial"/>
          <w:sz w:val="22"/>
          <w:szCs w:val="22"/>
        </w:rPr>
      </w:pPr>
    </w:p>
    <w:p w:rsidR="00C174DB" w:rsidRDefault="00E842FC" w:rsidP="006657D5">
      <w:pPr>
        <w:pStyle w:val="ListParagraph"/>
        <w:numPr>
          <w:ilvl w:val="0"/>
          <w:numId w:val="1"/>
        </w:numPr>
        <w:rPr>
          <w:rFonts w:ascii="Arial" w:hAnsi="Arial" w:cs="Arial"/>
          <w:sz w:val="22"/>
          <w:szCs w:val="22"/>
        </w:rPr>
      </w:pPr>
      <w:r w:rsidRPr="001E0712">
        <w:rPr>
          <w:rFonts w:ascii="Arial" w:hAnsi="Arial" w:cs="Arial"/>
          <w:sz w:val="22"/>
          <w:szCs w:val="22"/>
        </w:rPr>
        <w:t xml:space="preserve">Fill in the blank: </w:t>
      </w:r>
    </w:p>
    <w:p w:rsidR="00E842FC" w:rsidRPr="001E0712" w:rsidRDefault="00E842FC" w:rsidP="00C174DB">
      <w:pPr>
        <w:pStyle w:val="ListParagraph"/>
        <w:rPr>
          <w:rFonts w:ascii="Arial" w:hAnsi="Arial" w:cs="Arial"/>
          <w:sz w:val="22"/>
          <w:szCs w:val="22"/>
        </w:rPr>
      </w:pPr>
      <w:r w:rsidRPr="001E0712">
        <w:rPr>
          <w:rFonts w:ascii="Arial" w:hAnsi="Arial" w:cs="Arial"/>
          <w:sz w:val="22"/>
          <w:szCs w:val="22"/>
        </w:rPr>
        <w:t>Two uses of cardiotonic drugs are__________________- and _____________.</w:t>
      </w:r>
    </w:p>
    <w:p w:rsidR="00E842FC" w:rsidRDefault="00E842FC" w:rsidP="004C79DA">
      <w:pPr>
        <w:pStyle w:val="ListParagraph"/>
        <w:ind w:left="1440"/>
        <w:rPr>
          <w:rFonts w:ascii="Arial" w:hAnsi="Arial" w:cs="Arial"/>
          <w:sz w:val="22"/>
          <w:szCs w:val="22"/>
        </w:rPr>
      </w:pPr>
      <w:r w:rsidRPr="001E0712">
        <w:rPr>
          <w:rFonts w:ascii="Arial" w:hAnsi="Arial" w:cs="Arial"/>
          <w:sz w:val="22"/>
          <w:szCs w:val="22"/>
        </w:rPr>
        <w:t>Ans: heart failure</w:t>
      </w:r>
      <w:r w:rsidRPr="001E0712">
        <w:rPr>
          <w:rFonts w:ascii="Arial" w:hAnsi="Arial" w:cs="Arial"/>
          <w:sz w:val="22"/>
          <w:szCs w:val="22"/>
        </w:rPr>
        <w:tab/>
        <w:t>atrial fibrillation</w:t>
      </w:r>
    </w:p>
    <w:p w:rsidR="0052006E" w:rsidRPr="001E0712" w:rsidRDefault="0052006E" w:rsidP="004C79DA">
      <w:pPr>
        <w:pStyle w:val="ListParagraph"/>
        <w:ind w:left="1440"/>
        <w:rPr>
          <w:rFonts w:ascii="Arial" w:hAnsi="Arial" w:cs="Arial"/>
          <w:sz w:val="22"/>
          <w:szCs w:val="22"/>
        </w:rPr>
      </w:pPr>
    </w:p>
    <w:p w:rsidR="00C174DB" w:rsidRDefault="00E842FC" w:rsidP="006657D5">
      <w:pPr>
        <w:pStyle w:val="ListParagraph"/>
        <w:numPr>
          <w:ilvl w:val="0"/>
          <w:numId w:val="1"/>
        </w:numPr>
        <w:rPr>
          <w:rFonts w:ascii="Arial" w:hAnsi="Arial" w:cs="Arial"/>
          <w:sz w:val="22"/>
          <w:szCs w:val="22"/>
        </w:rPr>
      </w:pPr>
      <w:r w:rsidRPr="001E0712">
        <w:rPr>
          <w:rFonts w:ascii="Arial" w:hAnsi="Arial" w:cs="Arial"/>
          <w:sz w:val="22"/>
          <w:szCs w:val="22"/>
        </w:rPr>
        <w:t xml:space="preserve">Fill in the blank:  </w:t>
      </w:r>
    </w:p>
    <w:p w:rsidR="00E842FC" w:rsidRPr="001E0712" w:rsidRDefault="00E842FC" w:rsidP="00C174DB">
      <w:pPr>
        <w:pStyle w:val="ListParagraph"/>
        <w:rPr>
          <w:rFonts w:ascii="Arial" w:hAnsi="Arial" w:cs="Arial"/>
          <w:sz w:val="22"/>
          <w:szCs w:val="22"/>
        </w:rPr>
      </w:pPr>
      <w:r w:rsidRPr="001E0712">
        <w:rPr>
          <w:rFonts w:ascii="Arial" w:hAnsi="Arial" w:cs="Arial"/>
          <w:sz w:val="22"/>
          <w:szCs w:val="22"/>
        </w:rPr>
        <w:t>Quinidine, procainamide and disopyramide are examples of Class____ antiarrhythmics.</w:t>
      </w:r>
    </w:p>
    <w:p w:rsidR="00E842FC" w:rsidRDefault="00E842FC" w:rsidP="004C79DA">
      <w:pPr>
        <w:pStyle w:val="ListParagraph"/>
        <w:ind w:left="1440"/>
        <w:rPr>
          <w:rFonts w:ascii="Arial" w:hAnsi="Arial" w:cs="Arial"/>
          <w:sz w:val="22"/>
          <w:szCs w:val="22"/>
        </w:rPr>
      </w:pPr>
      <w:r w:rsidRPr="001E0712">
        <w:rPr>
          <w:rFonts w:ascii="Arial" w:hAnsi="Arial" w:cs="Arial"/>
          <w:sz w:val="22"/>
          <w:szCs w:val="22"/>
        </w:rPr>
        <w:t>Ans: IA</w:t>
      </w:r>
    </w:p>
    <w:p w:rsidR="0052006E" w:rsidRPr="001E0712" w:rsidRDefault="0052006E" w:rsidP="004C79DA">
      <w:pPr>
        <w:pStyle w:val="ListParagraph"/>
        <w:ind w:left="1440"/>
        <w:rPr>
          <w:rFonts w:ascii="Arial" w:hAnsi="Arial" w:cs="Arial"/>
          <w:sz w:val="22"/>
          <w:szCs w:val="22"/>
        </w:rPr>
      </w:pPr>
    </w:p>
    <w:p w:rsidR="00C174DB" w:rsidRDefault="00E842FC" w:rsidP="006657D5">
      <w:pPr>
        <w:pStyle w:val="ListParagraph"/>
        <w:numPr>
          <w:ilvl w:val="0"/>
          <w:numId w:val="1"/>
        </w:numPr>
        <w:rPr>
          <w:rFonts w:ascii="Arial" w:hAnsi="Arial" w:cs="Arial"/>
          <w:sz w:val="22"/>
          <w:szCs w:val="22"/>
        </w:rPr>
      </w:pPr>
      <w:r w:rsidRPr="001E0712">
        <w:rPr>
          <w:rFonts w:ascii="Arial" w:hAnsi="Arial" w:cs="Arial"/>
          <w:sz w:val="22"/>
          <w:szCs w:val="22"/>
        </w:rPr>
        <w:t xml:space="preserve">Fill in the blank: </w:t>
      </w:r>
    </w:p>
    <w:p w:rsidR="00E842FC" w:rsidRPr="001E0712" w:rsidRDefault="00E842FC" w:rsidP="00C174DB">
      <w:pPr>
        <w:pStyle w:val="ListParagraph"/>
        <w:rPr>
          <w:rFonts w:ascii="Arial" w:hAnsi="Arial" w:cs="Arial"/>
          <w:sz w:val="22"/>
          <w:szCs w:val="22"/>
        </w:rPr>
      </w:pPr>
      <w:r w:rsidRPr="001E0712">
        <w:rPr>
          <w:rFonts w:ascii="Arial" w:hAnsi="Arial" w:cs="Arial"/>
          <w:sz w:val="22"/>
          <w:szCs w:val="22"/>
        </w:rPr>
        <w:t>Verapamil and diltiazem block____________channels.</w:t>
      </w:r>
    </w:p>
    <w:p w:rsidR="00E842FC" w:rsidRDefault="00E842FC" w:rsidP="004C79DA">
      <w:pPr>
        <w:pStyle w:val="ListParagraph"/>
        <w:ind w:left="1440"/>
        <w:rPr>
          <w:rFonts w:ascii="Arial" w:hAnsi="Arial" w:cs="Arial"/>
          <w:sz w:val="22"/>
          <w:szCs w:val="22"/>
        </w:rPr>
      </w:pPr>
      <w:r w:rsidRPr="001E0712">
        <w:rPr>
          <w:rFonts w:ascii="Arial" w:hAnsi="Arial" w:cs="Arial"/>
          <w:sz w:val="22"/>
          <w:szCs w:val="22"/>
        </w:rPr>
        <w:t>Ans: calcium</w:t>
      </w:r>
    </w:p>
    <w:p w:rsidR="0052006E" w:rsidRPr="001E0712" w:rsidRDefault="0052006E" w:rsidP="004C79DA">
      <w:pPr>
        <w:pStyle w:val="ListParagraph"/>
        <w:ind w:left="1440"/>
        <w:rPr>
          <w:rFonts w:ascii="Arial" w:hAnsi="Arial" w:cs="Arial"/>
          <w:sz w:val="22"/>
          <w:szCs w:val="22"/>
        </w:rPr>
      </w:pPr>
    </w:p>
    <w:p w:rsidR="00C174DB" w:rsidRDefault="00E842FC" w:rsidP="006657D5">
      <w:pPr>
        <w:pStyle w:val="ListParagraph"/>
        <w:numPr>
          <w:ilvl w:val="0"/>
          <w:numId w:val="1"/>
        </w:numPr>
        <w:rPr>
          <w:rFonts w:ascii="Arial" w:hAnsi="Arial" w:cs="Arial"/>
          <w:sz w:val="22"/>
          <w:szCs w:val="22"/>
        </w:rPr>
      </w:pPr>
      <w:r w:rsidRPr="001E0712">
        <w:rPr>
          <w:rFonts w:ascii="Arial" w:hAnsi="Arial" w:cs="Arial"/>
          <w:sz w:val="22"/>
          <w:szCs w:val="22"/>
        </w:rPr>
        <w:t xml:space="preserve">Fill in the blank: </w:t>
      </w:r>
    </w:p>
    <w:p w:rsidR="00E842FC" w:rsidRPr="001E0712" w:rsidRDefault="00E842FC" w:rsidP="00C174DB">
      <w:pPr>
        <w:pStyle w:val="ListParagraph"/>
        <w:rPr>
          <w:rFonts w:ascii="Arial" w:hAnsi="Arial" w:cs="Arial"/>
          <w:sz w:val="22"/>
          <w:szCs w:val="22"/>
        </w:rPr>
      </w:pPr>
      <w:r w:rsidRPr="001E0712">
        <w:rPr>
          <w:rFonts w:ascii="Arial" w:hAnsi="Arial" w:cs="Arial"/>
          <w:sz w:val="22"/>
          <w:szCs w:val="22"/>
        </w:rPr>
        <w:t>The class of antiarrhythmia drugs that decreases myocardial response to sympathetic neurotransmitters is ____________________.</w:t>
      </w:r>
    </w:p>
    <w:p w:rsidR="00E842FC" w:rsidRDefault="00E842FC" w:rsidP="004C79DA">
      <w:pPr>
        <w:pStyle w:val="ListParagraph"/>
        <w:ind w:left="1440"/>
        <w:rPr>
          <w:rFonts w:ascii="Arial" w:hAnsi="Arial" w:cs="Arial"/>
          <w:sz w:val="22"/>
          <w:szCs w:val="22"/>
        </w:rPr>
      </w:pPr>
      <w:r w:rsidRPr="001E0712">
        <w:rPr>
          <w:rFonts w:ascii="Arial" w:hAnsi="Arial" w:cs="Arial"/>
          <w:sz w:val="22"/>
          <w:szCs w:val="22"/>
        </w:rPr>
        <w:t>Ans: beta blockers  OR Class II</w:t>
      </w:r>
    </w:p>
    <w:p w:rsidR="0052006E" w:rsidRPr="001E0712" w:rsidRDefault="0052006E" w:rsidP="004C79DA">
      <w:pPr>
        <w:pStyle w:val="ListParagraph"/>
        <w:ind w:left="1440"/>
        <w:rPr>
          <w:rFonts w:ascii="Arial" w:hAnsi="Arial" w:cs="Arial"/>
          <w:sz w:val="22"/>
          <w:szCs w:val="22"/>
        </w:rPr>
      </w:pPr>
    </w:p>
    <w:p w:rsidR="00C174DB" w:rsidRDefault="00C174DB" w:rsidP="006657D5">
      <w:pPr>
        <w:pStyle w:val="ListParagraph"/>
        <w:numPr>
          <w:ilvl w:val="0"/>
          <w:numId w:val="1"/>
        </w:numPr>
        <w:rPr>
          <w:rFonts w:ascii="Arial" w:hAnsi="Arial" w:cs="Arial"/>
          <w:sz w:val="22"/>
          <w:szCs w:val="22"/>
        </w:rPr>
      </w:pPr>
      <w:r w:rsidRPr="001E0712">
        <w:rPr>
          <w:rFonts w:ascii="Arial" w:hAnsi="Arial" w:cs="Arial"/>
          <w:sz w:val="22"/>
          <w:szCs w:val="22"/>
        </w:rPr>
        <w:t>Fill in the blank:</w:t>
      </w:r>
    </w:p>
    <w:p w:rsidR="00E842FC" w:rsidRPr="001E0712" w:rsidRDefault="0052006E" w:rsidP="00C174DB">
      <w:pPr>
        <w:pStyle w:val="ListParagraph"/>
        <w:rPr>
          <w:rFonts w:ascii="Arial" w:hAnsi="Arial" w:cs="Arial"/>
          <w:sz w:val="22"/>
          <w:szCs w:val="22"/>
        </w:rPr>
      </w:pPr>
      <w:r>
        <w:rPr>
          <w:rFonts w:ascii="Arial" w:hAnsi="Arial" w:cs="Arial"/>
          <w:sz w:val="22"/>
          <w:szCs w:val="22"/>
        </w:rPr>
        <w:t>M</w:t>
      </w:r>
      <w:r w:rsidR="00E842FC" w:rsidRPr="001E0712">
        <w:rPr>
          <w:rFonts w:ascii="Arial" w:hAnsi="Arial" w:cs="Arial"/>
          <w:sz w:val="22"/>
          <w:szCs w:val="22"/>
        </w:rPr>
        <w:t>iodarone is a Class III drug that prolongs this phase of the cardiac action potential:_______________.</w:t>
      </w:r>
    </w:p>
    <w:p w:rsidR="00E842FC" w:rsidRDefault="00E842FC" w:rsidP="0052006E">
      <w:pPr>
        <w:pStyle w:val="ListParagraph"/>
        <w:ind w:left="1440"/>
        <w:rPr>
          <w:rFonts w:ascii="Arial" w:hAnsi="Arial" w:cs="Arial"/>
          <w:sz w:val="22"/>
          <w:szCs w:val="22"/>
        </w:rPr>
      </w:pPr>
      <w:r w:rsidRPr="001E0712">
        <w:rPr>
          <w:rFonts w:ascii="Arial" w:hAnsi="Arial" w:cs="Arial"/>
          <w:sz w:val="22"/>
          <w:szCs w:val="22"/>
        </w:rPr>
        <w:t>Ans: refractory</w:t>
      </w:r>
    </w:p>
    <w:p w:rsidR="0052006E" w:rsidRDefault="0052006E" w:rsidP="004C79DA">
      <w:pPr>
        <w:pStyle w:val="ListParagraph"/>
        <w:ind w:left="1440"/>
        <w:rPr>
          <w:rFonts w:ascii="Arial" w:hAnsi="Arial" w:cs="Arial"/>
          <w:color w:val="C0504D" w:themeColor="accent2"/>
          <w:sz w:val="22"/>
          <w:szCs w:val="22"/>
        </w:rPr>
      </w:pPr>
      <w:r>
        <w:rPr>
          <w:rFonts w:ascii="Arial" w:hAnsi="Arial" w:cs="Arial"/>
          <w:color w:val="C0504D" w:themeColor="accent2"/>
          <w:sz w:val="22"/>
          <w:szCs w:val="22"/>
        </w:rPr>
        <w:t>Paul, not sure what to do about the feedback – perhaps just:</w:t>
      </w:r>
    </w:p>
    <w:p w:rsidR="004C79DA" w:rsidRDefault="00553D2A" w:rsidP="004C79DA">
      <w:pPr>
        <w:pStyle w:val="ListParagraph"/>
        <w:ind w:left="1440"/>
        <w:rPr>
          <w:rFonts w:ascii="Arial" w:hAnsi="Arial" w:cs="Arial"/>
          <w:color w:val="C0504D" w:themeColor="accent2"/>
          <w:sz w:val="22"/>
          <w:szCs w:val="22"/>
        </w:rPr>
      </w:pPr>
      <w:r w:rsidRPr="00483088">
        <w:rPr>
          <w:rFonts w:ascii="Arial" w:hAnsi="Arial" w:cs="Arial"/>
          <w:color w:val="C0504D" w:themeColor="accent2"/>
          <w:sz w:val="22"/>
          <w:szCs w:val="22"/>
        </w:rPr>
        <w:t>For incorrect:  Hmmm… make sure your spelling is correct.  If you are having trouble with the classes of drugs for heart conditions, review</w:t>
      </w:r>
      <w:r w:rsidR="00483088" w:rsidRPr="00483088">
        <w:rPr>
          <w:rFonts w:ascii="Arial" w:hAnsi="Arial" w:cs="Arial"/>
          <w:color w:val="C0504D" w:themeColor="accent2"/>
          <w:sz w:val="22"/>
          <w:szCs w:val="22"/>
        </w:rPr>
        <w:t xml:space="preserve"> the section on antiarrhythmic drugs. </w:t>
      </w:r>
      <w:r w:rsidR="0052006E">
        <w:rPr>
          <w:rFonts w:ascii="Arial" w:hAnsi="Arial" w:cs="Arial"/>
          <w:color w:val="C0504D" w:themeColor="accent2"/>
          <w:sz w:val="22"/>
          <w:szCs w:val="22"/>
        </w:rPr>
        <w:t xml:space="preserve"> </w:t>
      </w:r>
    </w:p>
    <w:p w:rsidR="0052006E" w:rsidRDefault="0052006E" w:rsidP="00483088">
      <w:pPr>
        <w:pStyle w:val="ListParagraph"/>
        <w:ind w:left="1440"/>
        <w:rPr>
          <w:rFonts w:ascii="Arial" w:hAnsi="Arial" w:cs="Arial"/>
          <w:color w:val="C0504D" w:themeColor="accent2"/>
          <w:sz w:val="22"/>
          <w:szCs w:val="22"/>
        </w:rPr>
      </w:pPr>
      <w:r>
        <w:rPr>
          <w:rFonts w:ascii="Arial" w:hAnsi="Arial" w:cs="Arial"/>
          <w:color w:val="C0504D" w:themeColor="accent2"/>
          <w:sz w:val="22"/>
          <w:szCs w:val="22"/>
        </w:rPr>
        <w:t xml:space="preserve">For correct: Well done!           and </w:t>
      </w:r>
      <w:r>
        <w:rPr>
          <w:rFonts w:ascii="Arial" w:hAnsi="Arial" w:cs="Arial"/>
          <w:color w:val="C0504D" w:themeColor="accent2"/>
          <w:sz w:val="22"/>
          <w:szCs w:val="22"/>
        </w:rPr>
        <w:tab/>
        <w:t>Correct!         and      That’s right!</w:t>
      </w:r>
    </w:p>
    <w:p w:rsidR="0052006E" w:rsidRPr="0052006E" w:rsidRDefault="0052006E" w:rsidP="004C79DA">
      <w:pPr>
        <w:pStyle w:val="ListParagraph"/>
        <w:ind w:left="1440"/>
        <w:rPr>
          <w:rFonts w:ascii="Arial" w:hAnsi="Arial" w:cs="Arial"/>
          <w:color w:val="C0504D" w:themeColor="accent2"/>
          <w:sz w:val="22"/>
          <w:szCs w:val="22"/>
        </w:rPr>
      </w:pPr>
    </w:p>
    <w:p w:rsidR="00E842FC" w:rsidRPr="001E0712" w:rsidRDefault="00E842FC" w:rsidP="00E46828">
      <w:pPr>
        <w:pStyle w:val="ListParagraph"/>
        <w:numPr>
          <w:ilvl w:val="0"/>
          <w:numId w:val="1"/>
        </w:numPr>
        <w:rPr>
          <w:rFonts w:ascii="Arial" w:hAnsi="Arial" w:cs="Arial"/>
          <w:sz w:val="22"/>
          <w:szCs w:val="22"/>
        </w:rPr>
      </w:pPr>
      <w:r w:rsidRPr="001E0712">
        <w:rPr>
          <w:rFonts w:ascii="Arial" w:hAnsi="Arial" w:cs="Arial"/>
          <w:sz w:val="22"/>
          <w:szCs w:val="22"/>
        </w:rPr>
        <w:t>Examples of serious adverse reactions to antiarrhythmia drugs that warrant great concern include:</w:t>
      </w:r>
      <w:r w:rsidR="00C174DB">
        <w:rPr>
          <w:rFonts w:ascii="Arial" w:hAnsi="Arial" w:cs="Arial"/>
          <w:sz w:val="22"/>
          <w:szCs w:val="22"/>
        </w:rPr>
        <w:t xml:space="preserve"> (Select all that apply)</w:t>
      </w:r>
    </w:p>
    <w:p w:rsidR="00E842FC" w:rsidRPr="001E0712" w:rsidRDefault="00E842FC" w:rsidP="00E46828">
      <w:pPr>
        <w:pStyle w:val="ListParagraph"/>
        <w:numPr>
          <w:ilvl w:val="1"/>
          <w:numId w:val="1"/>
        </w:numPr>
        <w:rPr>
          <w:rFonts w:ascii="Arial" w:hAnsi="Arial" w:cs="Arial"/>
          <w:sz w:val="22"/>
          <w:szCs w:val="22"/>
        </w:rPr>
      </w:pPr>
      <w:r w:rsidRPr="001E0712">
        <w:rPr>
          <w:rFonts w:ascii="Arial" w:hAnsi="Arial" w:cs="Arial"/>
          <w:sz w:val="22"/>
          <w:szCs w:val="22"/>
        </w:rPr>
        <w:t>Bradycardia</w:t>
      </w:r>
    </w:p>
    <w:p w:rsidR="00E842FC" w:rsidRPr="001E0712" w:rsidRDefault="00E842FC" w:rsidP="00E46828">
      <w:pPr>
        <w:pStyle w:val="ListParagraph"/>
        <w:numPr>
          <w:ilvl w:val="1"/>
          <w:numId w:val="1"/>
        </w:numPr>
        <w:rPr>
          <w:rFonts w:ascii="Arial" w:hAnsi="Arial" w:cs="Arial"/>
          <w:sz w:val="22"/>
          <w:szCs w:val="22"/>
        </w:rPr>
      </w:pPr>
      <w:r w:rsidRPr="001E0712">
        <w:rPr>
          <w:rFonts w:ascii="Arial" w:hAnsi="Arial" w:cs="Arial"/>
          <w:sz w:val="22"/>
          <w:szCs w:val="22"/>
        </w:rPr>
        <w:t>Nausea and vomiting</w:t>
      </w:r>
    </w:p>
    <w:p w:rsidR="00E842FC" w:rsidRPr="001E0712" w:rsidRDefault="00E842FC" w:rsidP="00E46828">
      <w:pPr>
        <w:pStyle w:val="ListParagraph"/>
        <w:numPr>
          <w:ilvl w:val="1"/>
          <w:numId w:val="1"/>
        </w:numPr>
        <w:rPr>
          <w:rFonts w:ascii="Arial" w:hAnsi="Arial" w:cs="Arial"/>
          <w:sz w:val="22"/>
          <w:szCs w:val="22"/>
        </w:rPr>
      </w:pPr>
      <w:r w:rsidRPr="001E0712">
        <w:rPr>
          <w:rFonts w:ascii="Arial" w:hAnsi="Arial" w:cs="Arial"/>
          <w:sz w:val="22"/>
          <w:szCs w:val="22"/>
        </w:rPr>
        <w:t>Severe hypotension</w:t>
      </w:r>
    </w:p>
    <w:p w:rsidR="00E842FC" w:rsidRPr="001E0712" w:rsidRDefault="00E842FC" w:rsidP="00E46828">
      <w:pPr>
        <w:pStyle w:val="ListParagraph"/>
        <w:numPr>
          <w:ilvl w:val="1"/>
          <w:numId w:val="1"/>
        </w:numPr>
        <w:rPr>
          <w:rFonts w:ascii="Arial" w:hAnsi="Arial" w:cs="Arial"/>
          <w:sz w:val="22"/>
          <w:szCs w:val="22"/>
        </w:rPr>
      </w:pPr>
      <w:r w:rsidRPr="001E0712">
        <w:rPr>
          <w:rFonts w:ascii="Arial" w:hAnsi="Arial" w:cs="Arial"/>
          <w:sz w:val="22"/>
          <w:szCs w:val="22"/>
        </w:rPr>
        <w:t>Dry mouth and dizziness</w:t>
      </w:r>
    </w:p>
    <w:p w:rsidR="00553D2A" w:rsidRDefault="00553D2A" w:rsidP="00DE2765">
      <w:pPr>
        <w:pStyle w:val="ListParagraph"/>
        <w:ind w:left="1440"/>
        <w:rPr>
          <w:rFonts w:ascii="Arial" w:hAnsi="Arial" w:cs="Arial"/>
          <w:sz w:val="22"/>
          <w:szCs w:val="22"/>
        </w:rPr>
      </w:pPr>
    </w:p>
    <w:p w:rsidR="00C9283A" w:rsidRDefault="00C9283A" w:rsidP="00C9283A">
      <w:pPr>
        <w:pStyle w:val="ListParagraph"/>
        <w:rPr>
          <w:rFonts w:ascii="Arial" w:hAnsi="Arial" w:cs="Arial"/>
          <w:sz w:val="22"/>
          <w:szCs w:val="22"/>
        </w:rPr>
      </w:pPr>
    </w:p>
    <w:p w:rsidR="00E842FC" w:rsidRDefault="00C9283A" w:rsidP="00C9283A">
      <w:pPr>
        <w:pStyle w:val="ListParagraph"/>
        <w:rPr>
          <w:rFonts w:ascii="Arial" w:hAnsi="Arial" w:cs="Arial"/>
          <w:sz w:val="22"/>
          <w:szCs w:val="22"/>
        </w:rPr>
      </w:pPr>
      <w:r>
        <w:rPr>
          <w:rFonts w:ascii="Arial" w:hAnsi="Arial" w:cs="Arial"/>
          <w:sz w:val="22"/>
          <w:szCs w:val="22"/>
        </w:rPr>
        <w:t>Correct answer a b and c</w:t>
      </w:r>
    </w:p>
    <w:p w:rsidR="00C9283A" w:rsidRDefault="00C9283A" w:rsidP="00C9283A">
      <w:pPr>
        <w:pStyle w:val="ListParagraph"/>
        <w:rPr>
          <w:rFonts w:ascii="Arial" w:hAnsi="Arial" w:cs="Arial"/>
          <w:sz w:val="22"/>
          <w:szCs w:val="22"/>
        </w:rPr>
      </w:pPr>
    </w:p>
    <w:p w:rsidR="00C9283A" w:rsidRDefault="00C9283A" w:rsidP="00C9283A">
      <w:pPr>
        <w:pStyle w:val="ListParagraph"/>
        <w:rPr>
          <w:rFonts w:ascii="Arial" w:hAnsi="Arial" w:cs="Arial"/>
          <w:sz w:val="22"/>
          <w:szCs w:val="22"/>
        </w:rPr>
      </w:pPr>
      <w:r>
        <w:rPr>
          <w:rFonts w:ascii="Arial" w:hAnsi="Arial" w:cs="Arial"/>
          <w:sz w:val="22"/>
          <w:szCs w:val="22"/>
        </w:rPr>
        <w:t>Feedback for correct: Good job! You selected the right three serious adverse reactions to antiarrhythmia drugs.</w:t>
      </w:r>
    </w:p>
    <w:p w:rsidR="00C9283A" w:rsidRDefault="00C9283A" w:rsidP="00C9283A">
      <w:pPr>
        <w:pStyle w:val="ListParagraph"/>
        <w:rPr>
          <w:rFonts w:ascii="Arial" w:hAnsi="Arial" w:cs="Arial"/>
          <w:sz w:val="22"/>
          <w:szCs w:val="22"/>
        </w:rPr>
      </w:pPr>
    </w:p>
    <w:p w:rsidR="00C9283A" w:rsidRPr="001E0712" w:rsidRDefault="00C9283A" w:rsidP="00C9283A">
      <w:pPr>
        <w:pStyle w:val="ListParagraph"/>
        <w:ind w:left="709"/>
        <w:rPr>
          <w:rFonts w:ascii="Arial" w:hAnsi="Arial" w:cs="Arial"/>
          <w:sz w:val="22"/>
          <w:szCs w:val="22"/>
        </w:rPr>
      </w:pPr>
      <w:r>
        <w:rPr>
          <w:rFonts w:ascii="Arial" w:hAnsi="Arial" w:cs="Arial"/>
          <w:sz w:val="22"/>
          <w:szCs w:val="22"/>
        </w:rPr>
        <w:t xml:space="preserve">Feedback for incorrect: Not quite. </w:t>
      </w:r>
      <w:r w:rsidRPr="001E0712">
        <w:rPr>
          <w:rFonts w:ascii="Arial" w:hAnsi="Arial" w:cs="Arial"/>
          <w:sz w:val="22"/>
          <w:szCs w:val="22"/>
        </w:rPr>
        <w:t xml:space="preserve">While </w:t>
      </w:r>
      <w:r>
        <w:rPr>
          <w:rFonts w:ascii="Arial" w:hAnsi="Arial" w:cs="Arial"/>
          <w:sz w:val="22"/>
          <w:szCs w:val="22"/>
        </w:rPr>
        <w:t xml:space="preserve">dry mouth </w:t>
      </w:r>
      <w:r w:rsidR="00DE2765">
        <w:rPr>
          <w:rFonts w:ascii="Arial" w:hAnsi="Arial" w:cs="Arial"/>
          <w:sz w:val="22"/>
          <w:szCs w:val="22"/>
        </w:rPr>
        <w:t>and</w:t>
      </w:r>
      <w:r>
        <w:rPr>
          <w:rFonts w:ascii="Arial" w:hAnsi="Arial" w:cs="Arial"/>
          <w:sz w:val="22"/>
          <w:szCs w:val="22"/>
        </w:rPr>
        <w:t xml:space="preserve"> dizziness </w:t>
      </w:r>
      <w:r w:rsidRPr="001E0712">
        <w:rPr>
          <w:rFonts w:ascii="Arial" w:hAnsi="Arial" w:cs="Arial"/>
          <w:sz w:val="22"/>
          <w:szCs w:val="22"/>
        </w:rPr>
        <w:t>are certainly bothersome, some side effects are to be expected and the patient will have to learn to manage them</w:t>
      </w:r>
      <w:r>
        <w:rPr>
          <w:rFonts w:ascii="Arial" w:hAnsi="Arial" w:cs="Arial"/>
          <w:sz w:val="22"/>
          <w:szCs w:val="22"/>
        </w:rPr>
        <w:t>.</w:t>
      </w:r>
    </w:p>
    <w:p w:rsidR="00C9283A" w:rsidRDefault="00C9283A" w:rsidP="00C9283A">
      <w:pPr>
        <w:pStyle w:val="ListParagraph"/>
        <w:rPr>
          <w:rFonts w:ascii="Arial" w:hAnsi="Arial" w:cs="Arial"/>
          <w:sz w:val="22"/>
          <w:szCs w:val="22"/>
        </w:rPr>
      </w:pPr>
    </w:p>
    <w:p w:rsidR="00C9283A" w:rsidRPr="001E0712" w:rsidRDefault="00C9283A" w:rsidP="00C9283A">
      <w:pPr>
        <w:pStyle w:val="ListParagraph"/>
        <w:rPr>
          <w:rFonts w:ascii="Arial" w:hAnsi="Arial" w:cs="Arial"/>
          <w:sz w:val="22"/>
          <w:szCs w:val="22"/>
        </w:rPr>
      </w:pPr>
    </w:p>
    <w:p w:rsidR="00E842FC" w:rsidRPr="001E0712" w:rsidRDefault="00E842FC" w:rsidP="00E46828">
      <w:pPr>
        <w:pStyle w:val="ListParagraph"/>
        <w:numPr>
          <w:ilvl w:val="0"/>
          <w:numId w:val="1"/>
        </w:numPr>
        <w:rPr>
          <w:rFonts w:ascii="Arial" w:hAnsi="Arial" w:cs="Arial"/>
          <w:sz w:val="22"/>
          <w:szCs w:val="22"/>
        </w:rPr>
      </w:pPr>
      <w:r w:rsidRPr="001E0712">
        <w:rPr>
          <w:rFonts w:ascii="Arial" w:hAnsi="Arial" w:cs="Arial"/>
          <w:sz w:val="22"/>
          <w:szCs w:val="22"/>
        </w:rPr>
        <w:t>Two important contraindications to antiarrhythmia drugs include:</w:t>
      </w:r>
      <w:r w:rsidR="00C174DB">
        <w:rPr>
          <w:rFonts w:ascii="Arial" w:hAnsi="Arial" w:cs="Arial"/>
          <w:sz w:val="22"/>
          <w:szCs w:val="22"/>
        </w:rPr>
        <w:t xml:space="preserve"> (Select the two that apply)</w:t>
      </w:r>
      <w:r w:rsidR="000241AF">
        <w:rPr>
          <w:rFonts w:ascii="Arial" w:hAnsi="Arial" w:cs="Arial"/>
          <w:sz w:val="22"/>
          <w:szCs w:val="22"/>
        </w:rPr>
        <w:t>.</w:t>
      </w:r>
      <w:r w:rsidR="00C174DB">
        <w:rPr>
          <w:rFonts w:ascii="Arial" w:hAnsi="Arial" w:cs="Arial"/>
          <w:sz w:val="22"/>
          <w:szCs w:val="22"/>
        </w:rPr>
        <w:t xml:space="preserve"> </w:t>
      </w:r>
    </w:p>
    <w:p w:rsidR="00E842FC" w:rsidRPr="001E0712" w:rsidRDefault="00E842FC" w:rsidP="00E46828">
      <w:pPr>
        <w:pStyle w:val="ListParagraph"/>
        <w:numPr>
          <w:ilvl w:val="1"/>
          <w:numId w:val="1"/>
        </w:numPr>
        <w:rPr>
          <w:rFonts w:ascii="Arial" w:hAnsi="Arial" w:cs="Arial"/>
          <w:sz w:val="22"/>
          <w:szCs w:val="22"/>
        </w:rPr>
      </w:pPr>
      <w:r w:rsidRPr="001E0712">
        <w:rPr>
          <w:rFonts w:ascii="Arial" w:hAnsi="Arial" w:cs="Arial"/>
          <w:sz w:val="22"/>
          <w:szCs w:val="22"/>
        </w:rPr>
        <w:t>Pregnancy and lactation</w:t>
      </w:r>
    </w:p>
    <w:p w:rsidR="00E842FC" w:rsidRPr="00C9283A" w:rsidRDefault="00E842FC" w:rsidP="00E46828">
      <w:pPr>
        <w:pStyle w:val="ListParagraph"/>
        <w:numPr>
          <w:ilvl w:val="1"/>
          <w:numId w:val="1"/>
        </w:numPr>
        <w:rPr>
          <w:rFonts w:ascii="Arial" w:hAnsi="Arial" w:cs="Arial"/>
          <w:sz w:val="22"/>
          <w:szCs w:val="22"/>
        </w:rPr>
      </w:pPr>
      <w:r w:rsidRPr="00C9283A">
        <w:rPr>
          <w:rFonts w:ascii="Arial" w:hAnsi="Arial" w:cs="Arial"/>
          <w:sz w:val="22"/>
          <w:szCs w:val="22"/>
        </w:rPr>
        <w:t>Hypersensitivity to the class of agents being considered</w:t>
      </w:r>
    </w:p>
    <w:p w:rsidR="00E842FC" w:rsidRPr="001E0712" w:rsidRDefault="00E842FC" w:rsidP="00E46828">
      <w:pPr>
        <w:pStyle w:val="ListParagraph"/>
        <w:numPr>
          <w:ilvl w:val="1"/>
          <w:numId w:val="1"/>
        </w:numPr>
        <w:rPr>
          <w:rFonts w:ascii="Arial" w:hAnsi="Arial" w:cs="Arial"/>
          <w:sz w:val="22"/>
          <w:szCs w:val="22"/>
        </w:rPr>
      </w:pPr>
      <w:r w:rsidRPr="00C9283A">
        <w:rPr>
          <w:rFonts w:ascii="Arial" w:hAnsi="Arial" w:cs="Arial"/>
          <w:sz w:val="22"/>
          <w:szCs w:val="22"/>
        </w:rPr>
        <w:t>History of</w:t>
      </w:r>
      <w:r w:rsidRPr="001E0712">
        <w:rPr>
          <w:rFonts w:ascii="Arial" w:hAnsi="Arial" w:cs="Arial"/>
          <w:sz w:val="22"/>
          <w:szCs w:val="22"/>
        </w:rPr>
        <w:t xml:space="preserve"> myocardial infarction</w:t>
      </w:r>
    </w:p>
    <w:p w:rsidR="00E842FC" w:rsidRPr="001E0712" w:rsidRDefault="00E842FC" w:rsidP="00E46828">
      <w:pPr>
        <w:pStyle w:val="ListParagraph"/>
        <w:numPr>
          <w:ilvl w:val="1"/>
          <w:numId w:val="1"/>
        </w:numPr>
        <w:rPr>
          <w:rFonts w:ascii="Arial" w:hAnsi="Arial" w:cs="Arial"/>
          <w:sz w:val="22"/>
          <w:szCs w:val="22"/>
        </w:rPr>
      </w:pPr>
      <w:r w:rsidRPr="001E0712">
        <w:rPr>
          <w:rFonts w:ascii="Arial" w:hAnsi="Arial" w:cs="Arial"/>
          <w:sz w:val="22"/>
          <w:szCs w:val="22"/>
        </w:rPr>
        <w:t>Asthma</w:t>
      </w:r>
    </w:p>
    <w:p w:rsidR="00E842FC" w:rsidRPr="001E0712" w:rsidRDefault="00E842FC" w:rsidP="00C9283A">
      <w:pPr>
        <w:pStyle w:val="ListParagraph"/>
        <w:ind w:left="2160"/>
        <w:rPr>
          <w:rFonts w:ascii="Arial" w:hAnsi="Arial" w:cs="Arial"/>
          <w:sz w:val="22"/>
          <w:szCs w:val="22"/>
        </w:rPr>
      </w:pPr>
    </w:p>
    <w:p w:rsidR="00E842FC" w:rsidRDefault="00E842FC" w:rsidP="007841D2">
      <w:pPr>
        <w:pStyle w:val="ListParagraph"/>
        <w:ind w:left="360"/>
        <w:rPr>
          <w:sz w:val="22"/>
          <w:szCs w:val="22"/>
        </w:rPr>
      </w:pPr>
    </w:p>
    <w:p w:rsidR="00C9283A" w:rsidRDefault="00C9283A" w:rsidP="00561630">
      <w:pPr>
        <w:rPr>
          <w:rFonts w:ascii="Arial" w:hAnsi="Arial" w:cs="Arial"/>
          <w:sz w:val="22"/>
          <w:szCs w:val="22"/>
        </w:rPr>
      </w:pPr>
      <w:r w:rsidRPr="00C9283A">
        <w:rPr>
          <w:rFonts w:ascii="Arial" w:hAnsi="Arial" w:cs="Arial"/>
          <w:sz w:val="22"/>
          <w:szCs w:val="22"/>
        </w:rPr>
        <w:t>Correct answer:  a and b</w:t>
      </w:r>
    </w:p>
    <w:p w:rsidR="00C9283A" w:rsidRDefault="00C9283A" w:rsidP="00561630">
      <w:pPr>
        <w:rPr>
          <w:rFonts w:ascii="Arial" w:hAnsi="Arial" w:cs="Arial"/>
          <w:sz w:val="22"/>
          <w:szCs w:val="22"/>
        </w:rPr>
      </w:pPr>
    </w:p>
    <w:p w:rsidR="00C9283A" w:rsidRDefault="00C9283A" w:rsidP="00561630">
      <w:pPr>
        <w:rPr>
          <w:rFonts w:ascii="Arial" w:hAnsi="Arial" w:cs="Arial"/>
          <w:sz w:val="22"/>
          <w:szCs w:val="22"/>
        </w:rPr>
      </w:pPr>
      <w:r>
        <w:rPr>
          <w:rFonts w:ascii="Arial" w:hAnsi="Arial" w:cs="Arial"/>
          <w:sz w:val="22"/>
          <w:szCs w:val="22"/>
        </w:rPr>
        <w:t xml:space="preserve">Feedback for correct: Yes, pregnancy and lactation and hypersensitivity are important </w:t>
      </w:r>
      <w:r w:rsidRPr="001E0712">
        <w:rPr>
          <w:rFonts w:ascii="Arial" w:hAnsi="Arial" w:cs="Arial"/>
          <w:sz w:val="22"/>
          <w:szCs w:val="22"/>
        </w:rPr>
        <w:t>contraindications to antiarrhythmia drugs</w:t>
      </w:r>
      <w:r>
        <w:rPr>
          <w:rFonts w:ascii="Arial" w:hAnsi="Arial" w:cs="Arial"/>
          <w:sz w:val="22"/>
          <w:szCs w:val="22"/>
        </w:rPr>
        <w:t>.</w:t>
      </w:r>
    </w:p>
    <w:p w:rsidR="00DE2765" w:rsidRDefault="00DE2765" w:rsidP="00561630">
      <w:pPr>
        <w:rPr>
          <w:rFonts w:ascii="Arial" w:hAnsi="Arial" w:cs="Arial"/>
          <w:sz w:val="22"/>
          <w:szCs w:val="22"/>
        </w:rPr>
      </w:pPr>
    </w:p>
    <w:p w:rsidR="00C9283A" w:rsidRDefault="00C9283A" w:rsidP="00C9283A">
      <w:pPr>
        <w:pStyle w:val="ListParagraph"/>
        <w:ind w:left="0"/>
        <w:rPr>
          <w:rFonts w:ascii="Arial" w:hAnsi="Arial" w:cs="Arial"/>
          <w:sz w:val="22"/>
          <w:szCs w:val="22"/>
        </w:rPr>
      </w:pPr>
      <w:r>
        <w:rPr>
          <w:rFonts w:ascii="Arial" w:hAnsi="Arial" w:cs="Arial"/>
          <w:sz w:val="22"/>
          <w:szCs w:val="22"/>
        </w:rPr>
        <w:t>Feedback for incorrect: Not quite right…. A h</w:t>
      </w:r>
      <w:r w:rsidRPr="00C9283A">
        <w:rPr>
          <w:rFonts w:ascii="Arial" w:hAnsi="Arial" w:cs="Arial"/>
          <w:sz w:val="22"/>
          <w:szCs w:val="22"/>
        </w:rPr>
        <w:t>istory of</w:t>
      </w:r>
      <w:r w:rsidRPr="001E0712">
        <w:rPr>
          <w:rFonts w:ascii="Arial" w:hAnsi="Arial" w:cs="Arial"/>
          <w:sz w:val="22"/>
          <w:szCs w:val="22"/>
        </w:rPr>
        <w:t xml:space="preserve"> myocardial infarction is not a contraindication. In fact, antiarrhythmic therapy is important following a myocardial infarction as this is an important cause of early death.</w:t>
      </w:r>
      <w:r>
        <w:rPr>
          <w:rFonts w:ascii="Arial" w:hAnsi="Arial" w:cs="Arial"/>
          <w:sz w:val="22"/>
          <w:szCs w:val="22"/>
        </w:rPr>
        <w:t xml:space="preserve"> </w:t>
      </w:r>
    </w:p>
    <w:p w:rsidR="00C9283A" w:rsidRDefault="00C9283A" w:rsidP="00C9283A">
      <w:pPr>
        <w:pStyle w:val="ListParagraph"/>
        <w:ind w:left="0"/>
        <w:rPr>
          <w:rFonts w:ascii="Arial" w:hAnsi="Arial" w:cs="Arial"/>
          <w:sz w:val="22"/>
          <w:szCs w:val="22"/>
        </w:rPr>
      </w:pPr>
    </w:p>
    <w:p w:rsidR="00C9283A" w:rsidRPr="001E0712" w:rsidRDefault="00C9283A" w:rsidP="00C9283A">
      <w:pPr>
        <w:pStyle w:val="ListParagraph"/>
        <w:ind w:left="0"/>
        <w:rPr>
          <w:rFonts w:ascii="Arial" w:hAnsi="Arial" w:cs="Arial"/>
          <w:sz w:val="22"/>
          <w:szCs w:val="22"/>
        </w:rPr>
      </w:pPr>
      <w:r w:rsidRPr="001E0712">
        <w:rPr>
          <w:rFonts w:ascii="Arial" w:hAnsi="Arial" w:cs="Arial"/>
          <w:sz w:val="22"/>
          <w:szCs w:val="22"/>
        </w:rPr>
        <w:t xml:space="preserve">The only class of drugs for which </w:t>
      </w:r>
      <w:r>
        <w:rPr>
          <w:rFonts w:ascii="Arial" w:hAnsi="Arial" w:cs="Arial"/>
          <w:sz w:val="22"/>
          <w:szCs w:val="22"/>
        </w:rPr>
        <w:t>asthma</w:t>
      </w:r>
      <w:r w:rsidRPr="001E0712">
        <w:rPr>
          <w:rFonts w:ascii="Arial" w:hAnsi="Arial" w:cs="Arial"/>
          <w:sz w:val="22"/>
          <w:szCs w:val="22"/>
        </w:rPr>
        <w:t xml:space="preserve"> is a concern is Class II, beta blockers. The use of beta blockers is contraindicated in asthma due to the potential for bronchospasm; beta-2 receptors in bronchial smooth muscle cause bronchoconstriction</w:t>
      </w:r>
      <w:r>
        <w:rPr>
          <w:rFonts w:ascii="Arial" w:hAnsi="Arial" w:cs="Arial"/>
          <w:sz w:val="22"/>
          <w:szCs w:val="22"/>
        </w:rPr>
        <w:t>.</w:t>
      </w:r>
    </w:p>
    <w:p w:rsidR="00C174DB" w:rsidRPr="00C747A9" w:rsidRDefault="00C174DB" w:rsidP="00561630">
      <w:pPr>
        <w:rPr>
          <w:rFonts w:ascii="Arial" w:hAnsi="Arial" w:cs="Arial"/>
          <w:sz w:val="22"/>
          <w:szCs w:val="22"/>
        </w:rPr>
      </w:pPr>
      <w:r w:rsidRPr="00C9283A">
        <w:rPr>
          <w:rFonts w:ascii="Arial" w:hAnsi="Arial" w:cs="Arial"/>
          <w:sz w:val="22"/>
          <w:szCs w:val="22"/>
        </w:rPr>
        <w:br w:type="page"/>
      </w:r>
      <w:r w:rsidRPr="00C747A9">
        <w:rPr>
          <w:rFonts w:ascii="Arial" w:hAnsi="Arial" w:cs="Arial"/>
          <w:sz w:val="22"/>
          <w:szCs w:val="22"/>
          <w:lang w:val="fr-CA"/>
        </w:rPr>
        <w:t>(h1) Module 4 – Unit 3</w:t>
      </w:r>
      <w:r w:rsidR="00BE594B" w:rsidRPr="00C747A9">
        <w:rPr>
          <w:rFonts w:ascii="Arial" w:hAnsi="Arial" w:cs="Arial"/>
          <w:sz w:val="22"/>
          <w:szCs w:val="22"/>
          <w:lang w:val="fr-CA"/>
        </w:rPr>
        <w:t>:</w:t>
      </w:r>
      <w:r w:rsidRPr="00C747A9">
        <w:rPr>
          <w:rFonts w:ascii="Arial" w:hAnsi="Arial" w:cs="Arial"/>
          <w:sz w:val="22"/>
          <w:szCs w:val="22"/>
          <w:lang w:val="fr-CA"/>
        </w:rPr>
        <w:t xml:space="preserve"> </w:t>
      </w:r>
      <w:r w:rsidR="00BE594B" w:rsidRPr="00C747A9">
        <w:rPr>
          <w:rFonts w:ascii="Arial" w:hAnsi="Arial" w:cs="Arial"/>
          <w:sz w:val="22"/>
          <w:szCs w:val="22"/>
        </w:rPr>
        <w:t>Anti</w:t>
      </w:r>
      <w:r w:rsidRPr="00C747A9">
        <w:rPr>
          <w:rFonts w:ascii="Arial" w:hAnsi="Arial" w:cs="Arial"/>
          <w:sz w:val="22"/>
          <w:szCs w:val="22"/>
        </w:rPr>
        <w:t xml:space="preserve">anginal Drugs </w:t>
      </w:r>
    </w:p>
    <w:p w:rsidR="00C174DB" w:rsidRPr="00C747A9" w:rsidRDefault="00C174DB" w:rsidP="00C174DB">
      <w:pPr>
        <w:rPr>
          <w:rFonts w:ascii="Arial" w:hAnsi="Arial" w:cs="Arial"/>
          <w:sz w:val="22"/>
          <w:szCs w:val="22"/>
        </w:rPr>
      </w:pPr>
    </w:p>
    <w:p w:rsidR="00C174DB" w:rsidRPr="00C747A9" w:rsidRDefault="00C174DB" w:rsidP="00C174DB">
      <w:pPr>
        <w:rPr>
          <w:rFonts w:ascii="Arial" w:hAnsi="Arial" w:cs="Arial"/>
          <w:sz w:val="22"/>
          <w:szCs w:val="22"/>
        </w:rPr>
      </w:pPr>
      <w:r w:rsidRPr="00C747A9">
        <w:rPr>
          <w:rFonts w:ascii="Arial" w:hAnsi="Arial" w:cs="Arial"/>
          <w:sz w:val="22"/>
          <w:szCs w:val="22"/>
        </w:rPr>
        <w:t>(h2) Introduction</w:t>
      </w:r>
    </w:p>
    <w:p w:rsidR="00C174DB" w:rsidRDefault="00C174DB" w:rsidP="007841D2">
      <w:pPr>
        <w:pStyle w:val="ListParagraph"/>
        <w:ind w:left="360"/>
        <w:rPr>
          <w:sz w:val="22"/>
          <w:szCs w:val="22"/>
        </w:rPr>
      </w:pPr>
    </w:p>
    <w:p w:rsidR="00C174DB" w:rsidRDefault="00C174DB" w:rsidP="007841D2">
      <w:pPr>
        <w:pStyle w:val="ListParagraph"/>
        <w:ind w:left="360"/>
        <w:rPr>
          <w:rFonts w:ascii="Arial" w:hAnsi="Arial" w:cs="Arial"/>
          <w:sz w:val="22"/>
          <w:szCs w:val="22"/>
        </w:rPr>
      </w:pPr>
    </w:p>
    <w:p w:rsidR="00E842FC" w:rsidRDefault="00BE594B" w:rsidP="007841D2">
      <w:pPr>
        <w:pStyle w:val="ListParagraph"/>
        <w:ind w:left="360"/>
        <w:rPr>
          <w:rFonts w:ascii="Arial" w:hAnsi="Arial" w:cs="Arial"/>
          <w:sz w:val="22"/>
          <w:szCs w:val="22"/>
        </w:rPr>
      </w:pPr>
      <w:r>
        <w:rPr>
          <w:rFonts w:ascii="Arial" w:hAnsi="Arial" w:cs="Arial"/>
          <w:sz w:val="22"/>
          <w:szCs w:val="22"/>
        </w:rPr>
        <w:t>Anti</w:t>
      </w:r>
      <w:r w:rsidR="00D600FB">
        <w:rPr>
          <w:rFonts w:ascii="Arial" w:hAnsi="Arial" w:cs="Arial"/>
          <w:sz w:val="22"/>
          <w:szCs w:val="22"/>
        </w:rPr>
        <w:t xml:space="preserve">anginal </w:t>
      </w:r>
      <w:r w:rsidR="00E842FC" w:rsidRPr="00C174DB">
        <w:rPr>
          <w:rFonts w:ascii="Arial" w:hAnsi="Arial" w:cs="Arial"/>
          <w:sz w:val="22"/>
          <w:szCs w:val="22"/>
        </w:rPr>
        <w:t xml:space="preserve">medications are used for </w:t>
      </w:r>
      <w:r w:rsidR="005A78E1" w:rsidRPr="005A78E1">
        <w:rPr>
          <w:rFonts w:ascii="Arial" w:hAnsi="Arial" w:cs="Arial"/>
          <w:b/>
          <w:sz w:val="22"/>
          <w:szCs w:val="22"/>
        </w:rPr>
        <w:t>chest pain associated with myocardial ischemia</w:t>
      </w:r>
      <w:r w:rsidR="00E842FC" w:rsidRPr="00C174DB">
        <w:rPr>
          <w:rFonts w:ascii="Arial" w:hAnsi="Arial" w:cs="Arial"/>
          <w:sz w:val="22"/>
          <w:szCs w:val="22"/>
        </w:rPr>
        <w:t xml:space="preserve">. They reduce coronary artery vasospasm and are vasodilating. </w:t>
      </w:r>
    </w:p>
    <w:p w:rsidR="00D600FB" w:rsidRDefault="00D600FB" w:rsidP="007841D2">
      <w:pPr>
        <w:pStyle w:val="ListParagraph"/>
        <w:ind w:left="360"/>
        <w:rPr>
          <w:rFonts w:ascii="Arial" w:hAnsi="Arial" w:cs="Arial"/>
          <w:sz w:val="22"/>
          <w:szCs w:val="22"/>
        </w:rPr>
      </w:pPr>
    </w:p>
    <w:p w:rsidR="00D21FAE" w:rsidRPr="00132FE8" w:rsidRDefault="00D21FAE" w:rsidP="00D21FAE">
      <w:pPr>
        <w:pStyle w:val="ListParagraph"/>
        <w:ind w:left="540"/>
        <w:rPr>
          <w:rFonts w:ascii="Arial" w:hAnsi="Arial" w:cs="Arial"/>
          <w:color w:val="C0504D" w:themeColor="accent2"/>
          <w:sz w:val="22"/>
          <w:szCs w:val="22"/>
        </w:rPr>
      </w:pPr>
      <w:r w:rsidRPr="00132FE8">
        <w:rPr>
          <w:rFonts w:ascii="Arial" w:hAnsi="Arial" w:cs="Arial"/>
          <w:color w:val="C0504D" w:themeColor="accent2"/>
          <w:sz w:val="22"/>
          <w:szCs w:val="22"/>
        </w:rPr>
        <w:t>Learning objectives icon</w:t>
      </w:r>
    </w:p>
    <w:p w:rsidR="00D21FAE" w:rsidRPr="00132FE8" w:rsidRDefault="00D21FAE" w:rsidP="00D21FAE">
      <w:pPr>
        <w:pStyle w:val="ListParagraph"/>
        <w:ind w:left="540"/>
        <w:rPr>
          <w:rFonts w:ascii="Arial" w:hAnsi="Arial" w:cs="Arial"/>
          <w:sz w:val="22"/>
          <w:szCs w:val="22"/>
        </w:rPr>
      </w:pPr>
      <w:r w:rsidRPr="00132FE8">
        <w:rPr>
          <w:rFonts w:ascii="Arial" w:hAnsi="Arial" w:cs="Arial"/>
          <w:sz w:val="22"/>
          <w:szCs w:val="22"/>
        </w:rPr>
        <w:t>As you complete the study of this unit, you will be able to:</w:t>
      </w:r>
    </w:p>
    <w:p w:rsidR="00D21FAE" w:rsidRPr="00132FE8" w:rsidRDefault="00D21FAE" w:rsidP="00D21FAE">
      <w:pPr>
        <w:pStyle w:val="ListParagraph"/>
        <w:ind w:left="540"/>
        <w:rPr>
          <w:rFonts w:ascii="Arial" w:hAnsi="Arial" w:cs="Arial"/>
          <w:sz w:val="22"/>
          <w:szCs w:val="22"/>
        </w:rPr>
      </w:pPr>
    </w:p>
    <w:p w:rsidR="00D21FAE" w:rsidRDefault="00D21FAE" w:rsidP="00D21FAE">
      <w:pPr>
        <w:pStyle w:val="ListParagraph"/>
        <w:numPr>
          <w:ilvl w:val="0"/>
          <w:numId w:val="60"/>
        </w:numPr>
        <w:rPr>
          <w:rFonts w:ascii="Arial" w:hAnsi="Arial" w:cs="Arial"/>
          <w:sz w:val="22"/>
          <w:szCs w:val="22"/>
        </w:rPr>
      </w:pPr>
      <w:r w:rsidRPr="00132FE8">
        <w:rPr>
          <w:rFonts w:ascii="Arial" w:hAnsi="Arial" w:cs="Arial"/>
          <w:sz w:val="22"/>
          <w:szCs w:val="22"/>
        </w:rPr>
        <w:t xml:space="preserve">Describe the </w:t>
      </w:r>
      <w:r w:rsidR="00C747A9">
        <w:rPr>
          <w:rFonts w:ascii="Arial" w:hAnsi="Arial" w:cs="Arial"/>
          <w:sz w:val="22"/>
          <w:szCs w:val="22"/>
        </w:rPr>
        <w:t xml:space="preserve">mechanism by which </w:t>
      </w:r>
      <w:r>
        <w:rPr>
          <w:rFonts w:ascii="Arial" w:hAnsi="Arial" w:cs="Arial"/>
          <w:sz w:val="22"/>
          <w:szCs w:val="22"/>
        </w:rPr>
        <w:t>nitrates reliev</w:t>
      </w:r>
      <w:r w:rsidR="00C747A9">
        <w:rPr>
          <w:rFonts w:ascii="Arial" w:hAnsi="Arial" w:cs="Arial"/>
          <w:sz w:val="22"/>
          <w:szCs w:val="22"/>
        </w:rPr>
        <w:t>e</w:t>
      </w:r>
      <w:r>
        <w:rPr>
          <w:rFonts w:ascii="Arial" w:hAnsi="Arial" w:cs="Arial"/>
          <w:sz w:val="22"/>
          <w:szCs w:val="22"/>
        </w:rPr>
        <w:t xml:space="preserve"> angina</w:t>
      </w:r>
      <w:r w:rsidRPr="00132FE8">
        <w:rPr>
          <w:rFonts w:ascii="Arial" w:hAnsi="Arial" w:cs="Arial"/>
          <w:sz w:val="22"/>
          <w:szCs w:val="22"/>
        </w:rPr>
        <w:t>.</w:t>
      </w:r>
    </w:p>
    <w:p w:rsidR="00C747A9" w:rsidRPr="00132FE8" w:rsidRDefault="00C747A9" w:rsidP="00D21FAE">
      <w:pPr>
        <w:pStyle w:val="ListParagraph"/>
        <w:numPr>
          <w:ilvl w:val="0"/>
          <w:numId w:val="60"/>
        </w:numPr>
        <w:rPr>
          <w:rFonts w:ascii="Arial" w:hAnsi="Arial" w:cs="Arial"/>
          <w:sz w:val="22"/>
          <w:szCs w:val="22"/>
        </w:rPr>
      </w:pPr>
      <w:r>
        <w:rPr>
          <w:rFonts w:ascii="Arial" w:hAnsi="Arial" w:cs="Arial"/>
          <w:sz w:val="22"/>
          <w:szCs w:val="22"/>
        </w:rPr>
        <w:t>Describe the adverse effects of nitrates.</w:t>
      </w:r>
    </w:p>
    <w:p w:rsidR="00D21FAE" w:rsidRPr="00132FE8" w:rsidRDefault="00D21FAE" w:rsidP="00D21FAE">
      <w:pPr>
        <w:pStyle w:val="ListParagraph"/>
        <w:numPr>
          <w:ilvl w:val="0"/>
          <w:numId w:val="60"/>
        </w:numPr>
        <w:rPr>
          <w:rFonts w:ascii="Arial" w:hAnsi="Arial" w:cs="Arial"/>
          <w:sz w:val="22"/>
          <w:szCs w:val="22"/>
        </w:rPr>
      </w:pPr>
      <w:r>
        <w:rPr>
          <w:rFonts w:ascii="Arial" w:hAnsi="Arial" w:cs="Arial"/>
          <w:sz w:val="22"/>
          <w:szCs w:val="22"/>
        </w:rPr>
        <w:t>List the different forms of nitroglycerine by indicating which could be used for acute angina and which could be used for prevention.</w:t>
      </w:r>
    </w:p>
    <w:p w:rsidR="00D21FAE" w:rsidRPr="00A63B2F" w:rsidRDefault="00D21FAE" w:rsidP="00D21FAE">
      <w:pPr>
        <w:pStyle w:val="ListParagraph"/>
        <w:ind w:left="567"/>
        <w:rPr>
          <w:rFonts w:ascii="Arial" w:hAnsi="Arial" w:cs="Arial"/>
          <w:color w:val="C0504D" w:themeColor="accent2"/>
          <w:sz w:val="22"/>
          <w:szCs w:val="22"/>
        </w:rPr>
      </w:pPr>
      <w:r w:rsidRPr="00A63B2F">
        <w:rPr>
          <w:rFonts w:ascii="Arial" w:hAnsi="Arial" w:cs="Arial"/>
          <w:color w:val="C0504D" w:themeColor="accent2"/>
          <w:sz w:val="22"/>
          <w:szCs w:val="22"/>
        </w:rPr>
        <w:t>End learning objectives</w:t>
      </w:r>
    </w:p>
    <w:p w:rsidR="00D21FAE" w:rsidRPr="00A63B2F" w:rsidRDefault="00D21FAE" w:rsidP="00D21FAE">
      <w:pPr>
        <w:pStyle w:val="ListParagraph"/>
        <w:ind w:left="540"/>
        <w:rPr>
          <w:rFonts w:ascii="Arial" w:hAnsi="Arial" w:cs="Arial"/>
          <w:color w:val="C0504D" w:themeColor="accent2"/>
          <w:sz w:val="22"/>
          <w:szCs w:val="22"/>
        </w:rPr>
      </w:pPr>
    </w:p>
    <w:p w:rsidR="00D21FAE" w:rsidRDefault="00D21FAE" w:rsidP="007841D2">
      <w:pPr>
        <w:pStyle w:val="ListParagraph"/>
        <w:ind w:left="360"/>
        <w:rPr>
          <w:rFonts w:ascii="Arial" w:hAnsi="Arial" w:cs="Arial"/>
          <w:color w:val="C0504D" w:themeColor="accent2"/>
          <w:sz w:val="22"/>
          <w:szCs w:val="22"/>
        </w:rPr>
      </w:pPr>
    </w:p>
    <w:p w:rsidR="00D600FB" w:rsidRDefault="00D600FB" w:rsidP="007841D2">
      <w:pPr>
        <w:pStyle w:val="ListParagraph"/>
        <w:ind w:left="360"/>
        <w:rPr>
          <w:rFonts w:ascii="Arial" w:hAnsi="Arial" w:cs="Arial"/>
          <w:color w:val="C0504D" w:themeColor="accent2"/>
          <w:sz w:val="22"/>
          <w:szCs w:val="22"/>
        </w:rPr>
      </w:pPr>
      <w:r>
        <w:rPr>
          <w:rFonts w:ascii="Arial" w:hAnsi="Arial" w:cs="Arial"/>
          <w:color w:val="C0504D" w:themeColor="accent2"/>
          <w:sz w:val="22"/>
          <w:szCs w:val="22"/>
        </w:rPr>
        <w:t>Reading icon</w:t>
      </w:r>
    </w:p>
    <w:p w:rsidR="00D600FB" w:rsidRPr="00D600FB" w:rsidRDefault="00D600FB" w:rsidP="007841D2">
      <w:pPr>
        <w:pStyle w:val="ListParagraph"/>
        <w:ind w:left="360"/>
        <w:rPr>
          <w:rFonts w:ascii="Arial" w:hAnsi="Arial" w:cs="Arial"/>
          <w:color w:val="000000" w:themeColor="text1"/>
          <w:sz w:val="22"/>
          <w:szCs w:val="22"/>
        </w:rPr>
      </w:pPr>
      <w:r>
        <w:rPr>
          <w:rFonts w:ascii="Arial" w:hAnsi="Arial" w:cs="Arial"/>
          <w:color w:val="000000" w:themeColor="text1"/>
          <w:sz w:val="22"/>
          <w:szCs w:val="22"/>
        </w:rPr>
        <w:t xml:space="preserve">To begin your study of these types of drugs, read </w:t>
      </w:r>
      <w:r w:rsidRPr="00FE327E">
        <w:rPr>
          <w:rFonts w:ascii="Arial" w:hAnsi="Arial" w:cs="Arial"/>
          <w:b/>
          <w:color w:val="000000" w:themeColor="text1"/>
          <w:sz w:val="22"/>
          <w:szCs w:val="22"/>
        </w:rPr>
        <w:t xml:space="preserve">Chapter </w:t>
      </w:r>
      <w:r w:rsidR="00FE327E" w:rsidRPr="00FE327E">
        <w:rPr>
          <w:rFonts w:ascii="Arial" w:hAnsi="Arial" w:cs="Arial"/>
          <w:b/>
          <w:color w:val="000000" w:themeColor="text1"/>
          <w:sz w:val="22"/>
          <w:szCs w:val="22"/>
        </w:rPr>
        <w:t>15</w:t>
      </w:r>
      <w:r w:rsidRPr="00FE327E">
        <w:rPr>
          <w:rFonts w:ascii="Arial" w:hAnsi="Arial" w:cs="Arial"/>
          <w:b/>
          <w:color w:val="000000" w:themeColor="text1"/>
          <w:sz w:val="22"/>
          <w:szCs w:val="22"/>
        </w:rPr>
        <w:t xml:space="preserve"> - </w:t>
      </w:r>
      <w:r w:rsidRPr="00FE327E">
        <w:rPr>
          <w:rFonts w:ascii="Arial" w:hAnsi="Arial" w:cs="Arial"/>
          <w:b/>
          <w:sz w:val="22"/>
          <w:szCs w:val="22"/>
        </w:rPr>
        <w:t>Antianginal and Peripheral Vasodilating Drugs</w:t>
      </w:r>
      <w:r>
        <w:rPr>
          <w:rFonts w:ascii="Arial" w:hAnsi="Arial" w:cs="Arial"/>
          <w:sz w:val="22"/>
          <w:szCs w:val="22"/>
        </w:rPr>
        <w:t xml:space="preserve">, pp.217-277 in the </w:t>
      </w:r>
      <w:r w:rsidRPr="00C174DB">
        <w:rPr>
          <w:rFonts w:ascii="Arial" w:hAnsi="Arial" w:cs="Arial"/>
          <w:i/>
          <w:iCs/>
          <w:sz w:val="22"/>
          <w:szCs w:val="22"/>
        </w:rPr>
        <w:t>Pharmacology for Health Professionals</w:t>
      </w:r>
      <w:r>
        <w:rPr>
          <w:rFonts w:ascii="Arial" w:hAnsi="Arial" w:cs="Arial"/>
          <w:i/>
          <w:iCs/>
          <w:sz w:val="22"/>
          <w:szCs w:val="22"/>
        </w:rPr>
        <w:t xml:space="preserve"> </w:t>
      </w:r>
      <w:r>
        <w:rPr>
          <w:rFonts w:ascii="Arial" w:hAnsi="Arial" w:cs="Arial"/>
          <w:iCs/>
          <w:sz w:val="22"/>
          <w:szCs w:val="22"/>
        </w:rPr>
        <w:t>textbook.</w:t>
      </w:r>
    </w:p>
    <w:p w:rsidR="00D600FB" w:rsidRPr="00FF7268" w:rsidRDefault="00D600FB" w:rsidP="00D600FB">
      <w:pPr>
        <w:pStyle w:val="ListParagraph"/>
        <w:ind w:left="360"/>
        <w:rPr>
          <w:rFonts w:ascii="Arial" w:hAnsi="Arial" w:cs="Arial"/>
          <w:color w:val="C0504D" w:themeColor="accent2"/>
          <w:sz w:val="22"/>
          <w:szCs w:val="22"/>
        </w:rPr>
      </w:pPr>
      <w:r w:rsidRPr="00FF7268">
        <w:rPr>
          <w:rFonts w:ascii="Arial" w:hAnsi="Arial" w:cs="Arial"/>
          <w:color w:val="C0504D" w:themeColor="accent2"/>
          <w:sz w:val="22"/>
          <w:szCs w:val="22"/>
        </w:rPr>
        <w:t xml:space="preserve">End reading </w:t>
      </w:r>
    </w:p>
    <w:p w:rsidR="00E842FC" w:rsidRDefault="00E842FC" w:rsidP="0097209D">
      <w:pPr>
        <w:pStyle w:val="ListParagraph"/>
        <w:ind w:left="360"/>
        <w:rPr>
          <w:rFonts w:ascii="Arial" w:hAnsi="Arial" w:cs="Arial"/>
          <w:sz w:val="22"/>
          <w:szCs w:val="22"/>
        </w:rPr>
      </w:pPr>
    </w:p>
    <w:p w:rsidR="008969C2" w:rsidRPr="00C174DB" w:rsidRDefault="008969C2" w:rsidP="0097209D">
      <w:pPr>
        <w:pStyle w:val="ListParagraph"/>
        <w:ind w:left="360"/>
        <w:rPr>
          <w:rFonts w:ascii="Arial" w:hAnsi="Arial" w:cs="Arial"/>
          <w:sz w:val="22"/>
          <w:szCs w:val="22"/>
        </w:rPr>
      </w:pPr>
    </w:p>
    <w:p w:rsidR="008969C2" w:rsidRDefault="00FE327E" w:rsidP="0097209D">
      <w:pPr>
        <w:pStyle w:val="ListParagraph"/>
        <w:ind w:left="360"/>
        <w:rPr>
          <w:rFonts w:ascii="Arial" w:hAnsi="Arial" w:cs="Arial"/>
          <w:sz w:val="22"/>
          <w:szCs w:val="22"/>
        </w:rPr>
      </w:pPr>
      <w:r>
        <w:rPr>
          <w:rFonts w:ascii="Arial" w:hAnsi="Arial" w:cs="Arial"/>
          <w:sz w:val="22"/>
          <w:szCs w:val="22"/>
        </w:rPr>
        <w:t>(h2) Nitrates</w:t>
      </w:r>
    </w:p>
    <w:p w:rsidR="008969C2" w:rsidRDefault="008969C2" w:rsidP="0097209D">
      <w:pPr>
        <w:pStyle w:val="ListParagraph"/>
        <w:ind w:left="360"/>
        <w:rPr>
          <w:rFonts w:ascii="Arial" w:hAnsi="Arial" w:cs="Arial"/>
          <w:sz w:val="22"/>
          <w:szCs w:val="22"/>
        </w:rPr>
      </w:pPr>
    </w:p>
    <w:p w:rsidR="00E842FC" w:rsidRPr="00C174DB" w:rsidRDefault="00E842FC" w:rsidP="0097209D">
      <w:pPr>
        <w:pStyle w:val="ListParagraph"/>
        <w:ind w:left="360"/>
        <w:rPr>
          <w:rFonts w:ascii="Arial" w:hAnsi="Arial" w:cs="Arial"/>
          <w:sz w:val="22"/>
          <w:szCs w:val="22"/>
        </w:rPr>
      </w:pPr>
      <w:r w:rsidRPr="00C174DB">
        <w:rPr>
          <w:rFonts w:ascii="Arial" w:hAnsi="Arial" w:cs="Arial"/>
          <w:sz w:val="22"/>
          <w:szCs w:val="22"/>
        </w:rPr>
        <w:t>If a patient who is known to have angina experiences chest pain during a nuclear medicine procedure he may have nitroglycerin with him.  The physician would be notified and the antianginal medication would be administered to relieve the symptoms of coronary artery vasoconstriction.  Typically this is in the form of sublingual tablets, a transmucosal tablet or a sublingual spray, with rapid onset of action. Anginal attacks deprive the heart muscle of oxygen, which reduces its efficiency. Nitrates cause coronary artery vasodilation, thereby relieving the discomfort as blood flow is restored. For prevention of angina, sometimes nitroglycerin tablets, capsules, patches or topical ointment are used regularly.</w:t>
      </w:r>
    </w:p>
    <w:p w:rsidR="00E842FC" w:rsidRPr="00C174DB" w:rsidRDefault="00E842FC" w:rsidP="0097209D">
      <w:pPr>
        <w:pStyle w:val="ListParagraph"/>
        <w:ind w:left="360"/>
        <w:rPr>
          <w:rFonts w:ascii="Arial" w:hAnsi="Arial" w:cs="Arial"/>
          <w:sz w:val="22"/>
          <w:szCs w:val="22"/>
        </w:rPr>
      </w:pPr>
    </w:p>
    <w:p w:rsidR="00B9714C" w:rsidRDefault="00E842FC" w:rsidP="00B9714C">
      <w:pPr>
        <w:pStyle w:val="ListParagraph"/>
        <w:ind w:left="360"/>
        <w:rPr>
          <w:rFonts w:ascii="Arial" w:hAnsi="Arial" w:cs="Arial"/>
          <w:sz w:val="22"/>
          <w:szCs w:val="22"/>
        </w:rPr>
      </w:pPr>
      <w:r w:rsidRPr="00C174DB">
        <w:rPr>
          <w:rFonts w:ascii="Arial" w:hAnsi="Arial" w:cs="Arial"/>
          <w:sz w:val="22"/>
          <w:szCs w:val="22"/>
        </w:rPr>
        <w:t xml:space="preserve">Calcium channel blockers prevent vasoconstriction of both peripheral and coronary arteries because calcium influx is essential for smooth muscle function. </w:t>
      </w:r>
      <w:r w:rsidR="00B9714C">
        <w:rPr>
          <w:rFonts w:ascii="Arial" w:hAnsi="Arial" w:cs="Arial"/>
          <w:sz w:val="22"/>
          <w:szCs w:val="22"/>
        </w:rPr>
        <w:t xml:space="preserve">Dilation </w:t>
      </w:r>
      <w:r w:rsidR="00B9714C" w:rsidRPr="00C174DB">
        <w:rPr>
          <w:rFonts w:ascii="Arial" w:hAnsi="Arial" w:cs="Arial"/>
          <w:sz w:val="22"/>
          <w:szCs w:val="22"/>
        </w:rPr>
        <w:t xml:space="preserve">of arterioles increases blood flow to </w:t>
      </w:r>
      <w:r w:rsidR="00B9714C">
        <w:rPr>
          <w:rFonts w:ascii="Arial" w:hAnsi="Arial" w:cs="Arial"/>
          <w:sz w:val="22"/>
          <w:szCs w:val="22"/>
        </w:rPr>
        <w:t xml:space="preserve">the </w:t>
      </w:r>
      <w:r w:rsidR="00B9714C" w:rsidRPr="00C174DB">
        <w:rPr>
          <w:rFonts w:ascii="Arial" w:hAnsi="Arial" w:cs="Arial"/>
          <w:sz w:val="22"/>
          <w:szCs w:val="22"/>
        </w:rPr>
        <w:t>heart muscle and reduces the work of the heart due to the peripheral vasodilating effect.</w:t>
      </w:r>
      <w:r w:rsidR="00B9714C">
        <w:rPr>
          <w:rFonts w:ascii="Arial" w:hAnsi="Arial" w:cs="Arial"/>
          <w:sz w:val="22"/>
          <w:szCs w:val="22"/>
        </w:rPr>
        <w:t xml:space="preserve"> This is also the reason calcium channel blockers also reduce blood pressure. However, this vasodilation can also cause edema, so sometimes vasodilating calcium channel blockers are used in combination with a diuretic.</w:t>
      </w:r>
    </w:p>
    <w:p w:rsidR="00B9714C" w:rsidRPr="00C174DB" w:rsidRDefault="00B9714C" w:rsidP="00B9714C">
      <w:pPr>
        <w:pStyle w:val="ListParagraph"/>
        <w:ind w:left="360"/>
        <w:rPr>
          <w:rFonts w:ascii="Arial" w:hAnsi="Arial" w:cs="Arial"/>
          <w:sz w:val="22"/>
          <w:szCs w:val="22"/>
        </w:rPr>
      </w:pPr>
    </w:p>
    <w:p w:rsidR="00FF7268" w:rsidRDefault="00B9714C" w:rsidP="00B9714C">
      <w:pPr>
        <w:pStyle w:val="ListParagraph"/>
        <w:ind w:left="360"/>
        <w:rPr>
          <w:rFonts w:ascii="Arial" w:hAnsi="Arial" w:cs="Arial"/>
          <w:sz w:val="22"/>
          <w:szCs w:val="22"/>
        </w:rPr>
      </w:pPr>
      <w:r w:rsidRPr="00C174DB">
        <w:rPr>
          <w:rFonts w:ascii="Arial" w:hAnsi="Arial" w:cs="Arial"/>
          <w:sz w:val="22"/>
          <w:szCs w:val="22"/>
        </w:rPr>
        <w:t>It is typical to take calcium channel blockers with food if they cause GI upset. If a patient is supposed to be fasting for their nuclear medicine procedure, make sure they did not eat within the appropriate interval before the procedure.</w:t>
      </w:r>
    </w:p>
    <w:p w:rsidR="00FF7268" w:rsidRDefault="00FF7268" w:rsidP="0097209D">
      <w:pPr>
        <w:pStyle w:val="ListParagraph"/>
        <w:ind w:left="360"/>
        <w:rPr>
          <w:rFonts w:ascii="Arial" w:hAnsi="Arial" w:cs="Arial"/>
          <w:sz w:val="22"/>
          <w:szCs w:val="22"/>
        </w:rPr>
      </w:pPr>
    </w:p>
    <w:p w:rsidR="00FF7268" w:rsidRPr="00FF7268" w:rsidRDefault="00FF7268" w:rsidP="00FF7268">
      <w:pPr>
        <w:pStyle w:val="ListParagraph"/>
        <w:ind w:left="360"/>
        <w:rPr>
          <w:rFonts w:ascii="Arial" w:hAnsi="Arial" w:cs="Arial"/>
          <w:color w:val="C0504D" w:themeColor="accent2"/>
          <w:sz w:val="22"/>
          <w:szCs w:val="22"/>
        </w:rPr>
      </w:pPr>
      <w:r>
        <w:rPr>
          <w:rFonts w:ascii="Arial" w:hAnsi="Arial" w:cs="Arial"/>
          <w:color w:val="C0504D" w:themeColor="accent2"/>
          <w:sz w:val="22"/>
          <w:szCs w:val="22"/>
        </w:rPr>
        <w:t>Examples icon</w:t>
      </w:r>
      <w:r w:rsidRPr="00FF7268">
        <w:rPr>
          <w:rFonts w:ascii="Arial" w:hAnsi="Arial" w:cs="Arial"/>
          <w:color w:val="C0504D" w:themeColor="accent2"/>
          <w:sz w:val="22"/>
          <w:szCs w:val="22"/>
        </w:rPr>
        <w:t xml:space="preserve"> </w:t>
      </w:r>
    </w:p>
    <w:p w:rsidR="00E842FC" w:rsidRPr="00C174DB" w:rsidRDefault="00E842FC" w:rsidP="0097209D">
      <w:pPr>
        <w:pStyle w:val="ListParagraph"/>
        <w:ind w:left="360"/>
        <w:rPr>
          <w:rFonts w:ascii="Arial" w:hAnsi="Arial" w:cs="Arial"/>
          <w:sz w:val="22"/>
          <w:szCs w:val="22"/>
        </w:rPr>
      </w:pPr>
      <w:r w:rsidRPr="00C174DB">
        <w:rPr>
          <w:rFonts w:ascii="Arial" w:hAnsi="Arial" w:cs="Arial"/>
          <w:sz w:val="22"/>
          <w:szCs w:val="22"/>
        </w:rPr>
        <w:t>Examples</w:t>
      </w:r>
      <w:r w:rsidR="00FF7268">
        <w:rPr>
          <w:rFonts w:ascii="Arial" w:hAnsi="Arial" w:cs="Arial"/>
          <w:sz w:val="22"/>
          <w:szCs w:val="22"/>
        </w:rPr>
        <w:t xml:space="preserve"> of </w:t>
      </w:r>
      <w:r w:rsidR="00B9714C">
        <w:rPr>
          <w:rFonts w:ascii="Arial" w:hAnsi="Arial" w:cs="Arial"/>
          <w:sz w:val="22"/>
          <w:szCs w:val="22"/>
        </w:rPr>
        <w:t>calcium channel blockers used in ischemic heart disease</w:t>
      </w:r>
      <w:r w:rsidRPr="00C174DB">
        <w:rPr>
          <w:rFonts w:ascii="Arial" w:hAnsi="Arial" w:cs="Arial"/>
          <w:sz w:val="22"/>
          <w:szCs w:val="22"/>
        </w:rPr>
        <w:t xml:space="preserve"> include: verapamil, nifedipine, nicardipine, amlodipine and diltiazem.  Verapamil and diltiazem </w:t>
      </w:r>
      <w:r w:rsidR="00FF7268">
        <w:rPr>
          <w:rFonts w:ascii="Arial" w:hAnsi="Arial" w:cs="Arial"/>
          <w:sz w:val="22"/>
          <w:szCs w:val="22"/>
        </w:rPr>
        <w:t>are</w:t>
      </w:r>
      <w:r w:rsidR="00FF7268" w:rsidRPr="00C174DB">
        <w:rPr>
          <w:rFonts w:ascii="Arial" w:hAnsi="Arial" w:cs="Arial"/>
          <w:sz w:val="22"/>
          <w:szCs w:val="22"/>
        </w:rPr>
        <w:t xml:space="preserve"> </w:t>
      </w:r>
      <w:r w:rsidRPr="00C174DB">
        <w:rPr>
          <w:rFonts w:ascii="Arial" w:hAnsi="Arial" w:cs="Arial"/>
          <w:sz w:val="22"/>
          <w:szCs w:val="22"/>
        </w:rPr>
        <w:t xml:space="preserve">also anti-arrhythmic drugs.  </w:t>
      </w:r>
    </w:p>
    <w:p w:rsidR="00E842FC" w:rsidRDefault="00FF7268" w:rsidP="0097209D">
      <w:pPr>
        <w:pStyle w:val="ListParagraph"/>
        <w:ind w:left="360"/>
        <w:rPr>
          <w:rFonts w:ascii="Arial" w:hAnsi="Arial" w:cs="Arial"/>
          <w:color w:val="C0504D" w:themeColor="accent2"/>
          <w:sz w:val="22"/>
          <w:szCs w:val="22"/>
        </w:rPr>
      </w:pPr>
      <w:r>
        <w:rPr>
          <w:rFonts w:ascii="Arial" w:hAnsi="Arial" w:cs="Arial"/>
          <w:color w:val="C0504D" w:themeColor="accent2"/>
          <w:sz w:val="22"/>
          <w:szCs w:val="22"/>
        </w:rPr>
        <w:t xml:space="preserve">End examples </w:t>
      </w:r>
    </w:p>
    <w:p w:rsidR="00FF7268" w:rsidRDefault="00FF7268" w:rsidP="0097209D">
      <w:pPr>
        <w:pStyle w:val="ListParagraph"/>
        <w:ind w:left="360"/>
        <w:rPr>
          <w:rFonts w:ascii="Arial" w:hAnsi="Arial" w:cs="Arial"/>
          <w:color w:val="C0504D" w:themeColor="accent2"/>
          <w:sz w:val="22"/>
          <w:szCs w:val="22"/>
        </w:rPr>
      </w:pPr>
    </w:p>
    <w:p w:rsidR="00FF7268" w:rsidRPr="00FF7268" w:rsidRDefault="00EF75BE" w:rsidP="0097209D">
      <w:pPr>
        <w:pStyle w:val="ListParagraph"/>
        <w:ind w:left="360"/>
        <w:rPr>
          <w:rFonts w:ascii="Arial" w:hAnsi="Arial" w:cs="Arial"/>
          <w:color w:val="C0504D" w:themeColor="accent2"/>
          <w:sz w:val="22"/>
          <w:szCs w:val="22"/>
        </w:rPr>
      </w:pPr>
      <w:r w:rsidRPr="00EF75BE">
        <w:rPr>
          <w:rFonts w:ascii="Arial" w:hAnsi="Arial" w:cs="Arial"/>
          <w:color w:val="C0504D" w:themeColor="accent2"/>
          <w:sz w:val="22"/>
          <w:szCs w:val="22"/>
        </w:rPr>
        <w:t xml:space="preserve">Paul, In a call out box please </w:t>
      </w:r>
    </w:p>
    <w:p w:rsidR="00E842FC" w:rsidRPr="00C174DB" w:rsidRDefault="00EF75BE" w:rsidP="0097209D">
      <w:pPr>
        <w:pStyle w:val="ListParagraph"/>
        <w:ind w:left="360"/>
        <w:rPr>
          <w:rFonts w:ascii="Arial" w:hAnsi="Arial" w:cs="Arial"/>
          <w:sz w:val="22"/>
          <w:szCs w:val="22"/>
        </w:rPr>
      </w:pPr>
      <w:r w:rsidRPr="00EF75BE">
        <w:rPr>
          <w:rFonts w:ascii="Arial" w:hAnsi="Arial" w:cs="Arial"/>
          <w:b/>
          <w:sz w:val="22"/>
          <w:szCs w:val="22"/>
        </w:rPr>
        <w:t>Note</w:t>
      </w:r>
      <w:r w:rsidR="00E842FC" w:rsidRPr="00C174DB">
        <w:rPr>
          <w:rFonts w:ascii="Arial" w:hAnsi="Arial" w:cs="Arial"/>
          <w:sz w:val="22"/>
          <w:szCs w:val="22"/>
        </w:rPr>
        <w:t>: older patients are particularly susceptible to orthostatic hypotension when taking anti-anginal drugs such as nitrates and calcium channel blockers. After a nuclear medicine procedure, they should get up slowly, and you may want to offer assistance if the patient complains of dizziness or seems unsteady.</w:t>
      </w:r>
    </w:p>
    <w:p w:rsidR="00E842FC" w:rsidRDefault="00FF7268" w:rsidP="0097209D">
      <w:pPr>
        <w:pStyle w:val="ListParagraph"/>
        <w:ind w:left="360"/>
        <w:rPr>
          <w:rFonts w:ascii="Arial" w:hAnsi="Arial" w:cs="Arial"/>
          <w:color w:val="C0504D" w:themeColor="accent2"/>
          <w:sz w:val="22"/>
          <w:szCs w:val="22"/>
        </w:rPr>
      </w:pPr>
      <w:r>
        <w:rPr>
          <w:rFonts w:ascii="Arial" w:hAnsi="Arial" w:cs="Arial"/>
          <w:color w:val="C0504D" w:themeColor="accent2"/>
          <w:sz w:val="22"/>
          <w:szCs w:val="22"/>
        </w:rPr>
        <w:t xml:space="preserve">End </w:t>
      </w:r>
      <w:r w:rsidRPr="00FF7268">
        <w:rPr>
          <w:rFonts w:ascii="Arial" w:hAnsi="Arial" w:cs="Arial"/>
          <w:color w:val="C0504D" w:themeColor="accent2"/>
          <w:sz w:val="22"/>
          <w:szCs w:val="22"/>
        </w:rPr>
        <w:t>call out box</w:t>
      </w:r>
    </w:p>
    <w:p w:rsidR="00FF7268" w:rsidRPr="00C174DB" w:rsidRDefault="00FF7268" w:rsidP="0097209D">
      <w:pPr>
        <w:pStyle w:val="ListParagraph"/>
        <w:ind w:left="360"/>
        <w:rPr>
          <w:rFonts w:ascii="Arial" w:hAnsi="Arial" w:cs="Arial"/>
          <w:sz w:val="22"/>
          <w:szCs w:val="22"/>
        </w:rPr>
      </w:pPr>
    </w:p>
    <w:p w:rsidR="00D21FAE" w:rsidRDefault="00D21FAE" w:rsidP="00D21FAE">
      <w:pPr>
        <w:pStyle w:val="ListParagraph"/>
        <w:ind w:left="360"/>
        <w:rPr>
          <w:rFonts w:ascii="Arial" w:hAnsi="Arial" w:cs="Arial"/>
          <w:color w:val="000000" w:themeColor="text1"/>
          <w:sz w:val="22"/>
          <w:szCs w:val="22"/>
        </w:rPr>
      </w:pPr>
    </w:p>
    <w:p w:rsidR="00D21FAE" w:rsidRPr="00561630" w:rsidRDefault="00D21FAE" w:rsidP="00D21FAE">
      <w:pPr>
        <w:pStyle w:val="ListParagraph"/>
        <w:ind w:left="360"/>
        <w:rPr>
          <w:rFonts w:ascii="Arial" w:hAnsi="Arial" w:cs="Arial"/>
          <w:color w:val="000000" w:themeColor="text1"/>
          <w:sz w:val="22"/>
          <w:szCs w:val="22"/>
        </w:rPr>
      </w:pPr>
      <w:r w:rsidRPr="00561630">
        <w:rPr>
          <w:rFonts w:ascii="Arial" w:hAnsi="Arial" w:cs="Arial"/>
          <w:color w:val="000000" w:themeColor="text1"/>
          <w:sz w:val="22"/>
          <w:szCs w:val="22"/>
        </w:rPr>
        <w:t>(h2) Summary</w:t>
      </w:r>
    </w:p>
    <w:p w:rsidR="00D21FAE" w:rsidRDefault="00D21FAE" w:rsidP="00D21FAE">
      <w:pPr>
        <w:pStyle w:val="ListParagraph"/>
        <w:ind w:left="360"/>
        <w:rPr>
          <w:rFonts w:ascii="Arial" w:hAnsi="Arial" w:cs="Arial"/>
          <w:color w:val="C0504D" w:themeColor="accent2"/>
          <w:sz w:val="22"/>
          <w:szCs w:val="22"/>
        </w:rPr>
      </w:pPr>
    </w:p>
    <w:p w:rsidR="00D21FAE" w:rsidRDefault="009E0FEE" w:rsidP="00D21FAE">
      <w:pPr>
        <w:ind w:left="426"/>
        <w:rPr>
          <w:rFonts w:ascii="Arial" w:hAnsi="Arial" w:cs="Arial"/>
          <w:sz w:val="22"/>
          <w:szCs w:val="22"/>
        </w:rPr>
      </w:pPr>
      <w:r>
        <w:rPr>
          <w:rFonts w:ascii="Arial" w:hAnsi="Arial" w:cs="Arial"/>
          <w:sz w:val="22"/>
          <w:szCs w:val="22"/>
        </w:rPr>
        <w:t xml:space="preserve">To see a summary of the key points on antianginal drugs, have a look at the </w:t>
      </w:r>
      <w:r w:rsidR="00D21FAE" w:rsidRPr="009A2409">
        <w:rPr>
          <w:rFonts w:ascii="Arial" w:hAnsi="Arial" w:cs="Arial"/>
          <w:sz w:val="22"/>
          <w:szCs w:val="22"/>
        </w:rPr>
        <w:t>PowerPoint presentatio</w:t>
      </w:r>
      <w:r w:rsidR="00D21FAE">
        <w:rPr>
          <w:rFonts w:ascii="Arial" w:hAnsi="Arial" w:cs="Arial"/>
          <w:sz w:val="22"/>
          <w:szCs w:val="22"/>
        </w:rPr>
        <w:t xml:space="preserve">n </w:t>
      </w:r>
      <w:r w:rsidRPr="009E0FEE">
        <w:rPr>
          <w:rFonts w:ascii="Arial" w:hAnsi="Arial" w:cs="Arial"/>
          <w:sz w:val="22"/>
          <w:szCs w:val="22"/>
          <w:u w:val="single"/>
        </w:rPr>
        <w:t>Antianginal</w:t>
      </w:r>
      <w:r w:rsidR="00D21FAE" w:rsidRPr="009E0FEE">
        <w:rPr>
          <w:rFonts w:ascii="Arial" w:hAnsi="Arial" w:cs="Arial"/>
          <w:sz w:val="22"/>
          <w:szCs w:val="22"/>
          <w:u w:val="single"/>
        </w:rPr>
        <w:t xml:space="preserve"> Drugs</w:t>
      </w:r>
      <w:r w:rsidR="00D21FAE">
        <w:rPr>
          <w:rFonts w:ascii="Arial" w:hAnsi="Arial" w:cs="Arial"/>
          <w:sz w:val="22"/>
          <w:szCs w:val="22"/>
        </w:rPr>
        <w:t xml:space="preserve">, which </w:t>
      </w:r>
      <w:r>
        <w:rPr>
          <w:rFonts w:ascii="Arial" w:hAnsi="Arial" w:cs="Arial"/>
          <w:sz w:val="22"/>
          <w:szCs w:val="22"/>
        </w:rPr>
        <w:t>highlights</w:t>
      </w:r>
      <w:r w:rsidR="00D21FAE">
        <w:rPr>
          <w:rFonts w:ascii="Arial" w:hAnsi="Arial" w:cs="Arial"/>
          <w:sz w:val="22"/>
          <w:szCs w:val="22"/>
        </w:rPr>
        <w:t xml:space="preserve"> </w:t>
      </w:r>
      <w:r w:rsidR="00D21FAE" w:rsidRPr="009A2409">
        <w:rPr>
          <w:rFonts w:ascii="Arial" w:hAnsi="Arial" w:cs="Arial"/>
          <w:sz w:val="22"/>
          <w:szCs w:val="22"/>
        </w:rPr>
        <w:t xml:space="preserve">what you have </w:t>
      </w:r>
      <w:r>
        <w:rPr>
          <w:rFonts w:ascii="Arial" w:hAnsi="Arial" w:cs="Arial"/>
          <w:sz w:val="22"/>
          <w:szCs w:val="22"/>
        </w:rPr>
        <w:t>learned in</w:t>
      </w:r>
      <w:r w:rsidR="00D21FAE" w:rsidRPr="009A2409">
        <w:rPr>
          <w:rFonts w:ascii="Arial" w:hAnsi="Arial" w:cs="Arial"/>
          <w:sz w:val="22"/>
          <w:szCs w:val="22"/>
        </w:rPr>
        <w:t xml:space="preserve"> Chapter 14 of </w:t>
      </w:r>
      <w:r w:rsidR="00D21FAE">
        <w:rPr>
          <w:rFonts w:ascii="Arial" w:hAnsi="Arial" w:cs="Arial"/>
          <w:sz w:val="22"/>
          <w:szCs w:val="22"/>
        </w:rPr>
        <w:t>the</w:t>
      </w:r>
      <w:r w:rsidR="00D21FAE" w:rsidRPr="009A2409">
        <w:rPr>
          <w:rFonts w:ascii="Arial" w:hAnsi="Arial" w:cs="Arial"/>
          <w:sz w:val="22"/>
          <w:szCs w:val="22"/>
        </w:rPr>
        <w:t xml:space="preserve"> textbook</w:t>
      </w:r>
      <w:r w:rsidR="00D21FAE">
        <w:rPr>
          <w:rFonts w:ascii="Arial" w:hAnsi="Arial" w:cs="Arial"/>
          <w:sz w:val="22"/>
          <w:szCs w:val="22"/>
        </w:rPr>
        <w:t xml:space="preserve"> </w:t>
      </w:r>
      <w:r w:rsidR="00D21FAE">
        <w:rPr>
          <w:rFonts w:ascii="Arial" w:hAnsi="Arial" w:cs="Arial"/>
          <w:i/>
          <w:sz w:val="22"/>
          <w:szCs w:val="22"/>
        </w:rPr>
        <w:t>Pharmacology for Health Professionals</w:t>
      </w:r>
      <w:r w:rsidR="00D21FAE" w:rsidRPr="009A2409">
        <w:rPr>
          <w:rFonts w:ascii="Arial" w:hAnsi="Arial" w:cs="Arial"/>
          <w:sz w:val="22"/>
          <w:szCs w:val="22"/>
        </w:rPr>
        <w:t xml:space="preserve">.  </w:t>
      </w:r>
    </w:p>
    <w:p w:rsidR="00D21FAE" w:rsidRPr="00380FE2" w:rsidRDefault="00D21FAE" w:rsidP="00D21FAE">
      <w:pPr>
        <w:ind w:left="426"/>
        <w:rPr>
          <w:rFonts w:ascii="Arial" w:hAnsi="Arial" w:cs="Arial"/>
          <w:sz w:val="22"/>
          <w:szCs w:val="22"/>
        </w:rPr>
      </w:pPr>
    </w:p>
    <w:p w:rsidR="00D21FAE" w:rsidRDefault="00D21FAE" w:rsidP="00D21FAE">
      <w:pPr>
        <w:pStyle w:val="ListParagraph"/>
        <w:ind w:left="360"/>
        <w:rPr>
          <w:rFonts w:ascii="Arial" w:hAnsi="Arial" w:cs="Arial"/>
          <w:color w:val="C0504D" w:themeColor="accent2"/>
          <w:sz w:val="22"/>
          <w:szCs w:val="22"/>
        </w:rPr>
      </w:pPr>
      <w:r>
        <w:rPr>
          <w:rFonts w:ascii="Arial" w:hAnsi="Arial" w:cs="Arial"/>
          <w:color w:val="C0504D" w:themeColor="accent2"/>
          <w:sz w:val="22"/>
          <w:szCs w:val="22"/>
        </w:rPr>
        <w:t>Paul, link to the PP presentation</w:t>
      </w:r>
    </w:p>
    <w:p w:rsidR="00E842FC" w:rsidRDefault="00E842FC" w:rsidP="0097209D">
      <w:pPr>
        <w:pStyle w:val="ListParagraph"/>
        <w:ind w:left="360"/>
        <w:rPr>
          <w:rFonts w:ascii="Arial" w:hAnsi="Arial" w:cs="Arial"/>
          <w:sz w:val="22"/>
          <w:szCs w:val="22"/>
        </w:rPr>
      </w:pPr>
    </w:p>
    <w:p w:rsidR="00D21FAE" w:rsidRDefault="00D21FAE" w:rsidP="0097209D">
      <w:pPr>
        <w:pStyle w:val="ListParagraph"/>
        <w:ind w:left="360"/>
        <w:rPr>
          <w:rFonts w:ascii="Arial" w:hAnsi="Arial" w:cs="Arial"/>
          <w:sz w:val="22"/>
          <w:szCs w:val="22"/>
        </w:rPr>
      </w:pPr>
    </w:p>
    <w:p w:rsidR="00D21FAE" w:rsidRDefault="00D21FAE" w:rsidP="0097209D">
      <w:pPr>
        <w:pStyle w:val="ListParagraph"/>
        <w:ind w:left="360"/>
        <w:rPr>
          <w:rFonts w:ascii="Arial" w:hAnsi="Arial" w:cs="Arial"/>
          <w:sz w:val="22"/>
          <w:szCs w:val="22"/>
        </w:rPr>
      </w:pPr>
    </w:p>
    <w:p w:rsidR="002B44F9" w:rsidRPr="002B44F9" w:rsidRDefault="002B44F9" w:rsidP="002B44F9">
      <w:pPr>
        <w:rPr>
          <w:rFonts w:ascii="Arial" w:hAnsi="Arial" w:cs="Arial"/>
          <w:color w:val="C0504D" w:themeColor="accent2"/>
          <w:sz w:val="22"/>
          <w:szCs w:val="22"/>
        </w:rPr>
      </w:pPr>
      <w:r w:rsidRPr="002B44F9">
        <w:rPr>
          <w:rFonts w:ascii="Arial" w:hAnsi="Arial" w:cs="Arial"/>
          <w:color w:val="C0504D" w:themeColor="accent2"/>
          <w:sz w:val="22"/>
          <w:szCs w:val="22"/>
        </w:rPr>
        <w:t>Self-test icon</w:t>
      </w:r>
    </w:p>
    <w:p w:rsidR="008969C2" w:rsidRDefault="002B44F9" w:rsidP="002B44F9">
      <w:pPr>
        <w:rPr>
          <w:rFonts w:ascii="Arial" w:hAnsi="Arial" w:cs="Arial"/>
          <w:sz w:val="22"/>
          <w:szCs w:val="22"/>
        </w:rPr>
      </w:pPr>
      <w:r>
        <w:rPr>
          <w:rFonts w:ascii="Arial" w:hAnsi="Arial" w:cs="Arial"/>
          <w:sz w:val="22"/>
          <w:szCs w:val="22"/>
        </w:rPr>
        <w:t>T</w:t>
      </w:r>
      <w:r w:rsidR="008969C2">
        <w:rPr>
          <w:rFonts w:ascii="Arial" w:hAnsi="Arial" w:cs="Arial"/>
          <w:sz w:val="22"/>
          <w:szCs w:val="22"/>
        </w:rPr>
        <w:t>ry your hand at a few review q</w:t>
      </w:r>
      <w:r w:rsidRPr="002B44F9">
        <w:rPr>
          <w:rFonts w:ascii="Arial" w:hAnsi="Arial" w:cs="Arial"/>
          <w:sz w:val="22"/>
          <w:szCs w:val="22"/>
        </w:rPr>
        <w:t xml:space="preserve">uestions </w:t>
      </w:r>
      <w:r w:rsidR="008969C2">
        <w:rPr>
          <w:rFonts w:ascii="Arial" w:hAnsi="Arial" w:cs="Arial"/>
          <w:sz w:val="22"/>
          <w:szCs w:val="22"/>
        </w:rPr>
        <w:t xml:space="preserve">about drugs for angina: </w:t>
      </w:r>
      <w:r w:rsidR="008969C2" w:rsidRPr="00C174DB">
        <w:rPr>
          <w:rFonts w:ascii="Arial" w:hAnsi="Arial" w:cs="Arial"/>
          <w:sz w:val="22"/>
          <w:szCs w:val="22"/>
        </w:rPr>
        <w:t>See p. 229 at the end of Chapter 15</w:t>
      </w:r>
      <w:r w:rsidR="008969C2">
        <w:rPr>
          <w:rFonts w:ascii="Arial" w:hAnsi="Arial" w:cs="Arial"/>
          <w:sz w:val="22"/>
          <w:szCs w:val="22"/>
        </w:rPr>
        <w:t xml:space="preserve"> </w:t>
      </w:r>
      <w:r w:rsidRPr="002B44F9">
        <w:rPr>
          <w:rFonts w:ascii="Arial" w:hAnsi="Arial" w:cs="Arial"/>
          <w:sz w:val="22"/>
          <w:szCs w:val="22"/>
        </w:rPr>
        <w:t xml:space="preserve">in the textbook </w:t>
      </w:r>
      <w:r w:rsidRPr="002B44F9">
        <w:rPr>
          <w:rFonts w:ascii="Arial" w:hAnsi="Arial" w:cs="Arial"/>
          <w:i/>
          <w:sz w:val="22"/>
          <w:szCs w:val="22"/>
        </w:rPr>
        <w:t>Pharmacology for Health Professionals</w:t>
      </w:r>
    </w:p>
    <w:p w:rsidR="002B44F9" w:rsidRPr="008969C2" w:rsidRDefault="002B44F9" w:rsidP="002B44F9">
      <w:pPr>
        <w:rPr>
          <w:rFonts w:ascii="Arial" w:hAnsi="Arial" w:cs="Arial"/>
          <w:sz w:val="22"/>
          <w:szCs w:val="22"/>
        </w:rPr>
      </w:pPr>
      <w:r w:rsidRPr="002B44F9">
        <w:rPr>
          <w:rFonts w:ascii="Arial" w:hAnsi="Arial" w:cs="Arial"/>
          <w:color w:val="C0504D" w:themeColor="accent2"/>
          <w:sz w:val="22"/>
          <w:szCs w:val="22"/>
        </w:rPr>
        <w:t xml:space="preserve">End self-test </w:t>
      </w:r>
    </w:p>
    <w:p w:rsidR="002B44F9" w:rsidRDefault="002B44F9" w:rsidP="002B44F9">
      <w:pPr>
        <w:rPr>
          <w:rFonts w:ascii="Arial" w:hAnsi="Arial" w:cs="Arial"/>
          <w:color w:val="C0504D" w:themeColor="accent2"/>
          <w:sz w:val="22"/>
          <w:szCs w:val="22"/>
        </w:rPr>
      </w:pPr>
    </w:p>
    <w:p w:rsidR="002B44F9" w:rsidRPr="002B44F9" w:rsidRDefault="002B44F9" w:rsidP="002B44F9">
      <w:pPr>
        <w:rPr>
          <w:rFonts w:ascii="Arial" w:hAnsi="Arial" w:cs="Arial"/>
          <w:color w:val="C0504D" w:themeColor="accent2"/>
          <w:sz w:val="22"/>
          <w:szCs w:val="22"/>
        </w:rPr>
      </w:pPr>
    </w:p>
    <w:p w:rsidR="002B44F9" w:rsidRPr="00562792" w:rsidRDefault="002B44F9" w:rsidP="002B44F9">
      <w:pPr>
        <w:rPr>
          <w:rFonts w:ascii="Arial" w:hAnsi="Arial" w:cs="Arial"/>
          <w:sz w:val="22"/>
          <w:szCs w:val="22"/>
        </w:rPr>
      </w:pPr>
      <w:r>
        <w:rPr>
          <w:rFonts w:ascii="Arial" w:hAnsi="Arial" w:cs="Arial"/>
          <w:sz w:val="22"/>
          <w:szCs w:val="22"/>
        </w:rPr>
        <w:br w:type="page"/>
      </w:r>
      <w:r w:rsidRPr="00562792">
        <w:rPr>
          <w:rFonts w:ascii="Arial" w:hAnsi="Arial" w:cs="Arial"/>
          <w:sz w:val="22"/>
          <w:szCs w:val="22"/>
          <w:lang w:val="fr-CA"/>
        </w:rPr>
        <w:t>(h1) Module 4 – Unit 4</w:t>
      </w:r>
      <w:r w:rsidR="000D4BB4" w:rsidRPr="00562792">
        <w:rPr>
          <w:rFonts w:ascii="Arial" w:hAnsi="Arial" w:cs="Arial"/>
          <w:sz w:val="22"/>
          <w:szCs w:val="22"/>
          <w:lang w:val="fr-CA"/>
        </w:rPr>
        <w:t xml:space="preserve">: </w:t>
      </w:r>
      <w:r w:rsidR="000A6164" w:rsidRPr="00562792">
        <w:rPr>
          <w:rFonts w:ascii="Arial" w:hAnsi="Arial" w:cs="Arial"/>
          <w:sz w:val="22"/>
          <w:szCs w:val="22"/>
        </w:rPr>
        <w:t>Antih</w:t>
      </w:r>
      <w:r w:rsidRPr="00562792">
        <w:rPr>
          <w:rFonts w:ascii="Arial" w:hAnsi="Arial" w:cs="Arial"/>
          <w:sz w:val="22"/>
          <w:szCs w:val="22"/>
        </w:rPr>
        <w:t xml:space="preserve">ypertensive Drugs </w:t>
      </w:r>
    </w:p>
    <w:p w:rsidR="002B44F9" w:rsidRPr="00562792" w:rsidRDefault="002B44F9" w:rsidP="002B44F9">
      <w:pPr>
        <w:rPr>
          <w:rFonts w:ascii="Arial" w:hAnsi="Arial" w:cs="Arial"/>
          <w:sz w:val="22"/>
          <w:szCs w:val="22"/>
        </w:rPr>
      </w:pPr>
    </w:p>
    <w:p w:rsidR="002B44F9" w:rsidRPr="00562792" w:rsidRDefault="002B44F9" w:rsidP="002B44F9">
      <w:pPr>
        <w:rPr>
          <w:rFonts w:ascii="Arial" w:hAnsi="Arial" w:cs="Arial"/>
          <w:sz w:val="22"/>
          <w:szCs w:val="22"/>
        </w:rPr>
      </w:pPr>
    </w:p>
    <w:p w:rsidR="002B44F9" w:rsidRPr="00562792" w:rsidRDefault="002B44F9" w:rsidP="002B44F9">
      <w:pPr>
        <w:rPr>
          <w:rFonts w:ascii="Arial" w:hAnsi="Arial" w:cs="Arial"/>
          <w:sz w:val="22"/>
          <w:szCs w:val="22"/>
        </w:rPr>
      </w:pPr>
      <w:r w:rsidRPr="00562792">
        <w:rPr>
          <w:rFonts w:ascii="Arial" w:hAnsi="Arial" w:cs="Arial"/>
          <w:sz w:val="22"/>
          <w:szCs w:val="22"/>
        </w:rPr>
        <w:t>(h2) Introduction</w:t>
      </w:r>
    </w:p>
    <w:p w:rsidR="000A6164" w:rsidRPr="00EF24C8" w:rsidRDefault="000A6164" w:rsidP="002B44F9">
      <w:pPr>
        <w:rPr>
          <w:rFonts w:ascii="Arial" w:hAnsi="Arial" w:cs="Arial"/>
        </w:rPr>
      </w:pPr>
    </w:p>
    <w:p w:rsidR="002B44F9" w:rsidRDefault="002B44F9" w:rsidP="002B44F9">
      <w:pPr>
        <w:pStyle w:val="ListParagraph"/>
        <w:ind w:left="360"/>
        <w:rPr>
          <w:sz w:val="22"/>
          <w:szCs w:val="22"/>
        </w:rPr>
      </w:pPr>
    </w:p>
    <w:p w:rsidR="000A6164" w:rsidRDefault="000A6164" w:rsidP="000A6164">
      <w:pPr>
        <w:pStyle w:val="ListParagraph"/>
        <w:ind w:left="360"/>
        <w:rPr>
          <w:rFonts w:ascii="Arial" w:hAnsi="Arial" w:cs="Arial"/>
          <w:sz w:val="22"/>
          <w:szCs w:val="22"/>
        </w:rPr>
      </w:pPr>
      <w:r w:rsidRPr="00EF75BE">
        <w:rPr>
          <w:rFonts w:ascii="Arial" w:hAnsi="Arial" w:cs="Arial"/>
          <w:sz w:val="22"/>
          <w:szCs w:val="22"/>
        </w:rPr>
        <w:t xml:space="preserve">Antihypertensive drugs may differ in their mechanisms of action, but the goal is the same: </w:t>
      </w:r>
      <w:r w:rsidRPr="000A6164">
        <w:rPr>
          <w:rFonts w:ascii="Arial" w:hAnsi="Arial" w:cs="Arial"/>
          <w:b/>
          <w:sz w:val="22"/>
          <w:szCs w:val="22"/>
        </w:rPr>
        <w:t>reduce blood pressure to reduce the potential for organ damage</w:t>
      </w:r>
      <w:r w:rsidRPr="00EF75BE">
        <w:rPr>
          <w:rFonts w:ascii="Arial" w:hAnsi="Arial" w:cs="Arial"/>
          <w:sz w:val="22"/>
          <w:szCs w:val="22"/>
        </w:rPr>
        <w:t xml:space="preserve">.  Untreated hypertension causes accelerated atherosclerosis, increased cardiac workload, renal damage, damage to retinal blood vessels in the eye, and carries a risk of myocardial infarction and stroke.  </w:t>
      </w:r>
    </w:p>
    <w:p w:rsidR="008969C2" w:rsidRDefault="008969C2" w:rsidP="000A6164">
      <w:pPr>
        <w:pStyle w:val="ListParagraph"/>
        <w:ind w:left="360"/>
        <w:rPr>
          <w:rFonts w:ascii="Arial" w:hAnsi="Arial" w:cs="Arial"/>
          <w:sz w:val="22"/>
          <w:szCs w:val="22"/>
        </w:rPr>
      </w:pPr>
    </w:p>
    <w:p w:rsidR="009E0FEE" w:rsidRPr="00132FE8" w:rsidRDefault="009E0FEE" w:rsidP="009E0FEE">
      <w:pPr>
        <w:pStyle w:val="ListParagraph"/>
        <w:ind w:left="540"/>
        <w:rPr>
          <w:rFonts w:ascii="Arial" w:hAnsi="Arial" w:cs="Arial"/>
          <w:color w:val="C0504D" w:themeColor="accent2"/>
          <w:sz w:val="22"/>
          <w:szCs w:val="22"/>
        </w:rPr>
      </w:pPr>
      <w:r w:rsidRPr="00132FE8">
        <w:rPr>
          <w:rFonts w:ascii="Arial" w:hAnsi="Arial" w:cs="Arial"/>
          <w:color w:val="C0504D" w:themeColor="accent2"/>
          <w:sz w:val="22"/>
          <w:szCs w:val="22"/>
        </w:rPr>
        <w:t>Learning objectives icon</w:t>
      </w:r>
    </w:p>
    <w:p w:rsidR="009E0FEE" w:rsidRPr="00132FE8" w:rsidRDefault="009E0FEE" w:rsidP="009E0FEE">
      <w:pPr>
        <w:pStyle w:val="ListParagraph"/>
        <w:ind w:left="540"/>
        <w:rPr>
          <w:rFonts w:ascii="Arial" w:hAnsi="Arial" w:cs="Arial"/>
          <w:sz w:val="22"/>
          <w:szCs w:val="22"/>
        </w:rPr>
      </w:pPr>
      <w:r w:rsidRPr="00132FE8">
        <w:rPr>
          <w:rFonts w:ascii="Arial" w:hAnsi="Arial" w:cs="Arial"/>
          <w:sz w:val="22"/>
          <w:szCs w:val="22"/>
        </w:rPr>
        <w:t>As you complete the study of this unit, you will be able to:</w:t>
      </w:r>
    </w:p>
    <w:p w:rsidR="009E0FEE" w:rsidRPr="00132FE8" w:rsidRDefault="009E0FEE" w:rsidP="009E0FEE">
      <w:pPr>
        <w:pStyle w:val="ListParagraph"/>
        <w:ind w:left="540"/>
        <w:rPr>
          <w:rFonts w:ascii="Arial" w:hAnsi="Arial" w:cs="Arial"/>
          <w:sz w:val="22"/>
          <w:szCs w:val="22"/>
        </w:rPr>
      </w:pPr>
    </w:p>
    <w:p w:rsidR="00C747A9" w:rsidRDefault="00C747A9" w:rsidP="00C747A9">
      <w:pPr>
        <w:pStyle w:val="ListParagraph"/>
        <w:numPr>
          <w:ilvl w:val="0"/>
          <w:numId w:val="61"/>
        </w:numPr>
        <w:rPr>
          <w:rFonts w:ascii="Arial" w:hAnsi="Arial" w:cs="Arial"/>
          <w:sz w:val="22"/>
          <w:szCs w:val="22"/>
        </w:rPr>
      </w:pPr>
      <w:r>
        <w:rPr>
          <w:rFonts w:ascii="Arial" w:hAnsi="Arial" w:cs="Arial"/>
          <w:sz w:val="22"/>
          <w:szCs w:val="22"/>
        </w:rPr>
        <w:t xml:space="preserve">Give examples </w:t>
      </w:r>
      <w:r w:rsidR="007553CB">
        <w:rPr>
          <w:rFonts w:ascii="Arial" w:hAnsi="Arial" w:cs="Arial"/>
          <w:sz w:val="22"/>
          <w:szCs w:val="22"/>
        </w:rPr>
        <w:t>while describing</w:t>
      </w:r>
      <w:r>
        <w:rPr>
          <w:rFonts w:ascii="Arial" w:hAnsi="Arial" w:cs="Arial"/>
          <w:sz w:val="22"/>
          <w:szCs w:val="22"/>
        </w:rPr>
        <w:t xml:space="preserve"> the mechanisms of action of antihypertensive drugs that are beta blockers, vasodilators, diuretics and calcium channel blockers.</w:t>
      </w:r>
    </w:p>
    <w:p w:rsidR="00C747A9" w:rsidRDefault="00C747A9" w:rsidP="00C747A9">
      <w:pPr>
        <w:pStyle w:val="ListParagraph"/>
        <w:numPr>
          <w:ilvl w:val="0"/>
          <w:numId w:val="61"/>
        </w:numPr>
        <w:rPr>
          <w:rFonts w:ascii="Arial" w:hAnsi="Arial" w:cs="Arial"/>
          <w:sz w:val="22"/>
          <w:szCs w:val="22"/>
        </w:rPr>
      </w:pPr>
      <w:r>
        <w:rPr>
          <w:rFonts w:ascii="Arial" w:hAnsi="Arial" w:cs="Arial"/>
          <w:sz w:val="22"/>
          <w:szCs w:val="22"/>
        </w:rPr>
        <w:t>Explain why multiple drugs may be used to treat hypertension.</w:t>
      </w:r>
    </w:p>
    <w:p w:rsidR="00C747A9" w:rsidRDefault="00C747A9" w:rsidP="00C747A9">
      <w:pPr>
        <w:pStyle w:val="ListParagraph"/>
        <w:numPr>
          <w:ilvl w:val="0"/>
          <w:numId w:val="61"/>
        </w:numPr>
        <w:rPr>
          <w:rFonts w:ascii="Arial" w:hAnsi="Arial" w:cs="Arial"/>
          <w:sz w:val="22"/>
          <w:szCs w:val="22"/>
        </w:rPr>
      </w:pPr>
      <w:r>
        <w:rPr>
          <w:rFonts w:ascii="Arial" w:hAnsi="Arial" w:cs="Arial"/>
          <w:sz w:val="22"/>
          <w:szCs w:val="22"/>
        </w:rPr>
        <w:t>Describe the typical adverse effects of antihypertensive drugs, including those directly related to their mechanism of action against high blood pressure.</w:t>
      </w:r>
    </w:p>
    <w:p w:rsidR="009E0FEE" w:rsidRPr="00A63B2F" w:rsidRDefault="009E0FEE" w:rsidP="009E0FEE">
      <w:pPr>
        <w:pStyle w:val="ListParagraph"/>
        <w:ind w:left="567"/>
        <w:rPr>
          <w:rFonts w:ascii="Arial" w:hAnsi="Arial" w:cs="Arial"/>
          <w:color w:val="C0504D" w:themeColor="accent2"/>
          <w:sz w:val="22"/>
          <w:szCs w:val="22"/>
        </w:rPr>
      </w:pPr>
      <w:r w:rsidRPr="00A63B2F">
        <w:rPr>
          <w:rFonts w:ascii="Arial" w:hAnsi="Arial" w:cs="Arial"/>
          <w:color w:val="C0504D" w:themeColor="accent2"/>
          <w:sz w:val="22"/>
          <w:szCs w:val="22"/>
        </w:rPr>
        <w:t>End learning objectives</w:t>
      </w:r>
    </w:p>
    <w:p w:rsidR="009E0FEE" w:rsidRDefault="009E0FEE" w:rsidP="000A6164">
      <w:pPr>
        <w:pStyle w:val="ListParagraph"/>
        <w:ind w:left="360"/>
        <w:rPr>
          <w:rFonts w:ascii="Arial" w:hAnsi="Arial" w:cs="Arial"/>
          <w:sz w:val="22"/>
          <w:szCs w:val="22"/>
        </w:rPr>
      </w:pPr>
    </w:p>
    <w:p w:rsidR="009E0FEE" w:rsidRPr="00C174DB" w:rsidRDefault="009E0FEE" w:rsidP="000A6164">
      <w:pPr>
        <w:pStyle w:val="ListParagraph"/>
        <w:ind w:left="360"/>
        <w:rPr>
          <w:rFonts w:ascii="Arial" w:hAnsi="Arial" w:cs="Arial"/>
          <w:sz w:val="22"/>
          <w:szCs w:val="22"/>
        </w:rPr>
      </w:pPr>
    </w:p>
    <w:p w:rsidR="002B44F9" w:rsidRDefault="002B44F9" w:rsidP="007841D2">
      <w:pPr>
        <w:pStyle w:val="ListParagraph"/>
        <w:ind w:left="360"/>
        <w:rPr>
          <w:rFonts w:ascii="Arial" w:hAnsi="Arial" w:cs="Arial"/>
          <w:color w:val="C0504D" w:themeColor="accent2"/>
          <w:sz w:val="22"/>
          <w:szCs w:val="22"/>
        </w:rPr>
      </w:pPr>
      <w:r>
        <w:rPr>
          <w:rFonts w:ascii="Arial" w:hAnsi="Arial" w:cs="Arial"/>
          <w:color w:val="C0504D" w:themeColor="accent2"/>
          <w:sz w:val="22"/>
          <w:szCs w:val="22"/>
        </w:rPr>
        <w:t>Reading Icon</w:t>
      </w:r>
    </w:p>
    <w:p w:rsidR="002B44F9" w:rsidRPr="002B44F9" w:rsidRDefault="002B44F9" w:rsidP="007841D2">
      <w:pPr>
        <w:pStyle w:val="ListParagraph"/>
        <w:ind w:left="360"/>
        <w:rPr>
          <w:rFonts w:ascii="Arial" w:hAnsi="Arial" w:cs="Arial"/>
          <w:color w:val="000000" w:themeColor="text1"/>
          <w:sz w:val="22"/>
          <w:szCs w:val="22"/>
        </w:rPr>
      </w:pPr>
    </w:p>
    <w:p w:rsidR="00E842FC" w:rsidRDefault="000A6164" w:rsidP="00D33C34">
      <w:pPr>
        <w:pStyle w:val="ListParagraph"/>
        <w:ind w:left="360"/>
        <w:rPr>
          <w:rFonts w:ascii="Arial" w:hAnsi="Arial" w:cs="Arial"/>
          <w:sz w:val="22"/>
          <w:szCs w:val="22"/>
        </w:rPr>
      </w:pPr>
      <w:r>
        <w:rPr>
          <w:rFonts w:ascii="Arial" w:hAnsi="Arial" w:cs="Arial"/>
          <w:sz w:val="22"/>
          <w:szCs w:val="22"/>
        </w:rPr>
        <w:t xml:space="preserve">Now you should read </w:t>
      </w:r>
      <w:r>
        <w:rPr>
          <w:rFonts w:ascii="Arial" w:hAnsi="Arial" w:cs="Arial"/>
          <w:b/>
          <w:sz w:val="22"/>
          <w:szCs w:val="22"/>
        </w:rPr>
        <w:t>Chaper 16 – Antyhypertensive Drugs</w:t>
      </w:r>
      <w:r>
        <w:rPr>
          <w:rFonts w:ascii="Arial" w:hAnsi="Arial" w:cs="Arial"/>
          <w:sz w:val="22"/>
          <w:szCs w:val="22"/>
        </w:rPr>
        <w:t xml:space="preserve">, pp. 230-240, 242 in the textbook </w:t>
      </w:r>
      <w:r w:rsidR="00EF75BE" w:rsidRPr="00EF75BE">
        <w:rPr>
          <w:rFonts w:ascii="Arial" w:hAnsi="Arial" w:cs="Arial"/>
          <w:i/>
          <w:iCs/>
          <w:sz w:val="22"/>
          <w:szCs w:val="22"/>
        </w:rPr>
        <w:t>Pharmacology for Health Professionals</w:t>
      </w:r>
      <w:r w:rsidR="009E0FEE">
        <w:rPr>
          <w:rFonts w:ascii="Arial" w:hAnsi="Arial" w:cs="Arial"/>
          <w:sz w:val="22"/>
          <w:szCs w:val="22"/>
        </w:rPr>
        <w:t>.</w:t>
      </w:r>
    </w:p>
    <w:p w:rsidR="008969C2" w:rsidRDefault="008969C2" w:rsidP="00D33C34">
      <w:pPr>
        <w:pStyle w:val="ListParagraph"/>
        <w:ind w:left="360"/>
        <w:rPr>
          <w:rFonts w:ascii="Arial" w:hAnsi="Arial" w:cs="Arial"/>
          <w:sz w:val="22"/>
          <w:szCs w:val="22"/>
        </w:rPr>
      </w:pPr>
      <w:r>
        <w:rPr>
          <w:rFonts w:ascii="Arial" w:hAnsi="Arial" w:cs="Arial"/>
          <w:color w:val="C0504D" w:themeColor="accent2"/>
          <w:sz w:val="22"/>
          <w:szCs w:val="22"/>
        </w:rPr>
        <w:t>End reading</w:t>
      </w:r>
    </w:p>
    <w:p w:rsidR="000A6164" w:rsidRPr="00C174DB" w:rsidRDefault="000A6164" w:rsidP="00D33C34">
      <w:pPr>
        <w:pStyle w:val="ListParagraph"/>
        <w:ind w:left="360"/>
        <w:rPr>
          <w:rFonts w:ascii="Arial" w:hAnsi="Arial" w:cs="Arial"/>
          <w:sz w:val="22"/>
          <w:szCs w:val="22"/>
        </w:rPr>
      </w:pPr>
    </w:p>
    <w:p w:rsidR="000A6164" w:rsidRDefault="000A6164" w:rsidP="00D33C34">
      <w:pPr>
        <w:pStyle w:val="ListParagraph"/>
        <w:ind w:left="360"/>
        <w:rPr>
          <w:rFonts w:ascii="Arial" w:hAnsi="Arial" w:cs="Arial"/>
          <w:sz w:val="22"/>
          <w:szCs w:val="22"/>
        </w:rPr>
      </w:pPr>
    </w:p>
    <w:p w:rsidR="00E842FC" w:rsidRDefault="000A6164" w:rsidP="00D33C34">
      <w:pPr>
        <w:pStyle w:val="ListParagraph"/>
        <w:ind w:left="360"/>
        <w:rPr>
          <w:rFonts w:ascii="Arial" w:hAnsi="Arial" w:cs="Arial"/>
          <w:sz w:val="22"/>
          <w:szCs w:val="22"/>
        </w:rPr>
      </w:pPr>
      <w:r>
        <w:rPr>
          <w:rFonts w:ascii="Arial" w:hAnsi="Arial" w:cs="Arial"/>
          <w:sz w:val="22"/>
          <w:szCs w:val="22"/>
        </w:rPr>
        <w:t>(h2) Classes of Antihypertensive Drugs</w:t>
      </w:r>
    </w:p>
    <w:p w:rsidR="000A6164" w:rsidRPr="00C174DB" w:rsidRDefault="000A6164" w:rsidP="00D33C34">
      <w:pPr>
        <w:pStyle w:val="ListParagraph"/>
        <w:ind w:left="360"/>
        <w:rPr>
          <w:rFonts w:ascii="Arial" w:hAnsi="Arial" w:cs="Arial"/>
          <w:sz w:val="22"/>
          <w:szCs w:val="22"/>
        </w:rPr>
      </w:pPr>
    </w:p>
    <w:p w:rsidR="000A6164" w:rsidRDefault="00EF75BE" w:rsidP="00D33C34">
      <w:pPr>
        <w:pStyle w:val="ListParagraph"/>
        <w:ind w:left="360"/>
        <w:rPr>
          <w:rFonts w:ascii="Arial" w:hAnsi="Arial" w:cs="Arial"/>
          <w:sz w:val="22"/>
          <w:szCs w:val="22"/>
        </w:rPr>
      </w:pPr>
      <w:r w:rsidRPr="00EF75BE">
        <w:rPr>
          <w:rFonts w:ascii="Arial" w:hAnsi="Arial" w:cs="Arial"/>
          <w:sz w:val="22"/>
          <w:szCs w:val="22"/>
        </w:rPr>
        <w:t xml:space="preserve">Classes of antihypertensive drugs include: </w:t>
      </w:r>
    </w:p>
    <w:p w:rsidR="000A6164" w:rsidRDefault="000A6164" w:rsidP="00D33C34">
      <w:pPr>
        <w:pStyle w:val="ListParagraph"/>
        <w:ind w:left="360"/>
        <w:rPr>
          <w:rFonts w:ascii="Arial" w:hAnsi="Arial" w:cs="Arial"/>
          <w:sz w:val="22"/>
          <w:szCs w:val="22"/>
        </w:rPr>
      </w:pPr>
    </w:p>
    <w:p w:rsidR="00BC486A" w:rsidRPr="00BC486A" w:rsidRDefault="00B45E16" w:rsidP="00BC486A">
      <w:pPr>
        <w:numPr>
          <w:ilvl w:val="0"/>
          <w:numId w:val="36"/>
        </w:numPr>
        <w:spacing w:line="288" w:lineRule="auto"/>
        <w:ind w:left="1170" w:right="150"/>
        <w:rPr>
          <w:rFonts w:ascii="Arial" w:hAnsi="Arial" w:cs="Arial"/>
          <w:color w:val="000000" w:themeColor="text1"/>
          <w:sz w:val="22"/>
          <w:szCs w:val="22"/>
          <w:lang w:val="en-US"/>
        </w:rPr>
      </w:pPr>
      <w:hyperlink r:id="rId15" w:history="1">
        <w:r w:rsidR="00BC486A" w:rsidRPr="00BC486A">
          <w:rPr>
            <w:rStyle w:val="Hyperlink"/>
            <w:rFonts w:ascii="Arial" w:hAnsi="Arial" w:cs="Arial"/>
            <w:b/>
            <w:color w:val="000000" w:themeColor="text1"/>
            <w:sz w:val="22"/>
            <w:szCs w:val="22"/>
            <w:u w:val="none"/>
            <w:lang w:val="en-US"/>
          </w:rPr>
          <w:t>Diuretics</w:t>
        </w:r>
      </w:hyperlink>
      <w:r w:rsidR="00BC486A" w:rsidRPr="00BC486A">
        <w:rPr>
          <w:rFonts w:ascii="Arial" w:hAnsi="Arial" w:cs="Arial"/>
          <w:color w:val="000000" w:themeColor="text1"/>
          <w:sz w:val="22"/>
          <w:szCs w:val="22"/>
          <w:lang w:val="en-US"/>
        </w:rPr>
        <w:t xml:space="preserve"> (</w:t>
      </w:r>
      <w:r w:rsidR="00BC486A" w:rsidRPr="00BC486A">
        <w:rPr>
          <w:rFonts w:ascii="Arial" w:hAnsi="Arial" w:cs="Arial"/>
          <w:i/>
          <w:color w:val="000000" w:themeColor="text1"/>
          <w:sz w:val="22"/>
          <w:szCs w:val="22"/>
          <w:lang w:val="en-US"/>
        </w:rPr>
        <w:t>These will be discussed in Unit 6-Diuretics</w:t>
      </w:r>
      <w:r w:rsidR="00BC486A" w:rsidRPr="00BC486A">
        <w:rPr>
          <w:rFonts w:ascii="Arial" w:hAnsi="Arial" w:cs="Arial"/>
          <w:color w:val="000000" w:themeColor="text1"/>
          <w:sz w:val="22"/>
          <w:szCs w:val="22"/>
          <w:lang w:val="en-US"/>
        </w:rPr>
        <w:t>)</w:t>
      </w:r>
      <w:r w:rsidR="00BC486A" w:rsidRPr="00BC486A">
        <w:rPr>
          <w:rFonts w:ascii="Arial" w:hAnsi="Arial" w:cs="Arial"/>
          <w:color w:val="000000" w:themeColor="text1"/>
          <w:sz w:val="22"/>
          <w:szCs w:val="22"/>
          <w:lang w:val="en-US"/>
        </w:rPr>
        <w:br/>
        <w:t xml:space="preserve">-  </w:t>
      </w:r>
      <w:hyperlink r:id="rId16" w:history="1">
        <w:r w:rsidR="00BC486A" w:rsidRPr="00BC486A">
          <w:rPr>
            <w:rStyle w:val="Hyperlink"/>
            <w:rFonts w:ascii="Arial" w:hAnsi="Arial" w:cs="Arial"/>
            <w:color w:val="000000" w:themeColor="text1"/>
            <w:sz w:val="22"/>
            <w:szCs w:val="22"/>
            <w:u w:val="none"/>
            <w:lang w:val="en-US"/>
          </w:rPr>
          <w:t>thiazide diuretics</w:t>
        </w:r>
      </w:hyperlink>
      <w:r w:rsidR="00BC486A" w:rsidRPr="00BC486A">
        <w:rPr>
          <w:rFonts w:ascii="Arial" w:hAnsi="Arial" w:cs="Arial"/>
          <w:color w:val="000000" w:themeColor="text1"/>
          <w:sz w:val="22"/>
          <w:szCs w:val="22"/>
          <w:lang w:val="en-US"/>
        </w:rPr>
        <w:br/>
        <w:t xml:space="preserve">-  </w:t>
      </w:r>
      <w:hyperlink r:id="rId17" w:history="1">
        <w:r w:rsidR="00BC486A" w:rsidRPr="00BC486A">
          <w:rPr>
            <w:rStyle w:val="Hyperlink"/>
            <w:rFonts w:ascii="Arial" w:hAnsi="Arial" w:cs="Arial"/>
            <w:color w:val="000000" w:themeColor="text1"/>
            <w:sz w:val="22"/>
            <w:szCs w:val="22"/>
            <w:u w:val="none"/>
            <w:lang w:val="en-US"/>
          </w:rPr>
          <w:t>loop diuretics</w:t>
        </w:r>
      </w:hyperlink>
      <w:r w:rsidR="00BC486A" w:rsidRPr="00BC486A">
        <w:rPr>
          <w:rFonts w:ascii="Arial" w:hAnsi="Arial" w:cs="Arial"/>
          <w:color w:val="000000" w:themeColor="text1"/>
          <w:sz w:val="22"/>
          <w:szCs w:val="22"/>
          <w:lang w:val="en-US"/>
        </w:rPr>
        <w:br/>
        <w:t xml:space="preserve">-  </w:t>
      </w:r>
      <w:hyperlink r:id="rId18" w:history="1">
        <w:r w:rsidR="00BC486A" w:rsidRPr="00BC486A">
          <w:rPr>
            <w:rStyle w:val="Hyperlink"/>
            <w:rFonts w:ascii="Arial" w:hAnsi="Arial" w:cs="Arial"/>
            <w:color w:val="000000" w:themeColor="text1"/>
            <w:sz w:val="22"/>
            <w:szCs w:val="22"/>
            <w:u w:val="none"/>
            <w:lang w:val="en-US"/>
          </w:rPr>
          <w:t>potassium-sparing diuretics</w:t>
        </w:r>
      </w:hyperlink>
      <w:r w:rsidR="00BC486A" w:rsidRPr="00BC486A">
        <w:rPr>
          <w:rFonts w:ascii="Arial" w:hAnsi="Arial" w:cs="Arial"/>
          <w:color w:val="000000" w:themeColor="text1"/>
          <w:sz w:val="22"/>
          <w:szCs w:val="22"/>
          <w:lang w:val="en-US"/>
        </w:rPr>
        <w:br/>
        <w:t xml:space="preserve">  </w:t>
      </w:r>
    </w:p>
    <w:p w:rsidR="00BC486A" w:rsidRPr="00BC486A" w:rsidRDefault="00B45E16" w:rsidP="00BC486A">
      <w:pPr>
        <w:numPr>
          <w:ilvl w:val="0"/>
          <w:numId w:val="36"/>
        </w:numPr>
        <w:spacing w:line="288" w:lineRule="auto"/>
        <w:ind w:left="1170" w:right="150"/>
        <w:rPr>
          <w:rFonts w:ascii="Arial" w:hAnsi="Arial" w:cs="Arial"/>
          <w:color w:val="000000" w:themeColor="text1"/>
          <w:sz w:val="22"/>
          <w:szCs w:val="22"/>
          <w:lang w:val="en-US"/>
        </w:rPr>
      </w:pPr>
      <w:hyperlink r:id="rId19" w:history="1">
        <w:r w:rsidR="00BC486A" w:rsidRPr="00BC486A">
          <w:rPr>
            <w:rStyle w:val="Hyperlink"/>
            <w:rFonts w:ascii="Arial" w:hAnsi="Arial" w:cs="Arial"/>
            <w:b/>
            <w:color w:val="000000" w:themeColor="text1"/>
            <w:sz w:val="22"/>
            <w:szCs w:val="22"/>
            <w:u w:val="none"/>
            <w:lang w:val="en-US"/>
          </w:rPr>
          <w:t>Cardioinhibitory drugs</w:t>
        </w:r>
      </w:hyperlink>
      <w:r w:rsidR="00BC486A" w:rsidRPr="00BC486A">
        <w:rPr>
          <w:rFonts w:ascii="Arial" w:hAnsi="Arial" w:cs="Arial"/>
          <w:color w:val="000000" w:themeColor="text1"/>
          <w:sz w:val="22"/>
          <w:szCs w:val="22"/>
          <w:lang w:val="en-US"/>
        </w:rPr>
        <w:br/>
        <w:t xml:space="preserve">-  </w:t>
      </w:r>
      <w:hyperlink r:id="rId20" w:history="1">
        <w:r w:rsidR="00BC486A" w:rsidRPr="00BC486A">
          <w:rPr>
            <w:rStyle w:val="Hyperlink"/>
            <w:rFonts w:ascii="Arial" w:hAnsi="Arial" w:cs="Arial"/>
            <w:color w:val="000000" w:themeColor="text1"/>
            <w:sz w:val="22"/>
            <w:szCs w:val="22"/>
            <w:u w:val="none"/>
            <w:lang w:val="en-US"/>
          </w:rPr>
          <w:t>beta-blockers</w:t>
        </w:r>
      </w:hyperlink>
      <w:r w:rsidR="00BC486A" w:rsidRPr="00BC486A">
        <w:rPr>
          <w:rFonts w:ascii="Arial" w:hAnsi="Arial" w:cs="Arial"/>
          <w:color w:val="000000" w:themeColor="text1"/>
          <w:sz w:val="22"/>
          <w:szCs w:val="22"/>
          <w:lang w:val="en-US"/>
        </w:rPr>
        <w:br/>
        <w:t xml:space="preserve">-  </w:t>
      </w:r>
      <w:hyperlink r:id="rId21" w:history="1">
        <w:r w:rsidR="00BC486A" w:rsidRPr="00BC486A">
          <w:rPr>
            <w:rStyle w:val="Hyperlink"/>
            <w:rFonts w:ascii="Arial" w:hAnsi="Arial" w:cs="Arial"/>
            <w:color w:val="000000" w:themeColor="text1"/>
            <w:sz w:val="22"/>
            <w:szCs w:val="22"/>
            <w:u w:val="none"/>
            <w:lang w:val="en-US"/>
          </w:rPr>
          <w:t>calcium-channel blockers</w:t>
        </w:r>
      </w:hyperlink>
    </w:p>
    <w:p w:rsidR="00BC486A" w:rsidRPr="00BC486A" w:rsidRDefault="00BC486A" w:rsidP="00BC486A">
      <w:pPr>
        <w:spacing w:line="288" w:lineRule="auto"/>
        <w:ind w:left="1170" w:right="150"/>
        <w:rPr>
          <w:rFonts w:ascii="Arial" w:hAnsi="Arial" w:cs="Arial"/>
          <w:color w:val="000000" w:themeColor="text1"/>
          <w:sz w:val="22"/>
          <w:szCs w:val="22"/>
          <w:lang w:val="en-US"/>
        </w:rPr>
      </w:pPr>
    </w:p>
    <w:p w:rsidR="00BC486A" w:rsidRPr="00BC486A" w:rsidRDefault="00B45E16" w:rsidP="00BC486A">
      <w:pPr>
        <w:numPr>
          <w:ilvl w:val="0"/>
          <w:numId w:val="36"/>
        </w:numPr>
        <w:spacing w:line="288" w:lineRule="auto"/>
        <w:ind w:left="1170" w:right="150"/>
        <w:rPr>
          <w:rFonts w:ascii="Arial" w:hAnsi="Arial" w:cs="Arial"/>
          <w:color w:val="000000" w:themeColor="text1"/>
          <w:sz w:val="22"/>
          <w:szCs w:val="22"/>
          <w:lang w:val="en-US"/>
        </w:rPr>
      </w:pPr>
      <w:hyperlink r:id="rId22" w:history="1">
        <w:r w:rsidR="00BC486A" w:rsidRPr="00BC486A">
          <w:rPr>
            <w:rStyle w:val="Hyperlink"/>
            <w:rFonts w:ascii="Arial" w:hAnsi="Arial" w:cs="Arial"/>
            <w:b/>
            <w:color w:val="000000" w:themeColor="text1"/>
            <w:sz w:val="22"/>
            <w:szCs w:val="22"/>
            <w:u w:val="none"/>
            <w:lang w:val="en-US"/>
          </w:rPr>
          <w:t>Vasodilators</w:t>
        </w:r>
      </w:hyperlink>
      <w:r w:rsidR="00BC486A" w:rsidRPr="00BC486A">
        <w:rPr>
          <w:rFonts w:ascii="Arial" w:hAnsi="Arial" w:cs="Arial"/>
          <w:color w:val="000000" w:themeColor="text1"/>
          <w:sz w:val="22"/>
          <w:szCs w:val="22"/>
          <w:lang w:val="en-US"/>
        </w:rPr>
        <w:br/>
        <w:t xml:space="preserve">-  </w:t>
      </w:r>
      <w:hyperlink r:id="rId23" w:history="1">
        <w:r w:rsidR="00BC486A" w:rsidRPr="00BC486A">
          <w:rPr>
            <w:rStyle w:val="Hyperlink"/>
            <w:rFonts w:ascii="Arial" w:hAnsi="Arial" w:cs="Arial"/>
            <w:color w:val="000000" w:themeColor="text1"/>
            <w:sz w:val="22"/>
            <w:szCs w:val="22"/>
            <w:u w:val="none"/>
            <w:lang w:val="en-US"/>
          </w:rPr>
          <w:t>alpha-adrenoceptor antagonists (alpha-blockers)</w:t>
        </w:r>
      </w:hyperlink>
      <w:r w:rsidR="00BC486A" w:rsidRPr="00BC486A">
        <w:rPr>
          <w:rFonts w:ascii="Arial" w:hAnsi="Arial" w:cs="Arial"/>
          <w:color w:val="000000" w:themeColor="text1"/>
          <w:sz w:val="22"/>
          <w:szCs w:val="22"/>
          <w:lang w:val="en-US"/>
        </w:rPr>
        <w:br/>
        <w:t xml:space="preserve">-  </w:t>
      </w:r>
      <w:hyperlink r:id="rId24" w:history="1">
        <w:r w:rsidR="00BC486A" w:rsidRPr="00BC486A">
          <w:rPr>
            <w:rStyle w:val="Hyperlink"/>
            <w:rFonts w:ascii="Arial" w:hAnsi="Arial" w:cs="Arial"/>
            <w:color w:val="000000" w:themeColor="text1"/>
            <w:sz w:val="22"/>
            <w:szCs w:val="22"/>
            <w:u w:val="none"/>
            <w:lang w:val="en-US"/>
          </w:rPr>
          <w:t>angiotensin converting enzyme inhibitors (ACE inhibitors)</w:t>
        </w:r>
      </w:hyperlink>
      <w:r w:rsidR="00BC486A" w:rsidRPr="00BC486A">
        <w:rPr>
          <w:rFonts w:ascii="Arial" w:hAnsi="Arial" w:cs="Arial"/>
          <w:color w:val="000000" w:themeColor="text1"/>
          <w:sz w:val="22"/>
          <w:szCs w:val="22"/>
          <w:lang w:val="en-US"/>
        </w:rPr>
        <w:br/>
        <w:t xml:space="preserve">-  </w:t>
      </w:r>
      <w:hyperlink r:id="rId25" w:history="1">
        <w:r w:rsidR="00BC486A" w:rsidRPr="00BC486A">
          <w:rPr>
            <w:rStyle w:val="Hyperlink"/>
            <w:rFonts w:ascii="Arial" w:hAnsi="Arial" w:cs="Arial"/>
            <w:color w:val="000000" w:themeColor="text1"/>
            <w:sz w:val="22"/>
            <w:szCs w:val="22"/>
            <w:u w:val="none"/>
            <w:lang w:val="en-US"/>
          </w:rPr>
          <w:t>angiotensin receptor blockers (ARBs)</w:t>
        </w:r>
      </w:hyperlink>
      <w:r w:rsidR="00BC486A" w:rsidRPr="00BC486A">
        <w:rPr>
          <w:rFonts w:ascii="Arial" w:hAnsi="Arial" w:cs="Arial"/>
          <w:color w:val="000000" w:themeColor="text1"/>
          <w:sz w:val="22"/>
          <w:szCs w:val="22"/>
          <w:lang w:val="en-US"/>
        </w:rPr>
        <w:br/>
        <w:t xml:space="preserve">-  </w:t>
      </w:r>
      <w:hyperlink r:id="rId26" w:history="1">
        <w:r w:rsidR="00BC486A" w:rsidRPr="00BC486A">
          <w:rPr>
            <w:rStyle w:val="Hyperlink"/>
            <w:rFonts w:ascii="Arial" w:hAnsi="Arial" w:cs="Arial"/>
            <w:color w:val="000000" w:themeColor="text1"/>
            <w:sz w:val="22"/>
            <w:szCs w:val="22"/>
            <w:u w:val="none"/>
            <w:lang w:val="en-US"/>
          </w:rPr>
          <w:t>calcium-channel blockers</w:t>
        </w:r>
      </w:hyperlink>
      <w:r w:rsidR="00BC486A" w:rsidRPr="00BC486A">
        <w:rPr>
          <w:rFonts w:ascii="Arial" w:hAnsi="Arial" w:cs="Arial"/>
          <w:color w:val="000000" w:themeColor="text1"/>
          <w:sz w:val="22"/>
          <w:szCs w:val="22"/>
          <w:lang w:val="en-US"/>
        </w:rPr>
        <w:br/>
        <w:t xml:space="preserve">-  </w:t>
      </w:r>
      <w:hyperlink r:id="rId27" w:history="1">
        <w:r w:rsidR="00BC486A" w:rsidRPr="00BC486A">
          <w:rPr>
            <w:rStyle w:val="Hyperlink"/>
            <w:rFonts w:ascii="Arial" w:hAnsi="Arial" w:cs="Arial"/>
            <w:color w:val="000000" w:themeColor="text1"/>
            <w:sz w:val="22"/>
            <w:szCs w:val="22"/>
            <w:u w:val="none"/>
            <w:lang w:val="en-US"/>
          </w:rPr>
          <w:t>direct acting arterial dilators</w:t>
        </w:r>
      </w:hyperlink>
      <w:r w:rsidR="00BC486A" w:rsidRPr="00BC486A">
        <w:rPr>
          <w:rFonts w:ascii="Arial" w:hAnsi="Arial" w:cs="Arial"/>
          <w:color w:val="000000" w:themeColor="text1"/>
          <w:sz w:val="22"/>
          <w:szCs w:val="22"/>
          <w:lang w:val="en-US"/>
        </w:rPr>
        <w:br/>
        <w:t xml:space="preserve">-  </w:t>
      </w:r>
      <w:hyperlink r:id="rId28" w:history="1">
        <w:r w:rsidR="00BC486A" w:rsidRPr="00BC486A">
          <w:rPr>
            <w:rStyle w:val="Hyperlink"/>
            <w:rFonts w:ascii="Arial" w:hAnsi="Arial" w:cs="Arial"/>
            <w:color w:val="000000" w:themeColor="text1"/>
            <w:sz w:val="22"/>
            <w:szCs w:val="22"/>
            <w:u w:val="none"/>
            <w:lang w:val="en-US"/>
          </w:rPr>
          <w:t>ganglionic blockers</w:t>
        </w:r>
      </w:hyperlink>
      <w:r w:rsidR="00BC486A" w:rsidRPr="00BC486A">
        <w:rPr>
          <w:rFonts w:ascii="Arial" w:hAnsi="Arial" w:cs="Arial"/>
          <w:color w:val="000000" w:themeColor="text1"/>
          <w:sz w:val="22"/>
          <w:szCs w:val="22"/>
          <w:lang w:val="en-US"/>
        </w:rPr>
        <w:br/>
        <w:t xml:space="preserve">-  </w:t>
      </w:r>
      <w:hyperlink r:id="rId29" w:history="1">
        <w:r w:rsidR="00BC486A" w:rsidRPr="00BC486A">
          <w:rPr>
            <w:rStyle w:val="Hyperlink"/>
            <w:rFonts w:ascii="Arial" w:hAnsi="Arial" w:cs="Arial"/>
            <w:color w:val="000000" w:themeColor="text1"/>
            <w:sz w:val="22"/>
            <w:szCs w:val="22"/>
            <w:u w:val="none"/>
            <w:lang w:val="en-US"/>
          </w:rPr>
          <w:t>nitrodilators</w:t>
        </w:r>
      </w:hyperlink>
      <w:r w:rsidR="00BC486A" w:rsidRPr="00BC486A">
        <w:rPr>
          <w:rFonts w:ascii="Arial" w:hAnsi="Arial" w:cs="Arial"/>
          <w:color w:val="000000" w:themeColor="text1"/>
          <w:sz w:val="22"/>
          <w:szCs w:val="22"/>
          <w:lang w:val="en-US"/>
        </w:rPr>
        <w:br/>
        <w:t xml:space="preserve">- </w:t>
      </w:r>
      <w:hyperlink r:id="rId30" w:history="1">
        <w:r w:rsidR="00BC486A" w:rsidRPr="00BC486A">
          <w:rPr>
            <w:rStyle w:val="Hyperlink"/>
            <w:rFonts w:ascii="Arial" w:hAnsi="Arial" w:cs="Arial"/>
            <w:color w:val="000000" w:themeColor="text1"/>
            <w:sz w:val="22"/>
            <w:szCs w:val="22"/>
            <w:u w:val="none"/>
            <w:lang w:val="en-US"/>
          </w:rPr>
          <w:t> potassium-channel openers</w:t>
        </w:r>
      </w:hyperlink>
      <w:r w:rsidR="00BC486A" w:rsidRPr="00BC486A">
        <w:rPr>
          <w:rFonts w:ascii="Arial" w:hAnsi="Arial" w:cs="Arial"/>
          <w:color w:val="000000" w:themeColor="text1"/>
          <w:sz w:val="22"/>
          <w:szCs w:val="22"/>
          <w:lang w:val="en-US"/>
        </w:rPr>
        <w:br/>
        <w:t xml:space="preserve">-  </w:t>
      </w:r>
      <w:hyperlink r:id="rId31" w:history="1">
        <w:r w:rsidR="00BC486A" w:rsidRPr="00BC486A">
          <w:rPr>
            <w:rStyle w:val="Hyperlink"/>
            <w:rFonts w:ascii="Arial" w:hAnsi="Arial" w:cs="Arial"/>
            <w:color w:val="000000" w:themeColor="text1"/>
            <w:sz w:val="22"/>
            <w:szCs w:val="22"/>
            <w:u w:val="none"/>
            <w:lang w:val="en-US"/>
          </w:rPr>
          <w:t>renin inhibitors</w:t>
        </w:r>
      </w:hyperlink>
      <w:r w:rsidR="00BC486A" w:rsidRPr="00BC486A">
        <w:rPr>
          <w:rFonts w:ascii="Arial" w:hAnsi="Arial" w:cs="Arial"/>
          <w:color w:val="000000" w:themeColor="text1"/>
          <w:sz w:val="22"/>
          <w:szCs w:val="22"/>
          <w:lang w:val="en-US"/>
        </w:rPr>
        <w:br/>
        <w:t xml:space="preserve">  </w:t>
      </w:r>
    </w:p>
    <w:p w:rsidR="00BC486A" w:rsidRPr="00BC486A" w:rsidRDefault="00B45E16" w:rsidP="00BC486A">
      <w:pPr>
        <w:numPr>
          <w:ilvl w:val="0"/>
          <w:numId w:val="36"/>
        </w:numPr>
        <w:spacing w:line="288" w:lineRule="auto"/>
        <w:ind w:left="1170" w:right="150"/>
        <w:rPr>
          <w:rFonts w:ascii="Arial" w:hAnsi="Arial" w:cs="Arial"/>
          <w:b/>
          <w:color w:val="000000" w:themeColor="text1"/>
          <w:sz w:val="22"/>
          <w:szCs w:val="22"/>
          <w:lang w:val="en-US"/>
        </w:rPr>
      </w:pPr>
      <w:hyperlink r:id="rId32" w:history="1">
        <w:r w:rsidR="00BC486A" w:rsidRPr="00BC486A">
          <w:rPr>
            <w:rStyle w:val="Hyperlink"/>
            <w:rFonts w:ascii="Arial" w:hAnsi="Arial" w:cs="Arial"/>
            <w:b/>
            <w:color w:val="000000" w:themeColor="text1"/>
            <w:sz w:val="22"/>
            <w:szCs w:val="22"/>
            <w:u w:val="none"/>
            <w:lang w:val="en-US"/>
          </w:rPr>
          <w:t>Centrally acting sympatholytics</w:t>
        </w:r>
      </w:hyperlink>
    </w:p>
    <w:p w:rsidR="000A6164" w:rsidRDefault="000A6164" w:rsidP="00D33C34">
      <w:pPr>
        <w:pStyle w:val="ListParagraph"/>
        <w:ind w:left="360"/>
        <w:rPr>
          <w:rFonts w:ascii="Arial" w:hAnsi="Arial" w:cs="Arial"/>
          <w:sz w:val="22"/>
          <w:szCs w:val="22"/>
        </w:rPr>
      </w:pPr>
    </w:p>
    <w:p w:rsidR="000A6164" w:rsidRPr="000A6164" w:rsidRDefault="000A6164" w:rsidP="00D33C34">
      <w:pPr>
        <w:pStyle w:val="ListParagraph"/>
        <w:ind w:left="360"/>
        <w:rPr>
          <w:rFonts w:ascii="Arial" w:hAnsi="Arial" w:cs="Arial"/>
          <w:color w:val="C0504D" w:themeColor="accent2"/>
          <w:sz w:val="22"/>
          <w:szCs w:val="22"/>
        </w:rPr>
      </w:pPr>
      <w:r>
        <w:rPr>
          <w:rFonts w:ascii="Arial" w:hAnsi="Arial" w:cs="Arial"/>
          <w:color w:val="C0504D" w:themeColor="accent2"/>
          <w:sz w:val="22"/>
          <w:szCs w:val="22"/>
        </w:rPr>
        <w:t>Example icon</w:t>
      </w:r>
    </w:p>
    <w:p w:rsidR="000A6164" w:rsidRDefault="000A6164" w:rsidP="00D33C34">
      <w:pPr>
        <w:pStyle w:val="ListParagraph"/>
        <w:ind w:left="360"/>
        <w:rPr>
          <w:rFonts w:ascii="Arial" w:hAnsi="Arial" w:cs="Arial"/>
          <w:sz w:val="22"/>
          <w:szCs w:val="22"/>
        </w:rPr>
      </w:pPr>
      <w:r>
        <w:rPr>
          <w:rFonts w:ascii="Arial" w:hAnsi="Arial" w:cs="Arial"/>
          <w:sz w:val="22"/>
          <w:szCs w:val="22"/>
        </w:rPr>
        <w:t xml:space="preserve">To see some examples of medications in these different classes of antihypertensive drugs, take a look at </w:t>
      </w:r>
      <w:r w:rsidR="00EF75BE" w:rsidRPr="00EF75BE">
        <w:rPr>
          <w:rFonts w:ascii="Arial" w:hAnsi="Arial" w:cs="Arial"/>
          <w:sz w:val="22"/>
          <w:szCs w:val="22"/>
        </w:rPr>
        <w:t>the list of examples on p. 232</w:t>
      </w:r>
      <w:r>
        <w:rPr>
          <w:rFonts w:ascii="Arial" w:hAnsi="Arial" w:cs="Arial"/>
          <w:sz w:val="22"/>
          <w:szCs w:val="22"/>
        </w:rPr>
        <w:t xml:space="preserve"> of the textbook </w:t>
      </w:r>
      <w:r w:rsidRPr="00EF75BE">
        <w:rPr>
          <w:rFonts w:ascii="Arial" w:hAnsi="Arial" w:cs="Arial"/>
          <w:i/>
          <w:iCs/>
          <w:sz w:val="22"/>
          <w:szCs w:val="22"/>
        </w:rPr>
        <w:t>Pharmacology for Health Professional</w:t>
      </w:r>
      <w:r>
        <w:rPr>
          <w:rFonts w:ascii="Arial" w:hAnsi="Arial" w:cs="Arial"/>
          <w:i/>
          <w:iCs/>
          <w:sz w:val="22"/>
          <w:szCs w:val="22"/>
        </w:rPr>
        <w:t>s</w:t>
      </w:r>
      <w:r w:rsidR="00EF75BE" w:rsidRPr="00EF75BE">
        <w:rPr>
          <w:rFonts w:ascii="Arial" w:hAnsi="Arial" w:cs="Arial"/>
          <w:sz w:val="22"/>
          <w:szCs w:val="22"/>
        </w:rPr>
        <w:t xml:space="preserve">. </w:t>
      </w:r>
    </w:p>
    <w:p w:rsidR="000A6164" w:rsidRPr="000A6164" w:rsidRDefault="000A6164" w:rsidP="00D33C34">
      <w:pPr>
        <w:pStyle w:val="ListParagraph"/>
        <w:ind w:left="360"/>
        <w:rPr>
          <w:rFonts w:ascii="Arial" w:hAnsi="Arial" w:cs="Arial"/>
          <w:color w:val="C0504D" w:themeColor="accent2"/>
          <w:sz w:val="22"/>
          <w:szCs w:val="22"/>
        </w:rPr>
      </w:pPr>
      <w:r>
        <w:rPr>
          <w:rFonts w:ascii="Arial" w:hAnsi="Arial" w:cs="Arial"/>
          <w:color w:val="C0504D" w:themeColor="accent2"/>
          <w:sz w:val="22"/>
          <w:szCs w:val="22"/>
        </w:rPr>
        <w:t>End example</w:t>
      </w:r>
    </w:p>
    <w:p w:rsidR="000A6164" w:rsidRDefault="000A6164" w:rsidP="00D33C34">
      <w:pPr>
        <w:pStyle w:val="ListParagraph"/>
        <w:ind w:left="360"/>
        <w:rPr>
          <w:rFonts w:ascii="Arial" w:hAnsi="Arial" w:cs="Arial"/>
          <w:sz w:val="22"/>
          <w:szCs w:val="22"/>
        </w:rPr>
      </w:pPr>
    </w:p>
    <w:p w:rsidR="00BC486A" w:rsidRDefault="00EF75BE" w:rsidP="00D33C34">
      <w:pPr>
        <w:pStyle w:val="ListParagraph"/>
        <w:ind w:left="360"/>
        <w:rPr>
          <w:rFonts w:ascii="Arial" w:hAnsi="Arial" w:cs="Arial"/>
          <w:sz w:val="22"/>
          <w:szCs w:val="22"/>
        </w:rPr>
      </w:pPr>
      <w:r w:rsidRPr="00EF75BE">
        <w:rPr>
          <w:rFonts w:ascii="Arial" w:hAnsi="Arial" w:cs="Arial"/>
          <w:sz w:val="22"/>
          <w:szCs w:val="22"/>
        </w:rPr>
        <w:t xml:space="preserve">The diuretics primarily cause loss of sodium from the body, which reduces blood pressure. The other agents </w:t>
      </w:r>
      <w:r w:rsidR="00BC486A">
        <w:rPr>
          <w:rFonts w:ascii="Arial" w:hAnsi="Arial" w:cs="Arial"/>
          <w:sz w:val="22"/>
          <w:szCs w:val="22"/>
        </w:rPr>
        <w:t xml:space="preserve">reduce cardiac output, cause </w:t>
      </w:r>
      <w:r w:rsidR="00BC486A" w:rsidRPr="009A2409">
        <w:rPr>
          <w:rFonts w:ascii="Arial" w:hAnsi="Arial" w:cs="Arial"/>
          <w:sz w:val="22"/>
          <w:szCs w:val="22"/>
        </w:rPr>
        <w:t>vasodilation</w:t>
      </w:r>
      <w:r w:rsidR="00BC486A">
        <w:rPr>
          <w:rFonts w:ascii="Arial" w:hAnsi="Arial" w:cs="Arial"/>
          <w:sz w:val="22"/>
          <w:szCs w:val="22"/>
        </w:rPr>
        <w:t xml:space="preserve"> or reduce CNS sympathetic signals.</w:t>
      </w:r>
    </w:p>
    <w:p w:rsidR="00BC486A" w:rsidRDefault="00BC486A" w:rsidP="00D33C34">
      <w:pPr>
        <w:pStyle w:val="ListParagraph"/>
        <w:ind w:left="360"/>
        <w:rPr>
          <w:rFonts w:ascii="Arial" w:hAnsi="Arial" w:cs="Arial"/>
          <w:sz w:val="22"/>
          <w:szCs w:val="22"/>
        </w:rPr>
      </w:pPr>
    </w:p>
    <w:p w:rsidR="00BC486A" w:rsidRDefault="00BC486A" w:rsidP="00D33C34">
      <w:pPr>
        <w:pStyle w:val="ListParagraph"/>
        <w:ind w:left="360"/>
        <w:rPr>
          <w:rFonts w:ascii="Arial" w:hAnsi="Arial" w:cs="Arial"/>
          <w:sz w:val="22"/>
          <w:szCs w:val="22"/>
        </w:rPr>
      </w:pPr>
    </w:p>
    <w:p w:rsidR="00BC486A" w:rsidRDefault="00BC486A" w:rsidP="00BC486A">
      <w:pPr>
        <w:pStyle w:val="ListParagraph"/>
        <w:ind w:left="360"/>
        <w:rPr>
          <w:rFonts w:ascii="Arial" w:hAnsi="Arial" w:cs="Arial"/>
          <w:sz w:val="22"/>
          <w:szCs w:val="22"/>
        </w:rPr>
      </w:pPr>
      <w:r>
        <w:rPr>
          <w:rFonts w:ascii="Arial" w:hAnsi="Arial" w:cs="Arial"/>
          <w:sz w:val="22"/>
          <w:szCs w:val="22"/>
        </w:rPr>
        <w:t>(h2) Beta blockers</w:t>
      </w:r>
      <w:r w:rsidR="00562792">
        <w:rPr>
          <w:rFonts w:ascii="Arial" w:hAnsi="Arial" w:cs="Arial"/>
          <w:sz w:val="22"/>
          <w:szCs w:val="22"/>
        </w:rPr>
        <w:t>, D</w:t>
      </w:r>
      <w:r>
        <w:rPr>
          <w:rFonts w:ascii="Arial" w:hAnsi="Arial" w:cs="Arial"/>
          <w:sz w:val="22"/>
          <w:szCs w:val="22"/>
        </w:rPr>
        <w:t>iuretics</w:t>
      </w:r>
      <w:r w:rsidR="00562792">
        <w:rPr>
          <w:rFonts w:ascii="Arial" w:hAnsi="Arial" w:cs="Arial"/>
          <w:sz w:val="22"/>
          <w:szCs w:val="22"/>
        </w:rPr>
        <w:t xml:space="preserve"> and Calcium Channel Blockers</w:t>
      </w:r>
    </w:p>
    <w:p w:rsidR="00BC486A" w:rsidRDefault="00BC486A" w:rsidP="00D33C34">
      <w:pPr>
        <w:pStyle w:val="ListParagraph"/>
        <w:ind w:left="360"/>
        <w:rPr>
          <w:rFonts w:ascii="Arial" w:hAnsi="Arial" w:cs="Arial"/>
          <w:sz w:val="22"/>
          <w:szCs w:val="22"/>
        </w:rPr>
      </w:pPr>
    </w:p>
    <w:p w:rsidR="00BC486A" w:rsidRDefault="00BC486A" w:rsidP="00BC486A">
      <w:pPr>
        <w:pStyle w:val="ListParagraph"/>
        <w:ind w:left="360"/>
        <w:rPr>
          <w:rFonts w:ascii="Arial" w:hAnsi="Arial" w:cs="Arial"/>
          <w:sz w:val="22"/>
          <w:szCs w:val="22"/>
        </w:rPr>
      </w:pPr>
      <w:r>
        <w:rPr>
          <w:rFonts w:ascii="Arial" w:hAnsi="Arial" w:cs="Arial"/>
          <w:sz w:val="22"/>
          <w:szCs w:val="22"/>
        </w:rPr>
        <w:t xml:space="preserve">Often, if weight reduction, diet and exercise fail to control blood pressure, a medication may be added to </w:t>
      </w:r>
      <w:r w:rsidRPr="00BC486A">
        <w:rPr>
          <w:rFonts w:ascii="Arial" w:hAnsi="Arial" w:cs="Arial"/>
          <w:b/>
          <w:sz w:val="22"/>
          <w:szCs w:val="22"/>
        </w:rPr>
        <w:t>prevent the long-term consequences of hypertension</w:t>
      </w:r>
      <w:r>
        <w:rPr>
          <w:rFonts w:ascii="Arial" w:hAnsi="Arial" w:cs="Arial"/>
          <w:sz w:val="22"/>
          <w:szCs w:val="22"/>
        </w:rPr>
        <w:t xml:space="preserve">. Usually a diuretic is first-line therapy as diuretics are well tolerated and efficacious for mild hypertension. </w:t>
      </w:r>
    </w:p>
    <w:p w:rsidR="00BC486A" w:rsidRDefault="00BC486A" w:rsidP="00BC486A">
      <w:pPr>
        <w:pStyle w:val="ListParagraph"/>
        <w:ind w:left="360"/>
        <w:rPr>
          <w:rFonts w:ascii="Arial" w:hAnsi="Arial" w:cs="Arial"/>
          <w:sz w:val="22"/>
          <w:szCs w:val="22"/>
        </w:rPr>
      </w:pPr>
    </w:p>
    <w:p w:rsidR="00BC486A" w:rsidRDefault="00EF75BE" w:rsidP="00BC486A">
      <w:pPr>
        <w:pStyle w:val="ListParagraph"/>
        <w:ind w:left="360"/>
        <w:rPr>
          <w:rFonts w:ascii="Arial" w:hAnsi="Arial" w:cs="Arial"/>
          <w:sz w:val="22"/>
          <w:szCs w:val="22"/>
        </w:rPr>
      </w:pPr>
      <w:r w:rsidRPr="00EF75BE">
        <w:rPr>
          <w:rFonts w:ascii="Arial" w:hAnsi="Arial" w:cs="Arial"/>
          <w:sz w:val="22"/>
          <w:szCs w:val="22"/>
        </w:rPr>
        <w:t xml:space="preserve">Some drugs work well in some patients and not so well in others. Still other patients may require combination therapy to achieve a normal blood pressure.  There are commercially available combinations of diuretics with antihypertensive drugs in a single dosage form as well. </w:t>
      </w:r>
      <w:r w:rsidR="00BC486A">
        <w:rPr>
          <w:rFonts w:ascii="Arial" w:hAnsi="Arial" w:cs="Arial"/>
          <w:sz w:val="22"/>
          <w:szCs w:val="22"/>
        </w:rPr>
        <w:t xml:space="preserve">Figure 16-1 </w:t>
      </w:r>
      <w:r w:rsidR="00562792">
        <w:rPr>
          <w:rFonts w:ascii="Arial" w:hAnsi="Arial" w:cs="Arial"/>
          <w:sz w:val="22"/>
          <w:szCs w:val="22"/>
        </w:rPr>
        <w:t xml:space="preserve">on p. 233 of your textbook </w:t>
      </w:r>
      <w:r w:rsidR="00562792" w:rsidRPr="00562792">
        <w:rPr>
          <w:rFonts w:ascii="Arial" w:hAnsi="Arial" w:cs="Arial"/>
          <w:i/>
          <w:sz w:val="22"/>
          <w:szCs w:val="22"/>
          <w:lang w:eastAsia="en-CA"/>
        </w:rPr>
        <w:t>Pharmacology for Health Professionals</w:t>
      </w:r>
      <w:r w:rsidR="00562792">
        <w:rPr>
          <w:rFonts w:ascii="Arial" w:hAnsi="Arial" w:cs="Arial"/>
          <w:sz w:val="22"/>
          <w:szCs w:val="22"/>
        </w:rPr>
        <w:t xml:space="preserve"> </w:t>
      </w:r>
      <w:r w:rsidR="00BC486A">
        <w:rPr>
          <w:rFonts w:ascii="Arial" w:hAnsi="Arial" w:cs="Arial"/>
          <w:sz w:val="22"/>
          <w:szCs w:val="22"/>
        </w:rPr>
        <w:t xml:space="preserve">illustrates an algorithm for therapeutic choices in the management of hypertension. </w:t>
      </w:r>
      <w:r w:rsidR="00BC486A" w:rsidRPr="00BC486A">
        <w:rPr>
          <w:rFonts w:ascii="Arial" w:hAnsi="Arial" w:cs="Arial"/>
          <w:b/>
          <w:sz w:val="22"/>
          <w:szCs w:val="22"/>
        </w:rPr>
        <w:t>Diuretics and beta blockers are front-line drugs</w:t>
      </w:r>
      <w:r w:rsidR="00BC486A">
        <w:rPr>
          <w:rFonts w:ascii="Arial" w:hAnsi="Arial" w:cs="Arial"/>
          <w:sz w:val="22"/>
          <w:szCs w:val="22"/>
        </w:rPr>
        <w:t xml:space="preserve">. Hydrochlorothiazide, for example, is a </w:t>
      </w:r>
      <w:del w:id="2" w:author="A00747115" w:date="2009-05-13T11:09:00Z">
        <w:r w:rsidR="00BC486A" w:rsidDel="00BC486A">
          <w:rPr>
            <w:rFonts w:ascii="Arial" w:hAnsi="Arial" w:cs="Arial"/>
            <w:sz w:val="22"/>
            <w:szCs w:val="22"/>
          </w:rPr>
          <w:delText xml:space="preserve"> </w:delText>
        </w:r>
      </w:del>
      <w:r w:rsidR="00BC486A">
        <w:rPr>
          <w:rFonts w:ascii="Arial" w:hAnsi="Arial" w:cs="Arial"/>
          <w:sz w:val="22"/>
          <w:szCs w:val="22"/>
        </w:rPr>
        <w:t>diuretic that is often used in combination with beta blockers in products marketed for hypertension. If not successful, calcium channel blockers may be tried or ACE inhibitors, until a successful regimen is devised.</w:t>
      </w:r>
    </w:p>
    <w:p w:rsidR="00E842FC" w:rsidRDefault="00E842FC" w:rsidP="00BC486A">
      <w:pPr>
        <w:pStyle w:val="ListParagraph"/>
        <w:ind w:left="360"/>
        <w:rPr>
          <w:rFonts w:ascii="Arial" w:hAnsi="Arial" w:cs="Arial"/>
          <w:sz w:val="22"/>
          <w:szCs w:val="22"/>
        </w:rPr>
      </w:pPr>
    </w:p>
    <w:p w:rsidR="00562792" w:rsidRDefault="00BC486A" w:rsidP="00562792">
      <w:pPr>
        <w:pStyle w:val="ListParagraph"/>
        <w:ind w:left="360"/>
        <w:rPr>
          <w:rFonts w:ascii="Arial" w:hAnsi="Arial" w:cs="Arial"/>
          <w:sz w:val="22"/>
          <w:szCs w:val="22"/>
        </w:rPr>
      </w:pPr>
      <w:r>
        <w:rPr>
          <w:rFonts w:ascii="Arial" w:hAnsi="Arial" w:cs="Arial"/>
          <w:sz w:val="22"/>
          <w:szCs w:val="22"/>
        </w:rPr>
        <w:t>The table below lists examples of cardioinhibitory drugs</w:t>
      </w:r>
      <w:r w:rsidR="00562792">
        <w:rPr>
          <w:rFonts w:ascii="Arial" w:hAnsi="Arial" w:cs="Arial"/>
          <w:sz w:val="22"/>
          <w:szCs w:val="22"/>
        </w:rPr>
        <w:t xml:space="preserve"> used in the treatment of hypertension:</w:t>
      </w:r>
    </w:p>
    <w:p w:rsidR="00BC486A" w:rsidRDefault="00BC486A" w:rsidP="00BC486A">
      <w:pPr>
        <w:pStyle w:val="ListParagraph"/>
        <w:ind w:left="360"/>
        <w:rPr>
          <w:rFonts w:ascii="Arial" w:hAnsi="Arial" w:cs="Arial"/>
          <w:sz w:val="22"/>
          <w:szCs w:val="22"/>
        </w:rPr>
      </w:pPr>
    </w:p>
    <w:p w:rsidR="00BC486A" w:rsidRDefault="00BC486A" w:rsidP="00BC486A">
      <w:pPr>
        <w:pStyle w:val="ListParagraph"/>
        <w:ind w:left="360"/>
        <w:rPr>
          <w:rFonts w:ascii="Arial" w:hAnsi="Arial" w:cs="Arial"/>
          <w:sz w:val="22"/>
          <w:szCs w:val="22"/>
        </w:rPr>
      </w:pPr>
    </w:p>
    <w:p w:rsidR="004075ED" w:rsidRDefault="004075ED" w:rsidP="00BC486A">
      <w:pPr>
        <w:pStyle w:val="ListParagraph"/>
        <w:ind w:left="360"/>
        <w:rPr>
          <w:rFonts w:ascii="Arial" w:hAnsi="Arial" w:cs="Arial"/>
          <w:color w:val="C0504D" w:themeColor="accent2"/>
          <w:sz w:val="22"/>
          <w:szCs w:val="22"/>
        </w:rPr>
      </w:pPr>
      <w:r>
        <w:rPr>
          <w:rFonts w:ascii="Arial" w:hAnsi="Arial" w:cs="Arial"/>
          <w:color w:val="C0504D" w:themeColor="accent2"/>
          <w:sz w:val="22"/>
          <w:szCs w:val="22"/>
        </w:rPr>
        <w:t>Paul, please use the “background” colour for the table</w:t>
      </w:r>
      <w:r w:rsidR="00C66F43">
        <w:rPr>
          <w:rFonts w:ascii="Arial" w:hAnsi="Arial" w:cs="Arial"/>
          <w:color w:val="C0504D" w:themeColor="accent2"/>
          <w:sz w:val="22"/>
          <w:szCs w:val="22"/>
        </w:rPr>
        <w:t>s below</w:t>
      </w:r>
      <w:r>
        <w:rPr>
          <w:rFonts w:ascii="Arial" w:hAnsi="Arial" w:cs="Arial"/>
          <w:color w:val="C0504D" w:themeColor="accent2"/>
          <w:sz w:val="22"/>
          <w:szCs w:val="22"/>
        </w:rPr>
        <w:t>. Thanks</w:t>
      </w:r>
    </w:p>
    <w:p w:rsidR="004075ED" w:rsidRPr="004075ED" w:rsidRDefault="004075ED" w:rsidP="00BC486A">
      <w:pPr>
        <w:pStyle w:val="ListParagraph"/>
        <w:ind w:left="360"/>
        <w:rPr>
          <w:rFonts w:ascii="Arial" w:hAnsi="Arial" w:cs="Arial"/>
          <w:color w:val="C0504D" w:themeColor="accent2"/>
          <w:sz w:val="22"/>
          <w:szCs w:val="22"/>
        </w:rPr>
      </w:pPr>
    </w:p>
    <w:tbl>
      <w:tblPr>
        <w:tblW w:w="9396" w:type="dxa"/>
        <w:tblInd w:w="36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438"/>
        <w:gridCol w:w="5958"/>
      </w:tblGrid>
      <w:tr w:rsidR="004075ED" w:rsidRPr="004075ED" w:rsidTr="004075ED">
        <w:trPr>
          <w:trHeight w:val="732"/>
        </w:trPr>
        <w:tc>
          <w:tcPr>
            <w:tcW w:w="3438" w:type="dxa"/>
            <w:vAlign w:val="center"/>
          </w:tcPr>
          <w:p w:rsidR="004075ED" w:rsidRPr="004075ED" w:rsidRDefault="004075ED" w:rsidP="004075ED">
            <w:pPr>
              <w:pStyle w:val="ListParagraph"/>
              <w:ind w:left="0"/>
              <w:jc w:val="center"/>
              <w:rPr>
                <w:rFonts w:ascii="Arial" w:hAnsi="Arial" w:cs="Arial"/>
                <w:b/>
                <w:sz w:val="22"/>
                <w:szCs w:val="22"/>
              </w:rPr>
            </w:pPr>
            <w:r w:rsidRPr="004075ED">
              <w:rPr>
                <w:rFonts w:ascii="Arial" w:hAnsi="Arial" w:cs="Arial"/>
                <w:b/>
                <w:sz w:val="22"/>
                <w:szCs w:val="22"/>
              </w:rPr>
              <w:t>Cardioinhibitory Drugs</w:t>
            </w:r>
          </w:p>
          <w:p w:rsidR="004075ED" w:rsidRPr="004075ED" w:rsidRDefault="004075ED" w:rsidP="004075ED">
            <w:pPr>
              <w:pStyle w:val="ListParagraph"/>
              <w:ind w:left="0"/>
              <w:jc w:val="center"/>
              <w:rPr>
                <w:rFonts w:ascii="Arial" w:hAnsi="Arial" w:cs="Arial"/>
                <w:b/>
                <w:sz w:val="22"/>
                <w:szCs w:val="22"/>
              </w:rPr>
            </w:pPr>
            <w:r w:rsidRPr="004075ED">
              <w:rPr>
                <w:rFonts w:ascii="Arial" w:hAnsi="Arial" w:cs="Arial"/>
                <w:b/>
                <w:sz w:val="22"/>
                <w:szCs w:val="22"/>
              </w:rPr>
              <w:t>-Beta Blockers</w:t>
            </w:r>
          </w:p>
        </w:tc>
        <w:tc>
          <w:tcPr>
            <w:tcW w:w="5958" w:type="dxa"/>
            <w:vAlign w:val="center"/>
          </w:tcPr>
          <w:p w:rsidR="004075ED" w:rsidRPr="004075ED" w:rsidRDefault="004075ED" w:rsidP="004075ED">
            <w:pPr>
              <w:pStyle w:val="ListParagraph"/>
              <w:ind w:left="72"/>
              <w:jc w:val="center"/>
              <w:rPr>
                <w:rFonts w:ascii="Arial" w:hAnsi="Arial" w:cs="Arial"/>
                <w:b/>
                <w:color w:val="000000"/>
                <w:sz w:val="22"/>
                <w:szCs w:val="22"/>
                <w:lang w:val="en-US"/>
              </w:rPr>
            </w:pPr>
            <w:r w:rsidRPr="004075ED">
              <w:rPr>
                <w:rFonts w:ascii="Arial" w:hAnsi="Arial" w:cs="Arial"/>
                <w:b/>
                <w:color w:val="000000"/>
                <w:sz w:val="22"/>
                <w:szCs w:val="22"/>
                <w:lang w:val="en-US"/>
              </w:rPr>
              <w:t>Description and Effects</w:t>
            </w:r>
          </w:p>
        </w:tc>
      </w:tr>
      <w:tr w:rsidR="00BC486A" w:rsidRPr="00004D65" w:rsidTr="004075ED">
        <w:trPr>
          <w:trHeight w:val="1408"/>
        </w:trPr>
        <w:tc>
          <w:tcPr>
            <w:tcW w:w="3438" w:type="dxa"/>
          </w:tcPr>
          <w:p w:rsidR="00BC486A" w:rsidRPr="00004D65" w:rsidRDefault="00BC486A" w:rsidP="007405AE">
            <w:pPr>
              <w:pStyle w:val="ListParagraph"/>
              <w:ind w:left="0"/>
              <w:rPr>
                <w:rFonts w:ascii="Arial" w:hAnsi="Arial" w:cs="Arial"/>
                <w:sz w:val="22"/>
                <w:szCs w:val="22"/>
              </w:rPr>
            </w:pPr>
          </w:p>
          <w:tbl>
            <w:tblPr>
              <w:tblW w:w="0" w:type="auto"/>
              <w:tblLayout w:type="fixed"/>
              <w:tblLook w:val="04A0" w:firstRow="1" w:lastRow="0" w:firstColumn="1" w:lastColumn="0" w:noHBand="0" w:noVBand="1"/>
            </w:tblPr>
            <w:tblGrid>
              <w:gridCol w:w="3207"/>
            </w:tblGrid>
            <w:tr w:rsidR="00BC486A" w:rsidRPr="00004D65" w:rsidTr="007405AE">
              <w:tc>
                <w:tcPr>
                  <w:tcW w:w="3207" w:type="dxa"/>
                  <w:vAlign w:val="center"/>
                </w:tcPr>
                <w:p w:rsidR="00BC486A" w:rsidRPr="00004D65" w:rsidRDefault="00BC486A" w:rsidP="007405AE">
                  <w:pPr>
                    <w:pStyle w:val="ListParagraph"/>
                    <w:ind w:left="0"/>
                    <w:rPr>
                      <w:rFonts w:ascii="Arial" w:hAnsi="Arial" w:cs="Arial"/>
                      <w:sz w:val="22"/>
                      <w:szCs w:val="22"/>
                    </w:rPr>
                  </w:pPr>
                  <w:r w:rsidRPr="00004D65">
                    <w:rPr>
                      <w:rFonts w:ascii="Arial" w:hAnsi="Arial" w:cs="Arial"/>
                      <w:i/>
                      <w:iCs/>
                      <w:color w:val="000000" w:themeColor="text1"/>
                      <w:sz w:val="22"/>
                      <w:szCs w:val="22"/>
                      <w:lang w:eastAsia="en-CA"/>
                    </w:rPr>
                    <w:t>Non-selective β</w:t>
                  </w:r>
                  <w:r w:rsidRPr="00004D65">
                    <w:rPr>
                      <w:rFonts w:ascii="Arial" w:hAnsi="Arial" w:cs="Arial"/>
                      <w:i/>
                      <w:iCs/>
                      <w:color w:val="000000" w:themeColor="text1"/>
                      <w:sz w:val="22"/>
                      <w:szCs w:val="22"/>
                      <w:vertAlign w:val="subscript"/>
                      <w:lang w:eastAsia="en-CA"/>
                    </w:rPr>
                    <w:t>1</w:t>
                  </w:r>
                  <w:r w:rsidRPr="00004D65">
                    <w:rPr>
                      <w:rFonts w:ascii="Arial" w:hAnsi="Arial" w:cs="Arial"/>
                      <w:i/>
                      <w:iCs/>
                      <w:color w:val="000000" w:themeColor="text1"/>
                      <w:sz w:val="22"/>
                      <w:szCs w:val="22"/>
                      <w:lang w:eastAsia="en-CA"/>
                    </w:rPr>
                    <w:t>/β</w:t>
                  </w:r>
                  <w:r w:rsidRPr="00004D65">
                    <w:rPr>
                      <w:rFonts w:ascii="Arial" w:hAnsi="Arial" w:cs="Arial"/>
                      <w:i/>
                      <w:iCs/>
                      <w:color w:val="000000" w:themeColor="text1"/>
                      <w:sz w:val="22"/>
                      <w:szCs w:val="22"/>
                      <w:vertAlign w:val="subscript"/>
                      <w:lang w:eastAsia="en-CA"/>
                    </w:rPr>
                    <w:t>2</w:t>
                  </w:r>
                </w:p>
              </w:tc>
            </w:tr>
            <w:tr w:rsidR="00BC486A" w:rsidRPr="00004D65" w:rsidTr="007405AE">
              <w:tc>
                <w:tcPr>
                  <w:tcW w:w="3207" w:type="dxa"/>
                  <w:vAlign w:val="center"/>
                </w:tcPr>
                <w:p w:rsidR="00BC486A" w:rsidRPr="00004D65" w:rsidRDefault="00BC486A" w:rsidP="00BC486A">
                  <w:pPr>
                    <w:pStyle w:val="ListParagraph"/>
                    <w:numPr>
                      <w:ilvl w:val="0"/>
                      <w:numId w:val="37"/>
                    </w:numPr>
                    <w:ind w:left="342" w:hanging="270"/>
                    <w:rPr>
                      <w:rFonts w:ascii="Arial" w:hAnsi="Arial" w:cs="Arial"/>
                      <w:sz w:val="22"/>
                      <w:szCs w:val="22"/>
                    </w:rPr>
                  </w:pPr>
                  <w:r w:rsidRPr="00004D65">
                    <w:rPr>
                      <w:rFonts w:ascii="Arial" w:hAnsi="Arial" w:cs="Arial"/>
                      <w:bCs/>
                      <w:color w:val="000000" w:themeColor="text1"/>
                      <w:sz w:val="22"/>
                      <w:szCs w:val="22"/>
                      <w:lang w:eastAsia="en-CA"/>
                    </w:rPr>
                    <w:t>carteolol*</w:t>
                  </w:r>
                </w:p>
              </w:tc>
            </w:tr>
            <w:tr w:rsidR="00BC486A" w:rsidRPr="00004D65" w:rsidTr="007405AE">
              <w:tc>
                <w:tcPr>
                  <w:tcW w:w="3207" w:type="dxa"/>
                  <w:vAlign w:val="center"/>
                </w:tcPr>
                <w:p w:rsidR="00BC486A" w:rsidRPr="00004D65" w:rsidRDefault="00BC486A" w:rsidP="00BC486A">
                  <w:pPr>
                    <w:pStyle w:val="ListParagraph"/>
                    <w:numPr>
                      <w:ilvl w:val="0"/>
                      <w:numId w:val="37"/>
                    </w:numPr>
                    <w:ind w:left="342" w:hanging="270"/>
                    <w:rPr>
                      <w:rFonts w:ascii="Arial" w:hAnsi="Arial" w:cs="Arial"/>
                      <w:sz w:val="22"/>
                      <w:szCs w:val="22"/>
                    </w:rPr>
                  </w:pPr>
                  <w:r w:rsidRPr="00004D65">
                    <w:rPr>
                      <w:rFonts w:ascii="Arial" w:hAnsi="Arial" w:cs="Arial"/>
                      <w:bCs/>
                      <w:color w:val="000000" w:themeColor="text1"/>
                      <w:sz w:val="22"/>
                      <w:szCs w:val="22"/>
                      <w:lang w:eastAsia="en-CA"/>
                    </w:rPr>
                    <w:t>carvedilol</w:t>
                  </w:r>
                </w:p>
              </w:tc>
            </w:tr>
            <w:tr w:rsidR="00BC486A" w:rsidRPr="00004D65" w:rsidTr="007405AE">
              <w:tc>
                <w:tcPr>
                  <w:tcW w:w="3207" w:type="dxa"/>
                  <w:vAlign w:val="center"/>
                </w:tcPr>
                <w:p w:rsidR="00BC486A" w:rsidRPr="00004D65" w:rsidRDefault="00BC486A" w:rsidP="00BC486A">
                  <w:pPr>
                    <w:pStyle w:val="ListParagraph"/>
                    <w:numPr>
                      <w:ilvl w:val="0"/>
                      <w:numId w:val="37"/>
                    </w:numPr>
                    <w:ind w:left="342" w:hanging="270"/>
                    <w:rPr>
                      <w:rFonts w:ascii="Arial" w:hAnsi="Arial" w:cs="Arial"/>
                      <w:sz w:val="22"/>
                      <w:szCs w:val="22"/>
                    </w:rPr>
                  </w:pPr>
                  <w:r w:rsidRPr="00004D65">
                    <w:rPr>
                      <w:rFonts w:ascii="Arial" w:hAnsi="Arial" w:cs="Arial"/>
                      <w:bCs/>
                      <w:color w:val="000000" w:themeColor="text1"/>
                      <w:sz w:val="22"/>
                      <w:szCs w:val="22"/>
                      <w:lang w:eastAsia="en-CA"/>
                    </w:rPr>
                    <w:t>labetalol*</w:t>
                  </w:r>
                </w:p>
              </w:tc>
            </w:tr>
            <w:tr w:rsidR="00BC486A" w:rsidRPr="00004D65" w:rsidTr="007405AE">
              <w:tc>
                <w:tcPr>
                  <w:tcW w:w="3207" w:type="dxa"/>
                  <w:vAlign w:val="center"/>
                </w:tcPr>
                <w:p w:rsidR="00BC486A" w:rsidRPr="00004D65" w:rsidRDefault="00BC486A" w:rsidP="00BC486A">
                  <w:pPr>
                    <w:pStyle w:val="ListParagraph"/>
                    <w:numPr>
                      <w:ilvl w:val="0"/>
                      <w:numId w:val="37"/>
                    </w:numPr>
                    <w:ind w:left="342" w:hanging="270"/>
                    <w:rPr>
                      <w:rFonts w:ascii="Arial" w:hAnsi="Arial" w:cs="Arial"/>
                      <w:sz w:val="22"/>
                      <w:szCs w:val="22"/>
                    </w:rPr>
                  </w:pPr>
                  <w:r w:rsidRPr="00004D65">
                    <w:rPr>
                      <w:rFonts w:ascii="Arial" w:hAnsi="Arial" w:cs="Arial"/>
                      <w:bCs/>
                      <w:color w:val="000000" w:themeColor="text1"/>
                      <w:sz w:val="22"/>
                      <w:szCs w:val="22"/>
                      <w:lang w:eastAsia="en-CA"/>
                    </w:rPr>
                    <w:t>nadolol</w:t>
                  </w:r>
                </w:p>
              </w:tc>
            </w:tr>
            <w:tr w:rsidR="00BC486A" w:rsidRPr="00004D65" w:rsidTr="007405AE">
              <w:tc>
                <w:tcPr>
                  <w:tcW w:w="3207" w:type="dxa"/>
                  <w:vAlign w:val="center"/>
                </w:tcPr>
                <w:p w:rsidR="00BC486A" w:rsidRPr="00004D65" w:rsidRDefault="00BC486A" w:rsidP="00BC486A">
                  <w:pPr>
                    <w:pStyle w:val="ListParagraph"/>
                    <w:numPr>
                      <w:ilvl w:val="0"/>
                      <w:numId w:val="37"/>
                    </w:numPr>
                    <w:ind w:left="342" w:hanging="270"/>
                    <w:rPr>
                      <w:rFonts w:ascii="Arial" w:hAnsi="Arial" w:cs="Arial"/>
                      <w:sz w:val="22"/>
                      <w:szCs w:val="22"/>
                    </w:rPr>
                  </w:pPr>
                  <w:r w:rsidRPr="00004D65">
                    <w:rPr>
                      <w:rFonts w:ascii="Arial" w:hAnsi="Arial" w:cs="Arial"/>
                      <w:bCs/>
                      <w:color w:val="000000" w:themeColor="text1"/>
                      <w:sz w:val="22"/>
                      <w:szCs w:val="22"/>
                      <w:lang w:eastAsia="en-CA"/>
                    </w:rPr>
                    <w:t>penbutolol*</w:t>
                  </w:r>
                </w:p>
              </w:tc>
            </w:tr>
            <w:tr w:rsidR="00BC486A" w:rsidRPr="00004D65" w:rsidTr="007405AE">
              <w:tc>
                <w:tcPr>
                  <w:tcW w:w="3207" w:type="dxa"/>
                  <w:vAlign w:val="center"/>
                </w:tcPr>
                <w:p w:rsidR="00BC486A" w:rsidRPr="00004D65" w:rsidRDefault="00BC486A" w:rsidP="00BC486A">
                  <w:pPr>
                    <w:pStyle w:val="ListParagraph"/>
                    <w:numPr>
                      <w:ilvl w:val="0"/>
                      <w:numId w:val="37"/>
                    </w:numPr>
                    <w:ind w:left="342" w:hanging="270"/>
                    <w:rPr>
                      <w:rFonts w:ascii="Arial" w:hAnsi="Arial" w:cs="Arial"/>
                      <w:sz w:val="22"/>
                      <w:szCs w:val="22"/>
                    </w:rPr>
                  </w:pPr>
                  <w:r w:rsidRPr="00004D65">
                    <w:rPr>
                      <w:rFonts w:ascii="Arial" w:hAnsi="Arial" w:cs="Arial"/>
                      <w:bCs/>
                      <w:color w:val="000000" w:themeColor="text1"/>
                      <w:sz w:val="22"/>
                      <w:szCs w:val="22"/>
                      <w:lang w:eastAsia="en-CA"/>
                    </w:rPr>
                    <w:t>pindolol*</w:t>
                  </w:r>
                </w:p>
              </w:tc>
            </w:tr>
            <w:tr w:rsidR="00BC486A" w:rsidRPr="00004D65" w:rsidTr="007405AE">
              <w:tc>
                <w:tcPr>
                  <w:tcW w:w="3207" w:type="dxa"/>
                  <w:vAlign w:val="center"/>
                </w:tcPr>
                <w:p w:rsidR="00BC486A" w:rsidRPr="00004D65" w:rsidRDefault="00BC486A" w:rsidP="00BC486A">
                  <w:pPr>
                    <w:pStyle w:val="ListParagraph"/>
                    <w:numPr>
                      <w:ilvl w:val="0"/>
                      <w:numId w:val="37"/>
                    </w:numPr>
                    <w:ind w:left="342" w:hanging="270"/>
                    <w:rPr>
                      <w:rFonts w:ascii="Arial" w:hAnsi="Arial" w:cs="Arial"/>
                      <w:sz w:val="22"/>
                      <w:szCs w:val="22"/>
                    </w:rPr>
                  </w:pPr>
                  <w:r w:rsidRPr="00004D65">
                    <w:rPr>
                      <w:rFonts w:ascii="Arial" w:hAnsi="Arial" w:cs="Arial"/>
                      <w:bCs/>
                      <w:color w:val="000000" w:themeColor="text1"/>
                      <w:sz w:val="22"/>
                      <w:szCs w:val="22"/>
                      <w:lang w:eastAsia="en-CA"/>
                    </w:rPr>
                    <w:t>propranolol</w:t>
                  </w:r>
                </w:p>
              </w:tc>
            </w:tr>
            <w:tr w:rsidR="00BC486A" w:rsidRPr="00004D65" w:rsidTr="007405AE">
              <w:tc>
                <w:tcPr>
                  <w:tcW w:w="3207" w:type="dxa"/>
                  <w:vAlign w:val="center"/>
                </w:tcPr>
                <w:p w:rsidR="00BC486A" w:rsidRPr="00004D65" w:rsidRDefault="00BC486A" w:rsidP="00BC486A">
                  <w:pPr>
                    <w:pStyle w:val="ListParagraph"/>
                    <w:numPr>
                      <w:ilvl w:val="0"/>
                      <w:numId w:val="37"/>
                    </w:numPr>
                    <w:ind w:left="342" w:hanging="270"/>
                    <w:rPr>
                      <w:rFonts w:ascii="Arial" w:hAnsi="Arial" w:cs="Arial"/>
                      <w:sz w:val="22"/>
                      <w:szCs w:val="22"/>
                    </w:rPr>
                  </w:pPr>
                  <w:r w:rsidRPr="00004D65">
                    <w:rPr>
                      <w:rFonts w:ascii="Arial" w:hAnsi="Arial" w:cs="Arial"/>
                      <w:bCs/>
                      <w:color w:val="000000" w:themeColor="text1"/>
                      <w:sz w:val="22"/>
                      <w:szCs w:val="22"/>
                      <w:lang w:eastAsia="en-CA"/>
                    </w:rPr>
                    <w:t>sotalol</w:t>
                  </w:r>
                </w:p>
              </w:tc>
            </w:tr>
            <w:tr w:rsidR="00BC486A" w:rsidRPr="00004D65" w:rsidTr="007405AE">
              <w:tc>
                <w:tcPr>
                  <w:tcW w:w="3207" w:type="dxa"/>
                  <w:vAlign w:val="center"/>
                </w:tcPr>
                <w:p w:rsidR="00BC486A" w:rsidRPr="00004D65" w:rsidRDefault="00BC486A" w:rsidP="007405AE">
                  <w:pPr>
                    <w:pStyle w:val="ListParagraph"/>
                    <w:ind w:left="0"/>
                    <w:rPr>
                      <w:rFonts w:ascii="Arial" w:hAnsi="Arial" w:cs="Arial"/>
                      <w:sz w:val="22"/>
                      <w:szCs w:val="22"/>
                    </w:rPr>
                  </w:pPr>
                </w:p>
              </w:tc>
            </w:tr>
            <w:tr w:rsidR="00BC486A" w:rsidRPr="00004D65" w:rsidTr="007405AE">
              <w:tc>
                <w:tcPr>
                  <w:tcW w:w="3207" w:type="dxa"/>
                  <w:vAlign w:val="center"/>
                </w:tcPr>
                <w:p w:rsidR="00BC486A" w:rsidRPr="00004D65" w:rsidRDefault="00BC486A" w:rsidP="007405AE">
                  <w:pPr>
                    <w:pStyle w:val="ListParagraph"/>
                    <w:ind w:left="0"/>
                    <w:rPr>
                      <w:rFonts w:ascii="Arial" w:hAnsi="Arial" w:cs="Arial"/>
                      <w:i/>
                      <w:iCs/>
                      <w:color w:val="000000" w:themeColor="text1"/>
                      <w:sz w:val="22"/>
                      <w:szCs w:val="22"/>
                      <w:lang w:eastAsia="en-CA"/>
                    </w:rPr>
                  </w:pPr>
                </w:p>
                <w:p w:rsidR="00BC486A" w:rsidRPr="00004D65" w:rsidRDefault="00BC486A" w:rsidP="007405AE">
                  <w:pPr>
                    <w:pStyle w:val="ListParagraph"/>
                    <w:ind w:left="0"/>
                    <w:rPr>
                      <w:rFonts w:ascii="Arial" w:hAnsi="Arial" w:cs="Arial"/>
                      <w:sz w:val="22"/>
                      <w:szCs w:val="22"/>
                    </w:rPr>
                  </w:pPr>
                  <w:r w:rsidRPr="00004D65">
                    <w:rPr>
                      <w:rFonts w:ascii="Arial" w:hAnsi="Arial" w:cs="Arial"/>
                      <w:i/>
                      <w:iCs/>
                      <w:color w:val="000000" w:themeColor="text1"/>
                      <w:sz w:val="22"/>
                      <w:szCs w:val="22"/>
                      <w:lang w:eastAsia="en-CA"/>
                    </w:rPr>
                    <w:t>β</w:t>
                  </w:r>
                  <w:r w:rsidRPr="00004D65">
                    <w:rPr>
                      <w:rFonts w:ascii="Arial" w:hAnsi="Arial" w:cs="Arial"/>
                      <w:i/>
                      <w:iCs/>
                      <w:color w:val="000000" w:themeColor="text1"/>
                      <w:sz w:val="22"/>
                      <w:szCs w:val="22"/>
                      <w:vertAlign w:val="subscript"/>
                      <w:lang w:eastAsia="en-CA"/>
                    </w:rPr>
                    <w:t>1</w:t>
                  </w:r>
                  <w:r w:rsidRPr="00004D65">
                    <w:rPr>
                      <w:rFonts w:ascii="Arial" w:hAnsi="Arial" w:cs="Arial"/>
                      <w:i/>
                      <w:iCs/>
                      <w:color w:val="000000" w:themeColor="text1"/>
                      <w:sz w:val="22"/>
                      <w:szCs w:val="22"/>
                      <w:lang w:eastAsia="en-CA"/>
                    </w:rPr>
                    <w:t>-selective</w:t>
                  </w:r>
                </w:p>
              </w:tc>
            </w:tr>
            <w:tr w:rsidR="00BC486A" w:rsidRPr="00004D65" w:rsidTr="007405AE">
              <w:tc>
                <w:tcPr>
                  <w:tcW w:w="3207" w:type="dxa"/>
                  <w:vAlign w:val="center"/>
                </w:tcPr>
                <w:p w:rsidR="00BC486A" w:rsidRPr="004075ED" w:rsidRDefault="00BC486A" w:rsidP="00BC486A">
                  <w:pPr>
                    <w:pStyle w:val="ListParagraph"/>
                    <w:numPr>
                      <w:ilvl w:val="0"/>
                      <w:numId w:val="37"/>
                    </w:numPr>
                    <w:ind w:left="342" w:hanging="270"/>
                    <w:rPr>
                      <w:rFonts w:ascii="Arial" w:hAnsi="Arial" w:cs="Arial"/>
                      <w:color w:val="000000" w:themeColor="text1"/>
                      <w:sz w:val="22"/>
                      <w:szCs w:val="22"/>
                    </w:rPr>
                  </w:pPr>
                  <w:r w:rsidRPr="004075ED">
                    <w:rPr>
                      <w:rFonts w:ascii="Arial" w:hAnsi="Arial" w:cs="Arial"/>
                      <w:bCs/>
                      <w:color w:val="000000" w:themeColor="text1"/>
                      <w:sz w:val="22"/>
                      <w:szCs w:val="22"/>
                    </w:rPr>
                    <w:t>acebutolol*</w:t>
                  </w:r>
                </w:p>
              </w:tc>
            </w:tr>
            <w:tr w:rsidR="00BC486A" w:rsidRPr="00004D65" w:rsidTr="007405AE">
              <w:tc>
                <w:tcPr>
                  <w:tcW w:w="3207" w:type="dxa"/>
                  <w:vAlign w:val="center"/>
                </w:tcPr>
                <w:p w:rsidR="00BC486A" w:rsidRPr="004075ED" w:rsidRDefault="00BC486A" w:rsidP="00BC486A">
                  <w:pPr>
                    <w:pStyle w:val="ListParagraph"/>
                    <w:numPr>
                      <w:ilvl w:val="0"/>
                      <w:numId w:val="37"/>
                    </w:numPr>
                    <w:ind w:left="342" w:hanging="270"/>
                    <w:rPr>
                      <w:rFonts w:ascii="Arial" w:hAnsi="Arial" w:cs="Arial"/>
                      <w:bCs/>
                      <w:color w:val="000000" w:themeColor="text1"/>
                      <w:sz w:val="22"/>
                      <w:szCs w:val="22"/>
                      <w:lang w:eastAsia="en-CA"/>
                    </w:rPr>
                  </w:pPr>
                  <w:r w:rsidRPr="004075ED">
                    <w:rPr>
                      <w:rFonts w:ascii="Arial" w:hAnsi="Arial" w:cs="Arial"/>
                      <w:bCs/>
                      <w:color w:val="000000" w:themeColor="text1"/>
                      <w:sz w:val="22"/>
                      <w:szCs w:val="22"/>
                    </w:rPr>
                    <w:t>atenolol</w:t>
                  </w:r>
                </w:p>
              </w:tc>
            </w:tr>
            <w:tr w:rsidR="00BC486A" w:rsidRPr="00004D65" w:rsidTr="007405AE">
              <w:tc>
                <w:tcPr>
                  <w:tcW w:w="3207" w:type="dxa"/>
                  <w:vAlign w:val="center"/>
                </w:tcPr>
                <w:p w:rsidR="00BC486A" w:rsidRPr="004075ED" w:rsidRDefault="00BC486A" w:rsidP="00BC486A">
                  <w:pPr>
                    <w:pStyle w:val="ListParagraph"/>
                    <w:numPr>
                      <w:ilvl w:val="0"/>
                      <w:numId w:val="37"/>
                    </w:numPr>
                    <w:ind w:left="342" w:hanging="270"/>
                    <w:rPr>
                      <w:rFonts w:ascii="Arial" w:hAnsi="Arial" w:cs="Arial"/>
                      <w:bCs/>
                      <w:color w:val="000000" w:themeColor="text1"/>
                      <w:sz w:val="22"/>
                      <w:szCs w:val="22"/>
                      <w:lang w:eastAsia="en-CA"/>
                    </w:rPr>
                  </w:pPr>
                  <w:r w:rsidRPr="004075ED">
                    <w:rPr>
                      <w:rFonts w:ascii="Arial" w:hAnsi="Arial" w:cs="Arial"/>
                      <w:bCs/>
                      <w:color w:val="000000" w:themeColor="text1"/>
                      <w:sz w:val="22"/>
                      <w:szCs w:val="22"/>
                    </w:rPr>
                    <w:t>betaxolol</w:t>
                  </w:r>
                </w:p>
              </w:tc>
            </w:tr>
            <w:tr w:rsidR="00BC486A" w:rsidRPr="00004D65" w:rsidTr="007405AE">
              <w:trPr>
                <w:trHeight w:val="68"/>
              </w:trPr>
              <w:tc>
                <w:tcPr>
                  <w:tcW w:w="3207" w:type="dxa"/>
                  <w:vAlign w:val="center"/>
                </w:tcPr>
                <w:p w:rsidR="00BC486A" w:rsidRPr="004075ED" w:rsidRDefault="00BC486A" w:rsidP="00BC486A">
                  <w:pPr>
                    <w:pStyle w:val="ListParagraph"/>
                    <w:numPr>
                      <w:ilvl w:val="0"/>
                      <w:numId w:val="37"/>
                    </w:numPr>
                    <w:ind w:left="342" w:hanging="270"/>
                    <w:rPr>
                      <w:rFonts w:ascii="Arial" w:hAnsi="Arial" w:cs="Arial"/>
                      <w:bCs/>
                      <w:color w:val="000000" w:themeColor="text1"/>
                      <w:sz w:val="22"/>
                      <w:szCs w:val="22"/>
                      <w:lang w:eastAsia="en-CA"/>
                    </w:rPr>
                  </w:pPr>
                  <w:r w:rsidRPr="004075ED">
                    <w:rPr>
                      <w:rFonts w:ascii="Arial" w:hAnsi="Arial" w:cs="Arial"/>
                      <w:bCs/>
                      <w:color w:val="000000" w:themeColor="text1"/>
                      <w:sz w:val="22"/>
                      <w:szCs w:val="22"/>
                    </w:rPr>
                    <w:t>bisoprolol</w:t>
                  </w:r>
                </w:p>
              </w:tc>
            </w:tr>
            <w:tr w:rsidR="00BC486A" w:rsidRPr="00004D65" w:rsidTr="007405AE">
              <w:trPr>
                <w:trHeight w:val="68"/>
              </w:trPr>
              <w:tc>
                <w:tcPr>
                  <w:tcW w:w="3207" w:type="dxa"/>
                  <w:vAlign w:val="center"/>
                </w:tcPr>
                <w:p w:rsidR="00BC486A" w:rsidRPr="004075ED" w:rsidRDefault="00BC486A" w:rsidP="00BC486A">
                  <w:pPr>
                    <w:pStyle w:val="ListParagraph"/>
                    <w:numPr>
                      <w:ilvl w:val="0"/>
                      <w:numId w:val="37"/>
                    </w:numPr>
                    <w:ind w:left="342" w:hanging="270"/>
                    <w:rPr>
                      <w:rFonts w:ascii="Arial" w:hAnsi="Arial" w:cs="Arial"/>
                      <w:bCs/>
                      <w:color w:val="000000" w:themeColor="text1"/>
                      <w:sz w:val="22"/>
                      <w:szCs w:val="22"/>
                      <w:lang w:eastAsia="en-CA"/>
                    </w:rPr>
                  </w:pPr>
                  <w:r w:rsidRPr="004075ED">
                    <w:rPr>
                      <w:rFonts w:ascii="Arial" w:hAnsi="Arial" w:cs="Arial"/>
                      <w:bCs/>
                      <w:color w:val="000000" w:themeColor="text1"/>
                      <w:sz w:val="22"/>
                      <w:szCs w:val="22"/>
                    </w:rPr>
                    <w:t>esmolol</w:t>
                  </w:r>
                </w:p>
              </w:tc>
            </w:tr>
            <w:tr w:rsidR="00BC486A" w:rsidRPr="00004D65" w:rsidTr="007405AE">
              <w:trPr>
                <w:trHeight w:val="68"/>
              </w:trPr>
              <w:tc>
                <w:tcPr>
                  <w:tcW w:w="3207" w:type="dxa"/>
                  <w:vAlign w:val="center"/>
                </w:tcPr>
                <w:p w:rsidR="00BC486A" w:rsidRPr="004075ED" w:rsidRDefault="00BC486A" w:rsidP="00BC486A">
                  <w:pPr>
                    <w:pStyle w:val="ListParagraph"/>
                    <w:numPr>
                      <w:ilvl w:val="0"/>
                      <w:numId w:val="37"/>
                    </w:numPr>
                    <w:ind w:left="342" w:hanging="270"/>
                    <w:rPr>
                      <w:rFonts w:ascii="Arial" w:hAnsi="Arial" w:cs="Arial"/>
                      <w:bCs/>
                      <w:color w:val="000000" w:themeColor="text1"/>
                      <w:sz w:val="22"/>
                      <w:szCs w:val="22"/>
                      <w:lang w:eastAsia="en-CA"/>
                    </w:rPr>
                  </w:pPr>
                  <w:r w:rsidRPr="004075ED">
                    <w:rPr>
                      <w:rFonts w:ascii="Arial" w:hAnsi="Arial" w:cs="Arial"/>
                      <w:bCs/>
                      <w:color w:val="000000" w:themeColor="text1"/>
                      <w:sz w:val="22"/>
                      <w:szCs w:val="22"/>
                    </w:rPr>
                    <w:t>metoprolol</w:t>
                  </w:r>
                </w:p>
              </w:tc>
            </w:tr>
            <w:tr w:rsidR="00BC486A" w:rsidRPr="00004D65" w:rsidTr="007405AE">
              <w:trPr>
                <w:trHeight w:val="68"/>
              </w:trPr>
              <w:tc>
                <w:tcPr>
                  <w:tcW w:w="3207" w:type="dxa"/>
                  <w:vAlign w:val="center"/>
                </w:tcPr>
                <w:p w:rsidR="00BC486A" w:rsidRPr="00004D65" w:rsidRDefault="00BC486A" w:rsidP="007405AE">
                  <w:pPr>
                    <w:pStyle w:val="ListParagraph"/>
                    <w:ind w:left="0"/>
                    <w:rPr>
                      <w:rFonts w:ascii="Arial" w:hAnsi="Arial" w:cs="Arial"/>
                      <w:bCs/>
                      <w:color w:val="000000" w:themeColor="text1"/>
                      <w:sz w:val="22"/>
                      <w:szCs w:val="22"/>
                      <w:lang w:eastAsia="en-CA"/>
                    </w:rPr>
                  </w:pPr>
                </w:p>
                <w:p w:rsidR="00BC486A" w:rsidRPr="00004D65" w:rsidRDefault="00BC486A" w:rsidP="007405AE">
                  <w:pPr>
                    <w:pStyle w:val="ListParagraph"/>
                    <w:ind w:left="0"/>
                    <w:rPr>
                      <w:rFonts w:ascii="Arial" w:hAnsi="Arial" w:cs="Arial"/>
                      <w:bCs/>
                      <w:color w:val="000000" w:themeColor="text1"/>
                      <w:sz w:val="20"/>
                      <w:szCs w:val="20"/>
                      <w:lang w:eastAsia="en-CA"/>
                    </w:rPr>
                  </w:pPr>
                  <w:r w:rsidRPr="00004D65">
                    <w:rPr>
                      <w:rFonts w:ascii="Arial" w:hAnsi="Arial" w:cs="Arial"/>
                      <w:bCs/>
                      <w:color w:val="000000" w:themeColor="text1"/>
                      <w:sz w:val="20"/>
                      <w:szCs w:val="20"/>
                      <w:lang w:eastAsia="en-CA"/>
                    </w:rPr>
                    <w:t>*has intrinsic sympathomimetic activity (partial agonist), reduces normal  and elevated sympathetic tone</w:t>
                  </w:r>
                  <w:r w:rsidR="00562792">
                    <w:rPr>
                      <w:rFonts w:ascii="Arial" w:hAnsi="Arial" w:cs="Arial"/>
                      <w:bCs/>
                      <w:color w:val="000000" w:themeColor="text1"/>
                      <w:sz w:val="20"/>
                      <w:szCs w:val="20"/>
                      <w:lang w:eastAsia="en-CA"/>
                    </w:rPr>
                    <w:t xml:space="preserve"> </w:t>
                  </w:r>
                  <w:r w:rsidR="00562792">
                    <w:rPr>
                      <w:rFonts w:ascii="Arial" w:hAnsi="Arial" w:cs="Arial"/>
                      <w:color w:val="000000"/>
                      <w:sz w:val="20"/>
                      <w:szCs w:val="20"/>
                      <w:lang w:eastAsia="en-CA"/>
                    </w:rPr>
                    <w:t>while still giving some baseline sympathetic stimulation</w:t>
                  </w:r>
                </w:p>
              </w:tc>
            </w:tr>
            <w:tr w:rsidR="00BC486A" w:rsidRPr="00004D65" w:rsidTr="007405AE">
              <w:trPr>
                <w:trHeight w:val="68"/>
              </w:trPr>
              <w:tc>
                <w:tcPr>
                  <w:tcW w:w="3207" w:type="dxa"/>
                  <w:vAlign w:val="center"/>
                </w:tcPr>
                <w:p w:rsidR="00BC486A" w:rsidRPr="00004D65" w:rsidRDefault="00BC486A" w:rsidP="007405AE">
                  <w:pPr>
                    <w:pStyle w:val="ListParagraph"/>
                    <w:ind w:left="0"/>
                    <w:rPr>
                      <w:rFonts w:ascii="Arial" w:hAnsi="Arial" w:cs="Arial"/>
                      <w:bCs/>
                      <w:color w:val="000000" w:themeColor="text1"/>
                      <w:sz w:val="22"/>
                      <w:szCs w:val="22"/>
                      <w:lang w:eastAsia="en-CA"/>
                    </w:rPr>
                  </w:pPr>
                </w:p>
              </w:tc>
            </w:tr>
          </w:tbl>
          <w:p w:rsidR="00BC486A" w:rsidRPr="00004D65" w:rsidRDefault="00BC486A" w:rsidP="007405AE">
            <w:pPr>
              <w:pStyle w:val="ListParagraph"/>
              <w:ind w:left="0"/>
              <w:rPr>
                <w:rFonts w:ascii="Arial" w:hAnsi="Arial" w:cs="Arial"/>
                <w:sz w:val="22"/>
                <w:szCs w:val="22"/>
              </w:rPr>
            </w:pPr>
          </w:p>
        </w:tc>
        <w:tc>
          <w:tcPr>
            <w:tcW w:w="5958" w:type="dxa"/>
          </w:tcPr>
          <w:p w:rsidR="00BC486A" w:rsidRDefault="00BC486A" w:rsidP="007405AE">
            <w:pPr>
              <w:pStyle w:val="ListParagraph"/>
              <w:ind w:left="72"/>
              <w:rPr>
                <w:ins w:id="3" w:author="A00747115" w:date="2009-05-13T11:11:00Z"/>
                <w:rFonts w:ascii="Arial" w:hAnsi="Arial" w:cs="Arial"/>
                <w:sz w:val="22"/>
                <w:szCs w:val="22"/>
              </w:rPr>
            </w:pPr>
            <w:r w:rsidRPr="00004D65">
              <w:rPr>
                <w:rFonts w:ascii="Arial" w:hAnsi="Arial" w:cs="Arial"/>
                <w:color w:val="000000"/>
                <w:sz w:val="22"/>
                <w:szCs w:val="22"/>
                <w:lang w:val="en-US"/>
              </w:rPr>
              <w:t xml:space="preserve">Beta-blockers are drugs that bind to beta-adrenoceptors and thereby block the binding of </w:t>
            </w:r>
            <w:hyperlink r:id="rId33" w:history="1">
              <w:r w:rsidRPr="00BC486A">
                <w:rPr>
                  <w:rStyle w:val="Hyperlink"/>
                  <w:rFonts w:ascii="Arial" w:hAnsi="Arial" w:cs="Arial"/>
                  <w:color w:val="000000" w:themeColor="text1"/>
                  <w:sz w:val="22"/>
                  <w:szCs w:val="22"/>
                  <w:u w:val="none"/>
                  <w:lang w:val="en-US"/>
                </w:rPr>
                <w:t>norepinephrine and epinephrine</w:t>
              </w:r>
            </w:hyperlink>
            <w:r w:rsidRPr="00004D65">
              <w:rPr>
                <w:rFonts w:ascii="Arial" w:hAnsi="Arial" w:cs="Arial"/>
                <w:color w:val="000000"/>
                <w:sz w:val="22"/>
                <w:szCs w:val="22"/>
                <w:lang w:val="en-US"/>
              </w:rPr>
              <w:t xml:space="preserve"> to these receptors. This inhibits normal sympathetic effects that act through these receptors. (“sympatholytic”).</w:t>
            </w:r>
            <w:r>
              <w:rPr>
                <w:rFonts w:ascii="Arial" w:hAnsi="Arial" w:cs="Arial"/>
                <w:color w:val="000000"/>
                <w:sz w:val="22"/>
                <w:szCs w:val="22"/>
                <w:lang w:val="en-US"/>
              </w:rPr>
              <w:t xml:space="preserve"> </w:t>
            </w:r>
            <w:r>
              <w:rPr>
                <w:rFonts w:ascii="Arial" w:hAnsi="Arial" w:cs="Arial"/>
                <w:sz w:val="22"/>
                <w:szCs w:val="22"/>
              </w:rPr>
              <w:t xml:space="preserve">Beta blockers also reduce the work of the heart and are antiarrhythmic, which is cardioprotective. </w:t>
            </w:r>
          </w:p>
          <w:p w:rsidR="004075ED" w:rsidRDefault="004075ED" w:rsidP="007405AE">
            <w:pPr>
              <w:pStyle w:val="ListParagraph"/>
              <w:ind w:left="72"/>
              <w:rPr>
                <w:rFonts w:ascii="Arial" w:hAnsi="Arial" w:cs="Arial"/>
                <w:sz w:val="22"/>
                <w:szCs w:val="22"/>
              </w:rPr>
            </w:pPr>
          </w:p>
          <w:p w:rsidR="00BC486A" w:rsidRPr="004075ED" w:rsidRDefault="00BC486A" w:rsidP="007405AE">
            <w:pPr>
              <w:spacing w:line="276" w:lineRule="auto"/>
              <w:ind w:left="270"/>
              <w:outlineLvl w:val="2"/>
              <w:rPr>
                <w:rFonts w:ascii="Arial" w:hAnsi="Arial" w:cs="Arial"/>
                <w:b/>
                <w:bCs/>
                <w:color w:val="000000" w:themeColor="text1"/>
                <w:sz w:val="22"/>
                <w:szCs w:val="22"/>
                <w:lang w:val="en-US" w:eastAsia="en-CA"/>
              </w:rPr>
            </w:pPr>
            <w:r w:rsidRPr="004075ED">
              <w:rPr>
                <w:rFonts w:ascii="Arial" w:hAnsi="Arial" w:cs="Arial"/>
                <w:b/>
                <w:bCs/>
                <w:iCs/>
                <w:color w:val="000000" w:themeColor="text1"/>
                <w:sz w:val="22"/>
                <w:szCs w:val="22"/>
                <w:lang w:val="en-US" w:eastAsia="en-CA"/>
              </w:rPr>
              <w:t>Cardiac Effects</w:t>
            </w:r>
          </w:p>
          <w:p w:rsidR="00BC486A" w:rsidRPr="00004D65" w:rsidRDefault="00BC486A" w:rsidP="00BC486A">
            <w:pPr>
              <w:numPr>
                <w:ilvl w:val="0"/>
                <w:numId w:val="38"/>
              </w:numPr>
              <w:spacing w:line="288" w:lineRule="auto"/>
              <w:ind w:left="1080" w:right="120" w:hanging="810"/>
              <w:rPr>
                <w:rFonts w:ascii="Arial" w:hAnsi="Arial" w:cs="Arial"/>
                <w:color w:val="000022"/>
                <w:sz w:val="22"/>
                <w:szCs w:val="22"/>
                <w:lang w:val="en-US" w:eastAsia="en-CA"/>
              </w:rPr>
            </w:pPr>
            <w:r w:rsidRPr="00004D65">
              <w:rPr>
                <w:rFonts w:ascii="Arial" w:hAnsi="Arial" w:cs="Arial"/>
                <w:color w:val="000022"/>
                <w:sz w:val="22"/>
                <w:szCs w:val="22"/>
                <w:lang w:val="en-US" w:eastAsia="en-CA"/>
              </w:rPr>
              <w:t>Decrease contractility</w:t>
            </w:r>
            <w:r w:rsidRPr="00004D65">
              <w:rPr>
                <w:rFonts w:ascii="Arial" w:hAnsi="Arial" w:cs="Arial"/>
                <w:color w:val="000022"/>
                <w:sz w:val="22"/>
                <w:szCs w:val="22"/>
                <w:lang w:val="en-US" w:eastAsia="en-CA"/>
              </w:rPr>
              <w:br/>
              <w:t xml:space="preserve">(negative intropy) </w:t>
            </w:r>
          </w:p>
          <w:p w:rsidR="00BC486A" w:rsidRPr="00004D65" w:rsidRDefault="00BC486A" w:rsidP="00BC486A">
            <w:pPr>
              <w:numPr>
                <w:ilvl w:val="0"/>
                <w:numId w:val="38"/>
              </w:numPr>
              <w:spacing w:line="288" w:lineRule="auto"/>
              <w:ind w:left="1080" w:right="120" w:hanging="810"/>
              <w:rPr>
                <w:rFonts w:ascii="Arial" w:hAnsi="Arial" w:cs="Arial"/>
                <w:color w:val="000022"/>
                <w:sz w:val="22"/>
                <w:szCs w:val="22"/>
                <w:lang w:val="en-US" w:eastAsia="en-CA"/>
              </w:rPr>
            </w:pPr>
            <w:r w:rsidRPr="00004D65">
              <w:rPr>
                <w:rFonts w:ascii="Arial" w:hAnsi="Arial" w:cs="Arial"/>
                <w:color w:val="000022"/>
                <w:sz w:val="22"/>
                <w:szCs w:val="22"/>
                <w:lang w:val="en-US" w:eastAsia="en-CA"/>
              </w:rPr>
              <w:t>Decrease relaxation rate</w:t>
            </w:r>
            <w:r w:rsidRPr="00004D65">
              <w:rPr>
                <w:rFonts w:ascii="Arial" w:hAnsi="Arial" w:cs="Arial"/>
                <w:color w:val="000022"/>
                <w:sz w:val="22"/>
                <w:szCs w:val="22"/>
                <w:lang w:val="en-US" w:eastAsia="en-CA"/>
              </w:rPr>
              <w:br/>
              <w:t xml:space="preserve">(negative lusitropy) </w:t>
            </w:r>
          </w:p>
          <w:p w:rsidR="00BC486A" w:rsidRPr="00004D65" w:rsidRDefault="00BC486A" w:rsidP="00BC486A">
            <w:pPr>
              <w:numPr>
                <w:ilvl w:val="0"/>
                <w:numId w:val="38"/>
              </w:numPr>
              <w:spacing w:line="288" w:lineRule="auto"/>
              <w:ind w:left="1080" w:right="120" w:hanging="810"/>
              <w:rPr>
                <w:rFonts w:ascii="Arial" w:hAnsi="Arial" w:cs="Arial"/>
                <w:color w:val="000022"/>
                <w:sz w:val="22"/>
                <w:szCs w:val="22"/>
                <w:lang w:val="en-US" w:eastAsia="en-CA"/>
              </w:rPr>
            </w:pPr>
            <w:r w:rsidRPr="00004D65">
              <w:rPr>
                <w:rFonts w:ascii="Arial" w:hAnsi="Arial" w:cs="Arial"/>
                <w:color w:val="000022"/>
                <w:sz w:val="22"/>
                <w:szCs w:val="22"/>
                <w:lang w:val="en-US" w:eastAsia="en-CA"/>
              </w:rPr>
              <w:t>Decrease heart reat</w:t>
            </w:r>
            <w:r w:rsidRPr="00004D65">
              <w:rPr>
                <w:rFonts w:ascii="Arial" w:hAnsi="Arial" w:cs="Arial"/>
                <w:color w:val="000022"/>
                <w:sz w:val="22"/>
                <w:szCs w:val="22"/>
                <w:lang w:val="en-US" w:eastAsia="en-CA"/>
              </w:rPr>
              <w:br/>
              <w:t xml:space="preserve">(negative chronotropy) </w:t>
            </w:r>
          </w:p>
          <w:p w:rsidR="00BC486A" w:rsidRPr="00004D65" w:rsidRDefault="00BC486A" w:rsidP="00BC486A">
            <w:pPr>
              <w:numPr>
                <w:ilvl w:val="0"/>
                <w:numId w:val="38"/>
              </w:numPr>
              <w:spacing w:line="288" w:lineRule="auto"/>
              <w:ind w:left="1080" w:right="120" w:hanging="810"/>
              <w:rPr>
                <w:rFonts w:ascii="Arial" w:hAnsi="Arial" w:cs="Arial"/>
                <w:color w:val="000022"/>
                <w:sz w:val="22"/>
                <w:szCs w:val="22"/>
                <w:lang w:val="en-US" w:eastAsia="en-CA"/>
              </w:rPr>
            </w:pPr>
            <w:r w:rsidRPr="00004D65">
              <w:rPr>
                <w:rFonts w:ascii="Arial" w:hAnsi="Arial" w:cs="Arial"/>
                <w:color w:val="000022"/>
                <w:sz w:val="22"/>
                <w:szCs w:val="22"/>
                <w:lang w:val="en-US" w:eastAsia="en-CA"/>
              </w:rPr>
              <w:t>Decrease conduction velocity</w:t>
            </w:r>
            <w:r w:rsidRPr="00004D65">
              <w:rPr>
                <w:rFonts w:ascii="Arial" w:hAnsi="Arial" w:cs="Arial"/>
                <w:color w:val="000022"/>
                <w:sz w:val="22"/>
                <w:szCs w:val="22"/>
                <w:lang w:val="en-US" w:eastAsia="en-CA"/>
              </w:rPr>
              <w:br/>
              <w:t xml:space="preserve">(negative dromotropy) </w:t>
            </w:r>
          </w:p>
          <w:p w:rsidR="00BC486A" w:rsidRPr="004075ED" w:rsidRDefault="00BC486A" w:rsidP="007405AE">
            <w:pPr>
              <w:spacing w:before="48" w:line="276" w:lineRule="auto"/>
              <w:ind w:left="1080" w:hanging="810"/>
              <w:outlineLvl w:val="2"/>
              <w:rPr>
                <w:rFonts w:ascii="Arial" w:hAnsi="Arial" w:cs="Arial"/>
                <w:b/>
                <w:bCs/>
                <w:color w:val="000000" w:themeColor="text1"/>
                <w:sz w:val="22"/>
                <w:szCs w:val="22"/>
                <w:lang w:val="en-US" w:eastAsia="en-CA"/>
              </w:rPr>
            </w:pPr>
            <w:r w:rsidRPr="004075ED">
              <w:rPr>
                <w:rFonts w:ascii="Arial" w:hAnsi="Arial" w:cs="Arial"/>
                <w:b/>
                <w:bCs/>
                <w:iCs/>
                <w:color w:val="000000" w:themeColor="text1"/>
                <w:sz w:val="22"/>
                <w:szCs w:val="22"/>
                <w:lang w:val="en-US" w:eastAsia="en-CA"/>
              </w:rPr>
              <w:t>Vascular Effects</w:t>
            </w:r>
          </w:p>
          <w:p w:rsidR="00BC486A" w:rsidRPr="00004D65" w:rsidRDefault="00BC486A" w:rsidP="00BC486A">
            <w:pPr>
              <w:numPr>
                <w:ilvl w:val="0"/>
                <w:numId w:val="39"/>
              </w:numPr>
              <w:spacing w:after="120" w:line="288" w:lineRule="auto"/>
              <w:ind w:left="1080" w:right="120" w:hanging="810"/>
              <w:rPr>
                <w:rFonts w:ascii="Arial" w:hAnsi="Arial" w:cs="Arial"/>
                <w:color w:val="000022"/>
                <w:sz w:val="22"/>
                <w:szCs w:val="22"/>
                <w:lang w:val="en-US" w:eastAsia="en-CA"/>
              </w:rPr>
            </w:pPr>
            <w:r w:rsidRPr="00004D65">
              <w:rPr>
                <w:rFonts w:ascii="Arial" w:hAnsi="Arial" w:cs="Arial"/>
                <w:color w:val="000022"/>
                <w:sz w:val="22"/>
                <w:szCs w:val="22"/>
                <w:lang w:val="en-US" w:eastAsia="en-CA"/>
              </w:rPr>
              <w:t>Smooth muscle contraction</w:t>
            </w:r>
            <w:r w:rsidRPr="00004D65">
              <w:rPr>
                <w:rFonts w:ascii="Arial" w:hAnsi="Arial" w:cs="Arial"/>
                <w:color w:val="000022"/>
                <w:sz w:val="22"/>
                <w:szCs w:val="22"/>
                <w:lang w:val="en-US" w:eastAsia="en-CA"/>
              </w:rPr>
              <w:br/>
              <w:t xml:space="preserve">(mild vasoconstriction) </w:t>
            </w:r>
          </w:p>
          <w:p w:rsidR="00BC486A" w:rsidRDefault="00BC486A" w:rsidP="007405AE">
            <w:pPr>
              <w:pStyle w:val="ListParagraph"/>
              <w:ind w:left="360"/>
              <w:rPr>
                <w:rFonts w:ascii="Arial" w:hAnsi="Arial" w:cs="Arial"/>
                <w:sz w:val="22"/>
                <w:szCs w:val="22"/>
              </w:rPr>
            </w:pPr>
          </w:p>
          <w:p w:rsidR="00BC486A" w:rsidRPr="00004D65" w:rsidDel="004075ED" w:rsidRDefault="00BC486A" w:rsidP="007405AE">
            <w:pPr>
              <w:pStyle w:val="ListParagraph"/>
              <w:ind w:left="360"/>
              <w:rPr>
                <w:del w:id="4" w:author="A00747115" w:date="2009-05-13T11:14:00Z"/>
                <w:rFonts w:ascii="Arial" w:hAnsi="Arial" w:cs="Arial"/>
                <w:i/>
                <w:sz w:val="22"/>
                <w:szCs w:val="22"/>
              </w:rPr>
            </w:pPr>
            <w:r w:rsidRPr="009A2409">
              <w:rPr>
                <w:rFonts w:ascii="Arial" w:hAnsi="Arial" w:cs="Arial"/>
                <w:i/>
                <w:sz w:val="22"/>
                <w:szCs w:val="22"/>
              </w:rPr>
              <w:t xml:space="preserve">Note: patients on beta blockers will not be able to reach their maximal heart rate on an exercise stress test because of the negative inotropic and negative chronotropic effects of beta blockers. </w:t>
            </w:r>
          </w:p>
          <w:p w:rsidR="00BC486A" w:rsidRPr="00004D65" w:rsidRDefault="00BC486A" w:rsidP="004075ED">
            <w:pPr>
              <w:pStyle w:val="ListParagraph"/>
              <w:ind w:left="360"/>
              <w:rPr>
                <w:lang w:val="en-US"/>
              </w:rPr>
            </w:pPr>
          </w:p>
        </w:tc>
      </w:tr>
      <w:tr w:rsidR="004075ED" w:rsidRPr="004075ED" w:rsidTr="004075ED">
        <w:trPr>
          <w:trHeight w:val="778"/>
        </w:trPr>
        <w:tc>
          <w:tcPr>
            <w:tcW w:w="3438" w:type="dxa"/>
            <w:vAlign w:val="center"/>
          </w:tcPr>
          <w:p w:rsidR="004075ED" w:rsidRPr="004075ED" w:rsidRDefault="004075ED" w:rsidP="004075ED">
            <w:pPr>
              <w:pStyle w:val="ListParagraph"/>
              <w:ind w:left="0"/>
              <w:jc w:val="center"/>
              <w:rPr>
                <w:rFonts w:ascii="Arial" w:hAnsi="Arial" w:cs="Arial"/>
                <w:b/>
                <w:sz w:val="22"/>
                <w:szCs w:val="22"/>
              </w:rPr>
            </w:pPr>
            <w:r w:rsidRPr="004075ED">
              <w:rPr>
                <w:rFonts w:ascii="Arial" w:hAnsi="Arial" w:cs="Arial"/>
                <w:b/>
                <w:sz w:val="22"/>
                <w:szCs w:val="22"/>
              </w:rPr>
              <w:t>Cardioinhibitory Drugs</w:t>
            </w:r>
          </w:p>
          <w:p w:rsidR="004075ED" w:rsidRPr="004075ED" w:rsidRDefault="004075ED" w:rsidP="004075ED">
            <w:pPr>
              <w:pStyle w:val="ListParagraph"/>
              <w:ind w:left="0"/>
              <w:jc w:val="center"/>
              <w:rPr>
                <w:rFonts w:ascii="Arial" w:hAnsi="Arial" w:cs="Arial"/>
                <w:b/>
                <w:sz w:val="22"/>
                <w:szCs w:val="22"/>
              </w:rPr>
            </w:pPr>
            <w:r w:rsidRPr="004075ED">
              <w:rPr>
                <w:rFonts w:ascii="Arial" w:hAnsi="Arial" w:cs="Arial"/>
                <w:b/>
                <w:sz w:val="22"/>
                <w:szCs w:val="22"/>
              </w:rPr>
              <w:t>-Calcium Channel Blockers</w:t>
            </w:r>
          </w:p>
        </w:tc>
        <w:tc>
          <w:tcPr>
            <w:tcW w:w="5958" w:type="dxa"/>
            <w:vAlign w:val="center"/>
          </w:tcPr>
          <w:p w:rsidR="004075ED" w:rsidRPr="004075ED" w:rsidRDefault="004075ED" w:rsidP="004075ED">
            <w:pPr>
              <w:pStyle w:val="NormalWeb"/>
              <w:spacing w:line="312" w:lineRule="auto"/>
              <w:ind w:left="162"/>
              <w:jc w:val="center"/>
              <w:rPr>
                <w:rFonts w:ascii="Arial" w:hAnsi="Arial" w:cs="Arial"/>
                <w:b/>
                <w:color w:val="000000"/>
                <w:sz w:val="22"/>
                <w:szCs w:val="22"/>
                <w:lang w:val="en-US"/>
              </w:rPr>
            </w:pPr>
            <w:r w:rsidRPr="004075ED">
              <w:rPr>
                <w:rFonts w:ascii="Arial" w:hAnsi="Arial" w:cs="Arial"/>
                <w:b/>
                <w:color w:val="000000"/>
                <w:sz w:val="22"/>
                <w:szCs w:val="22"/>
                <w:lang w:val="en-US"/>
              </w:rPr>
              <w:t>Description and Effects</w:t>
            </w:r>
          </w:p>
        </w:tc>
      </w:tr>
      <w:tr w:rsidR="00BC486A" w:rsidRPr="00004D65" w:rsidTr="007405AE">
        <w:trPr>
          <w:trHeight w:val="4148"/>
        </w:trPr>
        <w:tc>
          <w:tcPr>
            <w:tcW w:w="3438" w:type="dxa"/>
          </w:tcPr>
          <w:p w:rsidR="00BC486A" w:rsidRPr="00004D65" w:rsidRDefault="00BC486A" w:rsidP="007405AE">
            <w:pPr>
              <w:pStyle w:val="ListParagraph"/>
              <w:ind w:left="0"/>
              <w:rPr>
                <w:rFonts w:ascii="Arial" w:hAnsi="Arial" w:cs="Arial"/>
                <w:sz w:val="22"/>
                <w:szCs w:val="22"/>
              </w:rPr>
            </w:pPr>
          </w:p>
          <w:p w:rsidR="00BC486A" w:rsidRPr="00004D65" w:rsidRDefault="00BC486A" w:rsidP="007405AE">
            <w:pPr>
              <w:pStyle w:val="ListParagraph"/>
              <w:ind w:left="0"/>
              <w:rPr>
                <w:rFonts w:ascii="Arial" w:hAnsi="Arial" w:cs="Arial"/>
                <w:sz w:val="22"/>
                <w:szCs w:val="22"/>
              </w:rPr>
            </w:pPr>
            <w:r w:rsidRPr="00004D65">
              <w:rPr>
                <w:rFonts w:ascii="Arial" w:hAnsi="Arial" w:cs="Arial"/>
                <w:sz w:val="22"/>
                <w:szCs w:val="22"/>
              </w:rPr>
              <w:t>Dihydropyridines: (mainly vascular effect):</w:t>
            </w:r>
          </w:p>
          <w:p w:rsidR="00BC486A" w:rsidRPr="009609A8" w:rsidRDefault="00BC486A" w:rsidP="00BC486A">
            <w:pPr>
              <w:numPr>
                <w:ilvl w:val="0"/>
                <w:numId w:val="40"/>
              </w:numPr>
              <w:spacing w:line="288" w:lineRule="auto"/>
              <w:ind w:left="3648" w:right="120" w:hanging="3378"/>
              <w:rPr>
                <w:rFonts w:ascii="Arial" w:hAnsi="Arial" w:cs="Arial"/>
                <w:color w:val="000000"/>
                <w:sz w:val="22"/>
                <w:szCs w:val="22"/>
                <w:lang w:val="en-US" w:eastAsia="en-CA"/>
              </w:rPr>
            </w:pPr>
            <w:r w:rsidRPr="009609A8">
              <w:rPr>
                <w:rFonts w:ascii="Arial" w:hAnsi="Arial" w:cs="Arial"/>
                <w:bCs/>
                <w:color w:val="000000"/>
                <w:sz w:val="22"/>
                <w:szCs w:val="22"/>
                <w:lang w:val="en-US" w:eastAsia="en-CA"/>
              </w:rPr>
              <w:t>amlodipine</w:t>
            </w:r>
            <w:r w:rsidRPr="009609A8">
              <w:rPr>
                <w:rFonts w:ascii="Arial" w:hAnsi="Arial" w:cs="Arial"/>
                <w:color w:val="000000"/>
                <w:sz w:val="22"/>
                <w:szCs w:val="22"/>
                <w:lang w:val="en-US" w:eastAsia="en-CA"/>
              </w:rPr>
              <w:t xml:space="preserve"> </w:t>
            </w:r>
          </w:p>
          <w:p w:rsidR="00BC486A" w:rsidRPr="009609A8" w:rsidRDefault="00BC486A" w:rsidP="00BC486A">
            <w:pPr>
              <w:numPr>
                <w:ilvl w:val="0"/>
                <w:numId w:val="40"/>
              </w:numPr>
              <w:spacing w:line="288" w:lineRule="auto"/>
              <w:ind w:left="3648" w:right="120" w:hanging="3378"/>
              <w:rPr>
                <w:rFonts w:ascii="Arial" w:hAnsi="Arial" w:cs="Arial"/>
                <w:color w:val="000000"/>
                <w:sz w:val="22"/>
                <w:szCs w:val="22"/>
                <w:lang w:val="en-US" w:eastAsia="en-CA"/>
              </w:rPr>
            </w:pPr>
            <w:r w:rsidRPr="009609A8">
              <w:rPr>
                <w:rFonts w:ascii="Arial" w:hAnsi="Arial" w:cs="Arial"/>
                <w:bCs/>
                <w:color w:val="000000"/>
                <w:sz w:val="22"/>
                <w:szCs w:val="22"/>
                <w:lang w:val="en-US" w:eastAsia="en-CA"/>
              </w:rPr>
              <w:t>felodipine</w:t>
            </w:r>
            <w:r w:rsidRPr="009609A8">
              <w:rPr>
                <w:rFonts w:ascii="Arial" w:hAnsi="Arial" w:cs="Arial"/>
                <w:color w:val="000000"/>
                <w:sz w:val="22"/>
                <w:szCs w:val="22"/>
                <w:lang w:val="en-US" w:eastAsia="en-CA"/>
              </w:rPr>
              <w:t xml:space="preserve"> </w:t>
            </w:r>
          </w:p>
          <w:p w:rsidR="00BC486A" w:rsidRPr="009609A8" w:rsidRDefault="00BC486A" w:rsidP="00BC486A">
            <w:pPr>
              <w:numPr>
                <w:ilvl w:val="0"/>
                <w:numId w:val="40"/>
              </w:numPr>
              <w:spacing w:line="288" w:lineRule="auto"/>
              <w:ind w:left="3648" w:right="120" w:hanging="3378"/>
              <w:rPr>
                <w:rFonts w:ascii="Arial" w:hAnsi="Arial" w:cs="Arial"/>
                <w:color w:val="000000"/>
                <w:sz w:val="22"/>
                <w:szCs w:val="22"/>
                <w:lang w:val="en-US" w:eastAsia="en-CA"/>
              </w:rPr>
            </w:pPr>
            <w:r w:rsidRPr="009609A8">
              <w:rPr>
                <w:rFonts w:ascii="Arial" w:hAnsi="Arial" w:cs="Arial"/>
                <w:bCs/>
                <w:color w:val="000000"/>
                <w:sz w:val="22"/>
                <w:szCs w:val="22"/>
                <w:lang w:val="en-US" w:eastAsia="en-CA"/>
              </w:rPr>
              <w:t>isradipine</w:t>
            </w:r>
            <w:r w:rsidRPr="009609A8">
              <w:rPr>
                <w:rFonts w:ascii="Arial" w:hAnsi="Arial" w:cs="Arial"/>
                <w:color w:val="000000"/>
                <w:sz w:val="22"/>
                <w:szCs w:val="22"/>
                <w:lang w:val="en-US" w:eastAsia="en-CA"/>
              </w:rPr>
              <w:t xml:space="preserve"> </w:t>
            </w:r>
          </w:p>
          <w:p w:rsidR="00BC486A" w:rsidRPr="009609A8" w:rsidRDefault="00BC486A" w:rsidP="00BC486A">
            <w:pPr>
              <w:numPr>
                <w:ilvl w:val="0"/>
                <w:numId w:val="40"/>
              </w:numPr>
              <w:spacing w:line="288" w:lineRule="auto"/>
              <w:ind w:left="3648" w:right="120" w:hanging="3378"/>
              <w:rPr>
                <w:rFonts w:ascii="Arial" w:hAnsi="Arial" w:cs="Arial"/>
                <w:color w:val="000000"/>
                <w:sz w:val="22"/>
                <w:szCs w:val="22"/>
                <w:lang w:val="en-US" w:eastAsia="en-CA"/>
              </w:rPr>
            </w:pPr>
            <w:r w:rsidRPr="009609A8">
              <w:rPr>
                <w:rFonts w:ascii="Arial" w:hAnsi="Arial" w:cs="Arial"/>
                <w:bCs/>
                <w:color w:val="000000"/>
                <w:sz w:val="22"/>
                <w:szCs w:val="22"/>
                <w:lang w:val="en-US" w:eastAsia="en-CA"/>
              </w:rPr>
              <w:t>nicardipine</w:t>
            </w:r>
            <w:r w:rsidRPr="009609A8">
              <w:rPr>
                <w:rFonts w:ascii="Arial" w:hAnsi="Arial" w:cs="Arial"/>
                <w:color w:val="000000"/>
                <w:sz w:val="22"/>
                <w:szCs w:val="22"/>
                <w:lang w:val="en-US" w:eastAsia="en-CA"/>
              </w:rPr>
              <w:t xml:space="preserve"> </w:t>
            </w:r>
          </w:p>
          <w:p w:rsidR="00BC486A" w:rsidRPr="009609A8" w:rsidRDefault="00BC486A" w:rsidP="00BC486A">
            <w:pPr>
              <w:numPr>
                <w:ilvl w:val="0"/>
                <w:numId w:val="40"/>
              </w:numPr>
              <w:spacing w:line="288" w:lineRule="auto"/>
              <w:ind w:left="3648" w:right="120" w:hanging="3378"/>
              <w:rPr>
                <w:rFonts w:ascii="Arial" w:hAnsi="Arial" w:cs="Arial"/>
                <w:color w:val="000000"/>
                <w:sz w:val="22"/>
                <w:szCs w:val="22"/>
                <w:lang w:val="en-US" w:eastAsia="en-CA"/>
              </w:rPr>
            </w:pPr>
            <w:r w:rsidRPr="009609A8">
              <w:rPr>
                <w:rFonts w:ascii="Arial" w:hAnsi="Arial" w:cs="Arial"/>
                <w:bCs/>
                <w:color w:val="000000"/>
                <w:sz w:val="22"/>
                <w:szCs w:val="22"/>
                <w:lang w:val="en-US" w:eastAsia="en-CA"/>
              </w:rPr>
              <w:t>nifedipine</w:t>
            </w:r>
            <w:r w:rsidRPr="009609A8">
              <w:rPr>
                <w:rFonts w:ascii="Arial" w:hAnsi="Arial" w:cs="Arial"/>
                <w:color w:val="000000"/>
                <w:sz w:val="22"/>
                <w:szCs w:val="22"/>
                <w:lang w:val="en-US" w:eastAsia="en-CA"/>
              </w:rPr>
              <w:t xml:space="preserve"> </w:t>
            </w:r>
          </w:p>
          <w:p w:rsidR="00BC486A" w:rsidRPr="009609A8" w:rsidRDefault="00BC486A" w:rsidP="00BC486A">
            <w:pPr>
              <w:numPr>
                <w:ilvl w:val="0"/>
                <w:numId w:val="40"/>
              </w:numPr>
              <w:spacing w:line="288" w:lineRule="auto"/>
              <w:ind w:left="3648" w:right="120" w:hanging="3378"/>
              <w:rPr>
                <w:rFonts w:ascii="Arial" w:hAnsi="Arial" w:cs="Arial"/>
                <w:color w:val="000000"/>
                <w:sz w:val="22"/>
                <w:szCs w:val="22"/>
                <w:lang w:val="en-US" w:eastAsia="en-CA"/>
              </w:rPr>
            </w:pPr>
            <w:r w:rsidRPr="009609A8">
              <w:rPr>
                <w:rFonts w:ascii="Arial" w:hAnsi="Arial" w:cs="Arial"/>
                <w:bCs/>
                <w:color w:val="000000"/>
                <w:sz w:val="22"/>
                <w:szCs w:val="22"/>
                <w:lang w:val="en-US" w:eastAsia="en-CA"/>
              </w:rPr>
              <w:t>nimodipine</w:t>
            </w:r>
            <w:r w:rsidRPr="009609A8">
              <w:rPr>
                <w:rFonts w:ascii="Arial" w:hAnsi="Arial" w:cs="Arial"/>
                <w:color w:val="000000"/>
                <w:sz w:val="22"/>
                <w:szCs w:val="22"/>
                <w:lang w:val="en-US" w:eastAsia="en-CA"/>
              </w:rPr>
              <w:t xml:space="preserve"> </w:t>
            </w:r>
          </w:p>
          <w:p w:rsidR="00BC486A" w:rsidRPr="009609A8" w:rsidRDefault="00BC486A" w:rsidP="00BC486A">
            <w:pPr>
              <w:numPr>
                <w:ilvl w:val="0"/>
                <w:numId w:val="40"/>
              </w:numPr>
              <w:spacing w:line="288" w:lineRule="auto"/>
              <w:ind w:left="3648" w:right="120" w:hanging="3378"/>
              <w:rPr>
                <w:rFonts w:ascii="Arial" w:hAnsi="Arial" w:cs="Arial"/>
                <w:color w:val="000000"/>
                <w:sz w:val="22"/>
                <w:szCs w:val="22"/>
                <w:lang w:val="en-US" w:eastAsia="en-CA"/>
              </w:rPr>
            </w:pPr>
            <w:r w:rsidRPr="009609A8">
              <w:rPr>
                <w:rFonts w:ascii="Arial" w:hAnsi="Arial" w:cs="Arial"/>
                <w:bCs/>
                <w:color w:val="000000"/>
                <w:sz w:val="22"/>
                <w:szCs w:val="22"/>
                <w:lang w:val="en-US" w:eastAsia="en-CA"/>
              </w:rPr>
              <w:t>nitrendipine</w:t>
            </w:r>
            <w:r w:rsidRPr="009609A8">
              <w:rPr>
                <w:rFonts w:ascii="Arial" w:hAnsi="Arial" w:cs="Arial"/>
                <w:color w:val="000000"/>
                <w:sz w:val="22"/>
                <w:szCs w:val="22"/>
                <w:lang w:val="en-US" w:eastAsia="en-CA"/>
              </w:rPr>
              <w:t xml:space="preserve"> </w:t>
            </w:r>
          </w:p>
          <w:p w:rsidR="00BC486A" w:rsidRPr="00004D65" w:rsidRDefault="00BC486A" w:rsidP="007405AE">
            <w:pPr>
              <w:pStyle w:val="ListParagraph"/>
              <w:ind w:left="0"/>
              <w:rPr>
                <w:rFonts w:ascii="Arial" w:hAnsi="Arial" w:cs="Arial"/>
                <w:sz w:val="22"/>
                <w:szCs w:val="22"/>
              </w:rPr>
            </w:pPr>
            <w:r w:rsidRPr="00004D65">
              <w:rPr>
                <w:rFonts w:ascii="Arial" w:hAnsi="Arial" w:cs="Arial"/>
                <w:sz w:val="22"/>
                <w:szCs w:val="22"/>
              </w:rPr>
              <w:t>Non-dihydropyridines (cardiac effect):</w:t>
            </w:r>
          </w:p>
          <w:p w:rsidR="00BC486A" w:rsidRPr="00004D65" w:rsidRDefault="00BC486A" w:rsidP="00BC486A">
            <w:pPr>
              <w:pStyle w:val="ListParagraph"/>
              <w:numPr>
                <w:ilvl w:val="0"/>
                <w:numId w:val="37"/>
              </w:numPr>
              <w:rPr>
                <w:rFonts w:ascii="Arial" w:hAnsi="Arial" w:cs="Arial"/>
                <w:sz w:val="22"/>
                <w:szCs w:val="22"/>
              </w:rPr>
            </w:pPr>
            <w:r w:rsidRPr="00004D65">
              <w:rPr>
                <w:rFonts w:ascii="Arial" w:hAnsi="Arial" w:cs="Arial"/>
                <w:sz w:val="22"/>
                <w:szCs w:val="22"/>
              </w:rPr>
              <w:t>diltiazem</w:t>
            </w:r>
          </w:p>
          <w:p w:rsidR="00BC486A" w:rsidRPr="00004D65" w:rsidRDefault="00BC486A" w:rsidP="00BC486A">
            <w:pPr>
              <w:pStyle w:val="ListParagraph"/>
              <w:numPr>
                <w:ilvl w:val="0"/>
                <w:numId w:val="37"/>
              </w:numPr>
              <w:rPr>
                <w:rFonts w:ascii="Arial" w:hAnsi="Arial" w:cs="Arial"/>
                <w:sz w:val="22"/>
                <w:szCs w:val="22"/>
              </w:rPr>
            </w:pPr>
            <w:r w:rsidRPr="00004D65">
              <w:rPr>
                <w:rFonts w:ascii="Arial" w:hAnsi="Arial" w:cs="Arial"/>
                <w:sz w:val="22"/>
                <w:szCs w:val="22"/>
              </w:rPr>
              <w:t>verapamil</w:t>
            </w:r>
          </w:p>
        </w:tc>
        <w:tc>
          <w:tcPr>
            <w:tcW w:w="5958" w:type="dxa"/>
          </w:tcPr>
          <w:p w:rsidR="00BC486A" w:rsidRDefault="00BC486A" w:rsidP="004075ED">
            <w:pPr>
              <w:pStyle w:val="NormalWeb"/>
              <w:spacing w:before="0" w:beforeAutospacing="0" w:after="0" w:afterAutospacing="0"/>
              <w:ind w:left="164"/>
              <w:rPr>
                <w:ins w:id="5" w:author="A00747115" w:date="2009-05-13T11:20:00Z"/>
                <w:rFonts w:ascii="Arial" w:hAnsi="Arial" w:cs="Arial"/>
                <w:color w:val="000000" w:themeColor="text1"/>
                <w:sz w:val="22"/>
                <w:szCs w:val="22"/>
                <w:lang w:val="en-US"/>
              </w:rPr>
            </w:pPr>
            <w:r w:rsidRPr="004075ED">
              <w:rPr>
                <w:rFonts w:ascii="Arial" w:hAnsi="Arial" w:cs="Arial"/>
                <w:color w:val="000000" w:themeColor="text1"/>
                <w:sz w:val="22"/>
                <w:szCs w:val="22"/>
                <w:lang w:val="en-US"/>
              </w:rPr>
              <w:t>By blocking calcium entry into cardiac and vascular smooth muscle cells, calcium channel blockers cause:</w:t>
            </w:r>
          </w:p>
          <w:p w:rsidR="004075ED" w:rsidRPr="004075ED" w:rsidRDefault="004075ED" w:rsidP="004075ED">
            <w:pPr>
              <w:pStyle w:val="NormalWeb"/>
              <w:spacing w:before="0" w:beforeAutospacing="0" w:after="0" w:afterAutospacing="0"/>
              <w:ind w:left="164"/>
              <w:rPr>
                <w:rFonts w:ascii="Arial" w:hAnsi="Arial" w:cs="Arial"/>
                <w:color w:val="000000" w:themeColor="text1"/>
                <w:sz w:val="22"/>
                <w:szCs w:val="22"/>
                <w:lang w:val="en-US"/>
              </w:rPr>
            </w:pPr>
          </w:p>
          <w:p w:rsidR="00BC486A" w:rsidRPr="004075ED" w:rsidRDefault="00BC486A" w:rsidP="004075ED">
            <w:pPr>
              <w:pStyle w:val="NormalWeb"/>
              <w:numPr>
                <w:ilvl w:val="0"/>
                <w:numId w:val="41"/>
              </w:numPr>
              <w:spacing w:before="0" w:beforeAutospacing="0" w:after="0" w:afterAutospacing="0"/>
              <w:ind w:left="738" w:hanging="214"/>
              <w:rPr>
                <w:rFonts w:ascii="Arial" w:hAnsi="Arial" w:cs="Arial"/>
                <w:color w:val="000000" w:themeColor="text1"/>
                <w:sz w:val="22"/>
                <w:szCs w:val="22"/>
                <w:lang w:val="en-US"/>
              </w:rPr>
            </w:pPr>
            <w:r w:rsidRPr="004075ED">
              <w:rPr>
                <w:rFonts w:ascii="Arial" w:hAnsi="Arial" w:cs="Arial"/>
                <w:color w:val="000000" w:themeColor="text1"/>
                <w:sz w:val="22"/>
                <w:szCs w:val="22"/>
                <w:lang w:val="en-US"/>
              </w:rPr>
              <w:t xml:space="preserve">vascular smooth muscle relaxation (vasodilation), </w:t>
            </w:r>
          </w:p>
          <w:p w:rsidR="00BC486A" w:rsidRPr="004075ED" w:rsidRDefault="00BC486A" w:rsidP="004075ED">
            <w:pPr>
              <w:pStyle w:val="NormalWeb"/>
              <w:numPr>
                <w:ilvl w:val="0"/>
                <w:numId w:val="41"/>
              </w:numPr>
              <w:spacing w:before="0" w:beforeAutospacing="0" w:after="0" w:afterAutospacing="0"/>
              <w:ind w:left="738" w:hanging="214"/>
              <w:rPr>
                <w:rFonts w:ascii="Arial" w:hAnsi="Arial" w:cs="Arial"/>
                <w:color w:val="000000" w:themeColor="text1"/>
                <w:sz w:val="22"/>
                <w:szCs w:val="22"/>
                <w:lang w:val="en-US"/>
              </w:rPr>
            </w:pPr>
            <w:r w:rsidRPr="004075ED">
              <w:rPr>
                <w:rFonts w:ascii="Arial" w:hAnsi="Arial" w:cs="Arial"/>
                <w:color w:val="000000" w:themeColor="text1"/>
                <w:sz w:val="22"/>
                <w:szCs w:val="22"/>
                <w:lang w:val="en-US"/>
              </w:rPr>
              <w:t>decreased myocardial force generation (negative inotropy)</w:t>
            </w:r>
            <w:r w:rsidR="004075ED">
              <w:rPr>
                <w:rFonts w:ascii="Arial" w:hAnsi="Arial" w:cs="Arial"/>
                <w:color w:val="000000" w:themeColor="text1"/>
                <w:sz w:val="22"/>
                <w:szCs w:val="22"/>
                <w:lang w:val="en-US"/>
              </w:rPr>
              <w:t>,</w:t>
            </w:r>
          </w:p>
          <w:p w:rsidR="00BC486A" w:rsidRPr="004075ED" w:rsidRDefault="00BC486A" w:rsidP="004075ED">
            <w:pPr>
              <w:pStyle w:val="NormalWeb"/>
              <w:numPr>
                <w:ilvl w:val="0"/>
                <w:numId w:val="41"/>
              </w:numPr>
              <w:spacing w:before="0" w:beforeAutospacing="0" w:after="0" w:afterAutospacing="0"/>
              <w:ind w:left="738" w:hanging="214"/>
              <w:rPr>
                <w:rFonts w:ascii="Arial" w:hAnsi="Arial" w:cs="Arial"/>
                <w:color w:val="000000" w:themeColor="text1"/>
                <w:sz w:val="22"/>
                <w:szCs w:val="22"/>
                <w:lang w:val="en-US"/>
              </w:rPr>
            </w:pPr>
            <w:r w:rsidRPr="004075ED">
              <w:rPr>
                <w:rFonts w:ascii="Arial" w:hAnsi="Arial" w:cs="Arial"/>
                <w:color w:val="000000" w:themeColor="text1"/>
                <w:sz w:val="22"/>
                <w:szCs w:val="22"/>
                <w:lang w:val="en-US"/>
              </w:rPr>
              <w:t xml:space="preserve">decreased heart rate (negative chronotropy), and </w:t>
            </w:r>
          </w:p>
          <w:p w:rsidR="00BC486A" w:rsidRDefault="00BC486A" w:rsidP="004075ED">
            <w:pPr>
              <w:pStyle w:val="NormalWeb"/>
              <w:numPr>
                <w:ilvl w:val="0"/>
                <w:numId w:val="41"/>
              </w:numPr>
              <w:spacing w:before="0" w:beforeAutospacing="0" w:after="0" w:afterAutospacing="0"/>
              <w:ind w:left="738" w:hanging="214"/>
              <w:rPr>
                <w:rFonts w:ascii="Arial" w:hAnsi="Arial" w:cs="Arial"/>
                <w:color w:val="000000" w:themeColor="text1"/>
                <w:sz w:val="22"/>
                <w:szCs w:val="22"/>
                <w:lang w:val="en-US"/>
              </w:rPr>
            </w:pPr>
            <w:r w:rsidRPr="004075ED">
              <w:rPr>
                <w:rFonts w:ascii="Arial" w:hAnsi="Arial" w:cs="Arial"/>
                <w:color w:val="000000" w:themeColor="text1"/>
                <w:sz w:val="22"/>
                <w:szCs w:val="22"/>
                <w:lang w:val="en-US"/>
              </w:rPr>
              <w:t xml:space="preserve">decreased conduction velocity within the heart (negative dromotropy), particularly at the </w:t>
            </w:r>
            <w:hyperlink r:id="rId34" w:history="1">
              <w:r w:rsidRPr="004075ED">
                <w:rPr>
                  <w:rStyle w:val="Hyperlink"/>
                  <w:rFonts w:ascii="Arial" w:hAnsi="Arial" w:cs="Arial"/>
                  <w:color w:val="000000" w:themeColor="text1"/>
                  <w:sz w:val="22"/>
                  <w:szCs w:val="22"/>
                  <w:u w:val="none"/>
                  <w:lang w:val="en-US"/>
                </w:rPr>
                <w:t>atrioventricular node</w:t>
              </w:r>
            </w:hyperlink>
            <w:r w:rsidRPr="004075ED">
              <w:rPr>
                <w:rFonts w:ascii="Arial" w:hAnsi="Arial" w:cs="Arial"/>
                <w:color w:val="000000" w:themeColor="text1"/>
                <w:sz w:val="22"/>
                <w:szCs w:val="22"/>
                <w:lang w:val="en-US"/>
              </w:rPr>
              <w:t>.</w:t>
            </w:r>
          </w:p>
          <w:p w:rsidR="004075ED" w:rsidRPr="004075ED" w:rsidRDefault="004075ED" w:rsidP="004075ED">
            <w:pPr>
              <w:pStyle w:val="NormalWeb"/>
              <w:spacing w:before="0" w:beforeAutospacing="0" w:after="0" w:afterAutospacing="0"/>
              <w:ind w:left="164"/>
              <w:rPr>
                <w:rFonts w:ascii="Arial" w:hAnsi="Arial" w:cs="Arial"/>
                <w:color w:val="000000" w:themeColor="text1"/>
                <w:sz w:val="22"/>
                <w:szCs w:val="22"/>
                <w:lang w:val="en-US"/>
              </w:rPr>
            </w:pPr>
          </w:p>
          <w:p w:rsidR="00BC486A" w:rsidRDefault="004075ED" w:rsidP="004075ED">
            <w:pPr>
              <w:pStyle w:val="NormalWeb"/>
              <w:spacing w:before="0" w:beforeAutospacing="0" w:after="0" w:afterAutospacing="0"/>
              <w:ind w:left="164"/>
              <w:rPr>
                <w:rFonts w:ascii="Arial" w:hAnsi="Arial" w:cs="Arial"/>
                <w:color w:val="000000" w:themeColor="text1"/>
                <w:sz w:val="22"/>
                <w:szCs w:val="22"/>
                <w:lang w:val="en-US"/>
              </w:rPr>
            </w:pPr>
            <w:r>
              <w:rPr>
                <w:rFonts w:ascii="Arial" w:hAnsi="Arial" w:cs="Arial"/>
                <w:color w:val="000000" w:themeColor="text1"/>
                <w:sz w:val="22"/>
                <w:szCs w:val="22"/>
                <w:lang w:val="en-US"/>
              </w:rPr>
              <w:t>These drugs may c</w:t>
            </w:r>
            <w:r w:rsidR="00BC486A" w:rsidRPr="004075ED">
              <w:rPr>
                <w:rFonts w:ascii="Arial" w:hAnsi="Arial" w:cs="Arial"/>
                <w:color w:val="000000" w:themeColor="text1"/>
                <w:sz w:val="22"/>
                <w:szCs w:val="22"/>
                <w:lang w:val="en-US"/>
              </w:rPr>
              <w:t>ause flushing, headache, hypotension, edema and reflex tachycardia</w:t>
            </w:r>
            <w:r>
              <w:rPr>
                <w:rFonts w:ascii="Arial" w:hAnsi="Arial" w:cs="Arial"/>
                <w:color w:val="000000" w:themeColor="text1"/>
                <w:sz w:val="22"/>
                <w:szCs w:val="22"/>
                <w:lang w:val="en-US"/>
              </w:rPr>
              <w:t>.</w:t>
            </w:r>
          </w:p>
          <w:p w:rsidR="004075ED" w:rsidRPr="004075ED" w:rsidRDefault="004075ED" w:rsidP="004075ED">
            <w:pPr>
              <w:pStyle w:val="NormalWeb"/>
              <w:spacing w:before="0" w:beforeAutospacing="0" w:after="0" w:afterAutospacing="0"/>
              <w:ind w:left="164"/>
              <w:rPr>
                <w:rFonts w:ascii="Arial" w:hAnsi="Arial" w:cs="Arial"/>
                <w:color w:val="000000" w:themeColor="text1"/>
                <w:sz w:val="22"/>
                <w:szCs w:val="22"/>
                <w:lang w:val="en-US"/>
              </w:rPr>
            </w:pPr>
          </w:p>
          <w:p w:rsidR="00BC486A" w:rsidRPr="00004D65" w:rsidRDefault="00BC486A" w:rsidP="00B3448B">
            <w:pPr>
              <w:pStyle w:val="NormalWeb"/>
              <w:spacing w:before="0" w:beforeAutospacing="0" w:after="0" w:afterAutospacing="0"/>
              <w:ind w:left="164"/>
              <w:rPr>
                <w:rFonts w:ascii="Arial" w:hAnsi="Arial" w:cs="Arial"/>
                <w:color w:val="000000"/>
                <w:sz w:val="22"/>
                <w:szCs w:val="22"/>
                <w:lang w:val="en-US"/>
              </w:rPr>
            </w:pPr>
            <w:r w:rsidRPr="004075ED">
              <w:rPr>
                <w:rFonts w:ascii="Arial" w:hAnsi="Arial" w:cs="Arial"/>
                <w:color w:val="000000" w:themeColor="text1"/>
                <w:sz w:val="22"/>
                <w:szCs w:val="22"/>
                <w:lang w:val="en-US"/>
              </w:rPr>
              <w:t xml:space="preserve">Not combined with beta blockers or used in patients with bradycardia to avoid </w:t>
            </w:r>
            <w:r w:rsidR="00562792">
              <w:rPr>
                <w:rFonts w:ascii="Arial" w:hAnsi="Arial" w:cs="Arial"/>
                <w:color w:val="000000"/>
                <w:sz w:val="22"/>
                <w:szCs w:val="22"/>
                <w:lang w:val="en-US"/>
              </w:rPr>
              <w:t xml:space="preserve">beta-blocker-induced </w:t>
            </w:r>
            <w:r w:rsidRPr="004075ED">
              <w:rPr>
                <w:rFonts w:ascii="Arial" w:hAnsi="Arial" w:cs="Arial"/>
                <w:color w:val="000000" w:themeColor="text1"/>
                <w:sz w:val="22"/>
                <w:szCs w:val="22"/>
                <w:lang w:val="en-US"/>
              </w:rPr>
              <w:t xml:space="preserve">AV node block </w:t>
            </w:r>
            <w:r w:rsidR="00B3448B">
              <w:rPr>
                <w:rFonts w:ascii="Arial" w:hAnsi="Arial" w:cs="Arial"/>
                <w:color w:val="000000" w:themeColor="text1"/>
                <w:sz w:val="22"/>
                <w:szCs w:val="22"/>
                <w:lang w:val="en-US"/>
              </w:rPr>
              <w:t>or</w:t>
            </w:r>
            <w:r w:rsidR="00B3448B" w:rsidRPr="004075ED">
              <w:rPr>
                <w:rFonts w:ascii="Arial" w:hAnsi="Arial" w:cs="Arial"/>
                <w:color w:val="000000" w:themeColor="text1"/>
                <w:sz w:val="22"/>
                <w:szCs w:val="22"/>
                <w:lang w:val="en-US"/>
              </w:rPr>
              <w:t xml:space="preserve"> </w:t>
            </w:r>
            <w:r w:rsidRPr="004075ED">
              <w:rPr>
                <w:rFonts w:ascii="Arial" w:hAnsi="Arial" w:cs="Arial"/>
                <w:color w:val="000000" w:themeColor="text1"/>
                <w:sz w:val="22"/>
                <w:szCs w:val="22"/>
                <w:lang w:val="en-US"/>
              </w:rPr>
              <w:t>decreased  myocardial contractility</w:t>
            </w:r>
            <w:r w:rsidR="004075ED">
              <w:rPr>
                <w:rFonts w:ascii="Arial" w:hAnsi="Arial" w:cs="Arial"/>
                <w:color w:val="000000" w:themeColor="text1"/>
                <w:sz w:val="22"/>
                <w:szCs w:val="22"/>
                <w:lang w:val="en-US"/>
              </w:rPr>
              <w:t>.</w:t>
            </w:r>
          </w:p>
        </w:tc>
      </w:tr>
    </w:tbl>
    <w:p w:rsidR="00BC486A" w:rsidRPr="00045E28" w:rsidRDefault="00BC486A" w:rsidP="00BC486A">
      <w:pPr>
        <w:pStyle w:val="ListParagraph"/>
        <w:ind w:left="0" w:firstLine="360"/>
        <w:rPr>
          <w:rFonts w:ascii="Arial" w:hAnsi="Arial" w:cs="Arial"/>
          <w:color w:val="000000"/>
          <w:sz w:val="16"/>
          <w:szCs w:val="16"/>
          <w:lang w:val="en-US"/>
        </w:rPr>
      </w:pPr>
      <w:r w:rsidRPr="00045E28">
        <w:rPr>
          <w:rFonts w:ascii="Arial" w:hAnsi="Arial" w:cs="Arial"/>
          <w:sz w:val="16"/>
          <w:szCs w:val="16"/>
        </w:rPr>
        <w:t>Adapted from:</w:t>
      </w:r>
      <w:r w:rsidRPr="00045E28">
        <w:rPr>
          <w:rFonts w:ascii="Arial" w:hAnsi="Arial" w:cs="Arial"/>
          <w:color w:val="000000"/>
          <w:sz w:val="16"/>
          <w:szCs w:val="16"/>
          <w:lang w:val="en-US"/>
        </w:rPr>
        <w:t xml:space="preserve"> http://www.cvpharmacology.com/antihypertensive/antihypertensive.htm</w:t>
      </w:r>
    </w:p>
    <w:p w:rsidR="00BC486A" w:rsidRPr="00C174DB" w:rsidRDefault="00BC486A" w:rsidP="00BC486A">
      <w:pPr>
        <w:pStyle w:val="ListParagraph"/>
        <w:ind w:left="360"/>
        <w:rPr>
          <w:rFonts w:ascii="Arial" w:hAnsi="Arial" w:cs="Arial"/>
          <w:sz w:val="22"/>
          <w:szCs w:val="22"/>
        </w:rPr>
      </w:pPr>
    </w:p>
    <w:p w:rsidR="00E842FC" w:rsidRDefault="00E842FC" w:rsidP="00D33C34">
      <w:pPr>
        <w:pStyle w:val="ListParagraph"/>
        <w:ind w:left="360"/>
        <w:rPr>
          <w:rFonts w:ascii="Arial" w:hAnsi="Arial" w:cs="Arial"/>
          <w:sz w:val="22"/>
          <w:szCs w:val="22"/>
        </w:rPr>
      </w:pPr>
    </w:p>
    <w:p w:rsidR="00922409" w:rsidRDefault="00922409" w:rsidP="00922409">
      <w:pPr>
        <w:pStyle w:val="ListParagraph"/>
        <w:ind w:left="360"/>
        <w:rPr>
          <w:rFonts w:ascii="Arial" w:hAnsi="Arial" w:cs="Arial"/>
          <w:sz w:val="22"/>
          <w:szCs w:val="22"/>
        </w:rPr>
      </w:pPr>
      <w:r>
        <w:rPr>
          <w:rFonts w:ascii="Arial" w:hAnsi="Arial" w:cs="Arial"/>
          <w:sz w:val="22"/>
          <w:szCs w:val="22"/>
        </w:rPr>
        <w:t>(h2) Vasodilators</w:t>
      </w:r>
    </w:p>
    <w:p w:rsidR="00922409" w:rsidRDefault="00922409" w:rsidP="00922409">
      <w:pPr>
        <w:pStyle w:val="ListParagraph"/>
        <w:ind w:left="360"/>
        <w:rPr>
          <w:rFonts w:ascii="Arial" w:hAnsi="Arial" w:cs="Arial"/>
          <w:sz w:val="22"/>
          <w:szCs w:val="22"/>
        </w:rPr>
      </w:pPr>
    </w:p>
    <w:p w:rsidR="00922409" w:rsidRDefault="00922409" w:rsidP="00922409">
      <w:pPr>
        <w:pStyle w:val="ListParagraph"/>
        <w:ind w:left="360"/>
        <w:rPr>
          <w:rFonts w:ascii="Arial" w:hAnsi="Arial" w:cs="Arial"/>
          <w:sz w:val="22"/>
          <w:szCs w:val="22"/>
        </w:rPr>
      </w:pPr>
      <w:r>
        <w:rPr>
          <w:rFonts w:ascii="Arial" w:hAnsi="Arial" w:cs="Arial"/>
          <w:sz w:val="22"/>
          <w:szCs w:val="22"/>
        </w:rPr>
        <w:t xml:space="preserve">Vasodilators </w:t>
      </w:r>
      <w:r w:rsidRPr="00922409">
        <w:rPr>
          <w:rFonts w:ascii="Arial" w:hAnsi="Arial" w:cs="Arial"/>
          <w:b/>
          <w:sz w:val="22"/>
          <w:szCs w:val="22"/>
        </w:rPr>
        <w:t>reduce the force against which the heart has to pump</w:t>
      </w:r>
      <w:r>
        <w:rPr>
          <w:rFonts w:ascii="Arial" w:hAnsi="Arial" w:cs="Arial"/>
          <w:sz w:val="22"/>
          <w:szCs w:val="22"/>
        </w:rPr>
        <w:t xml:space="preserve"> by reducing peripheral vascular resistance. </w:t>
      </w:r>
    </w:p>
    <w:p w:rsidR="00922409" w:rsidRDefault="00922409" w:rsidP="00922409">
      <w:pPr>
        <w:pStyle w:val="ListParagraph"/>
        <w:ind w:left="360"/>
        <w:rPr>
          <w:rFonts w:ascii="Arial" w:hAnsi="Arial" w:cs="Arial"/>
          <w:sz w:val="22"/>
          <w:szCs w:val="22"/>
        </w:rPr>
      </w:pPr>
    </w:p>
    <w:p w:rsidR="00922409" w:rsidRDefault="00922409" w:rsidP="00922409">
      <w:pPr>
        <w:pStyle w:val="ListParagraph"/>
        <w:ind w:left="360"/>
        <w:rPr>
          <w:rFonts w:ascii="Arial" w:hAnsi="Arial" w:cs="Arial"/>
          <w:sz w:val="22"/>
          <w:szCs w:val="22"/>
        </w:rPr>
      </w:pPr>
      <w:r>
        <w:rPr>
          <w:rFonts w:ascii="Arial" w:hAnsi="Arial" w:cs="Arial"/>
          <w:sz w:val="22"/>
          <w:szCs w:val="22"/>
        </w:rPr>
        <w:t>If you have a given volume of water flowing through a garden hose, and you block some of the flow with your thumb, what happens? The pressure of the water flow increases at the outlet, resulting in a more forceful spray. Now imagine moving your thumb away from the outlet, thereby enlarging the opening, and what happens? The pressure drops and the flow is less forceful.  With vasodilators, we are enlarging the channels through which blood flows, and so blood pressure is reduced.</w:t>
      </w:r>
    </w:p>
    <w:p w:rsidR="00922409" w:rsidRDefault="00922409" w:rsidP="00922409">
      <w:pPr>
        <w:pStyle w:val="ListParagraph"/>
        <w:ind w:left="360"/>
        <w:rPr>
          <w:rFonts w:ascii="Arial" w:hAnsi="Arial" w:cs="Arial"/>
          <w:sz w:val="22"/>
          <w:szCs w:val="22"/>
        </w:rPr>
      </w:pPr>
    </w:p>
    <w:p w:rsidR="00B3448B" w:rsidRDefault="00B3448B" w:rsidP="00B3448B">
      <w:pPr>
        <w:pStyle w:val="ListParagraph"/>
        <w:ind w:left="360"/>
        <w:rPr>
          <w:rFonts w:ascii="Arial" w:hAnsi="Arial" w:cs="Arial"/>
          <w:sz w:val="22"/>
          <w:szCs w:val="22"/>
        </w:rPr>
      </w:pPr>
      <w:r>
        <w:rPr>
          <w:rFonts w:ascii="Arial" w:hAnsi="Arial" w:cs="Arial"/>
          <w:sz w:val="22"/>
          <w:szCs w:val="22"/>
        </w:rPr>
        <w:t>In considering how these drugs work, it is important to know that:</w:t>
      </w:r>
    </w:p>
    <w:p w:rsidR="00B3448B" w:rsidRDefault="00B3448B" w:rsidP="00B3448B">
      <w:pPr>
        <w:pStyle w:val="ListParagraph"/>
        <w:ind w:left="360"/>
        <w:rPr>
          <w:rFonts w:ascii="Arial" w:hAnsi="Arial" w:cs="Arial"/>
          <w:sz w:val="22"/>
          <w:szCs w:val="22"/>
        </w:rPr>
      </w:pPr>
    </w:p>
    <w:p w:rsidR="00B3448B" w:rsidRPr="003B795E" w:rsidRDefault="00B3448B" w:rsidP="00B3448B">
      <w:pPr>
        <w:pStyle w:val="ListParagraph"/>
        <w:numPr>
          <w:ilvl w:val="0"/>
          <w:numId w:val="59"/>
        </w:numPr>
        <w:rPr>
          <w:rFonts w:ascii="Arial" w:hAnsi="Arial" w:cs="Arial"/>
          <w:b/>
          <w:bCs/>
          <w:sz w:val="22"/>
          <w:szCs w:val="22"/>
          <w:lang w:val="en-US"/>
        </w:rPr>
      </w:pPr>
      <w:r w:rsidRPr="003B795E">
        <w:rPr>
          <w:rFonts w:ascii="Arial" w:hAnsi="Arial" w:cs="Arial"/>
          <w:b/>
          <w:bCs/>
          <w:sz w:val="22"/>
          <w:szCs w:val="22"/>
          <w:lang w:val="en-US"/>
        </w:rPr>
        <w:t xml:space="preserve">Mean arterial blood pressure = stroke volume </w:t>
      </w:r>
      <w:r w:rsidRPr="00B3448B">
        <w:rPr>
          <w:rFonts w:ascii="Arial" w:hAnsi="Arial" w:cs="Arial"/>
          <w:b/>
          <w:bCs/>
          <w:i/>
          <w:sz w:val="22"/>
          <w:szCs w:val="22"/>
          <w:lang w:val="en-US"/>
        </w:rPr>
        <w:t>x</w:t>
      </w:r>
      <w:r w:rsidRPr="003B795E">
        <w:rPr>
          <w:rFonts w:ascii="Arial" w:hAnsi="Arial" w:cs="Arial"/>
          <w:b/>
          <w:bCs/>
          <w:sz w:val="22"/>
          <w:szCs w:val="22"/>
          <w:lang w:val="en-US"/>
        </w:rPr>
        <w:t xml:space="preserve"> total peripheral resistance</w:t>
      </w:r>
    </w:p>
    <w:p w:rsidR="00F936F8" w:rsidRDefault="00B3448B" w:rsidP="00F936F8">
      <w:pPr>
        <w:pStyle w:val="ListParagraph"/>
        <w:ind w:left="1134"/>
        <w:rPr>
          <w:rFonts w:ascii="Arial" w:hAnsi="Arial" w:cs="Arial"/>
          <w:sz w:val="22"/>
          <w:szCs w:val="22"/>
          <w:lang w:val="en-US"/>
        </w:rPr>
      </w:pPr>
      <w:r>
        <w:rPr>
          <w:rFonts w:ascii="Arial" w:hAnsi="Arial" w:cs="Arial"/>
          <w:sz w:val="22"/>
          <w:szCs w:val="22"/>
          <w:lang w:val="en-US"/>
        </w:rPr>
        <w:t>To reduce blood pressure, we can reduce either factor in the equation.</w:t>
      </w:r>
    </w:p>
    <w:p w:rsidR="00B3448B" w:rsidRPr="001D2C7F" w:rsidRDefault="00B3448B" w:rsidP="00B3448B">
      <w:pPr>
        <w:pStyle w:val="ListParagraph"/>
        <w:ind w:left="360"/>
        <w:rPr>
          <w:rFonts w:ascii="Arial" w:hAnsi="Arial" w:cs="Arial"/>
          <w:sz w:val="22"/>
          <w:szCs w:val="22"/>
        </w:rPr>
      </w:pPr>
    </w:p>
    <w:p w:rsidR="00F936F8" w:rsidRDefault="00F936F8" w:rsidP="00F936F8">
      <w:pPr>
        <w:numPr>
          <w:ilvl w:val="0"/>
          <w:numId w:val="59"/>
        </w:numPr>
        <w:spacing w:before="100" w:beforeAutospacing="1" w:after="100" w:afterAutospacing="1"/>
        <w:rPr>
          <w:rFonts w:ascii="Arial" w:hAnsi="Arial" w:cs="Arial"/>
          <w:sz w:val="22"/>
          <w:szCs w:val="22"/>
          <w:lang w:val="en-US"/>
        </w:rPr>
      </w:pPr>
      <w:r w:rsidRPr="00F936F8">
        <w:rPr>
          <w:rFonts w:ascii="Arial" w:hAnsi="Arial" w:cs="Arial"/>
          <w:b/>
          <w:sz w:val="22"/>
          <w:szCs w:val="22"/>
          <w:lang w:val="en-US"/>
        </w:rPr>
        <w:t xml:space="preserve">Cardiac Output = Heart Rate </w:t>
      </w:r>
      <w:r w:rsidRPr="00F936F8">
        <w:rPr>
          <w:rFonts w:ascii="Arial" w:hAnsi="Arial" w:cs="Arial"/>
          <w:b/>
          <w:i/>
          <w:sz w:val="22"/>
          <w:szCs w:val="22"/>
          <w:lang w:val="en-US"/>
        </w:rPr>
        <w:t>x</w:t>
      </w:r>
      <w:r w:rsidRPr="00F936F8">
        <w:rPr>
          <w:rFonts w:ascii="Arial" w:hAnsi="Arial" w:cs="Arial"/>
          <w:b/>
          <w:sz w:val="22"/>
          <w:szCs w:val="22"/>
          <w:lang w:val="en-US"/>
        </w:rPr>
        <w:t xml:space="preserve"> Stroke Volume </w:t>
      </w:r>
      <w:r w:rsidR="00B3448B" w:rsidRPr="00B3448B">
        <w:rPr>
          <w:rFonts w:ascii="Arial" w:hAnsi="Arial" w:cs="Arial"/>
          <w:sz w:val="22"/>
          <w:szCs w:val="22"/>
          <w:lang w:val="en-US"/>
        </w:rPr>
        <w:t>- Latter is dependent on:</w:t>
      </w:r>
    </w:p>
    <w:p w:rsidR="00B3448B" w:rsidRPr="00B3448B" w:rsidRDefault="00F936F8" w:rsidP="00B3448B">
      <w:pPr>
        <w:numPr>
          <w:ilvl w:val="0"/>
          <w:numId w:val="58"/>
        </w:numPr>
        <w:spacing w:before="100" w:beforeAutospacing="1" w:after="100" w:afterAutospacing="1"/>
        <w:rPr>
          <w:rFonts w:ascii="Arial" w:hAnsi="Arial" w:cs="Arial"/>
          <w:sz w:val="22"/>
          <w:szCs w:val="22"/>
          <w:lang w:val="en-US"/>
        </w:rPr>
      </w:pPr>
      <w:r w:rsidRPr="00F936F8">
        <w:rPr>
          <w:rFonts w:ascii="Arial" w:hAnsi="Arial" w:cs="Arial"/>
          <w:b/>
          <w:sz w:val="22"/>
          <w:szCs w:val="22"/>
          <w:lang w:val="en-US"/>
        </w:rPr>
        <w:t>Preload</w:t>
      </w:r>
      <w:r w:rsidR="00B3448B" w:rsidRPr="00B3448B">
        <w:rPr>
          <w:rFonts w:ascii="Arial" w:hAnsi="Arial" w:cs="Arial"/>
          <w:sz w:val="22"/>
          <w:szCs w:val="22"/>
          <w:lang w:val="en-US"/>
        </w:rPr>
        <w:t xml:space="preserve"> = Left ventricular end diastolic volume i.e. amount of stretch of left ventricle = volume overload</w:t>
      </w:r>
      <w:r w:rsidR="00B3448B" w:rsidRPr="00B3448B">
        <w:rPr>
          <w:rFonts w:ascii="Arial" w:hAnsi="Arial" w:cs="Arial"/>
          <w:sz w:val="22"/>
          <w:szCs w:val="22"/>
        </w:rPr>
        <w:t>. Dilating veins reduces preload because there is less return to the heart.</w:t>
      </w:r>
      <w:r w:rsidR="00B3448B" w:rsidRPr="00B3448B">
        <w:rPr>
          <w:rFonts w:ascii="Arial" w:hAnsi="Arial" w:cs="Arial"/>
          <w:sz w:val="22"/>
          <w:szCs w:val="22"/>
          <w:lang w:val="en-US"/>
        </w:rPr>
        <w:t xml:space="preserve"> </w:t>
      </w:r>
    </w:p>
    <w:p w:rsidR="00B3448B" w:rsidRPr="00B3448B" w:rsidRDefault="00F936F8" w:rsidP="00B3448B">
      <w:pPr>
        <w:numPr>
          <w:ilvl w:val="0"/>
          <w:numId w:val="58"/>
        </w:numPr>
        <w:spacing w:before="100" w:beforeAutospacing="1" w:after="100" w:afterAutospacing="1"/>
        <w:rPr>
          <w:rFonts w:ascii="Arial" w:hAnsi="Arial" w:cs="Arial"/>
          <w:sz w:val="22"/>
          <w:szCs w:val="22"/>
          <w:lang w:val="en-US"/>
        </w:rPr>
      </w:pPr>
      <w:r w:rsidRPr="00F936F8">
        <w:rPr>
          <w:rFonts w:ascii="Arial" w:hAnsi="Arial" w:cs="Arial"/>
          <w:b/>
          <w:sz w:val="22"/>
          <w:szCs w:val="22"/>
          <w:lang w:val="en-US"/>
        </w:rPr>
        <w:t>Afterload</w:t>
      </w:r>
      <w:r w:rsidR="00B3448B" w:rsidRPr="00B3448B">
        <w:rPr>
          <w:rFonts w:ascii="Arial" w:hAnsi="Arial" w:cs="Arial"/>
          <w:sz w:val="22"/>
          <w:szCs w:val="22"/>
          <w:lang w:val="en-US"/>
        </w:rPr>
        <w:t xml:space="preserve"> = Total peripheral resistance</w:t>
      </w:r>
      <w:r w:rsidR="00B3448B" w:rsidRPr="00B3448B">
        <w:rPr>
          <w:rFonts w:ascii="Arial" w:hAnsi="Arial" w:cs="Arial"/>
          <w:sz w:val="22"/>
          <w:szCs w:val="22"/>
        </w:rPr>
        <w:t>; if it increases</w:t>
      </w:r>
      <w:r w:rsidR="00B3448B" w:rsidRPr="00B3448B">
        <w:rPr>
          <w:rFonts w:ascii="Arial" w:hAnsi="Arial" w:cs="Arial"/>
          <w:sz w:val="22"/>
          <w:szCs w:val="22"/>
          <w:lang w:val="en-US"/>
        </w:rPr>
        <w:t xml:space="preserve"> = pressure overload</w:t>
      </w:r>
      <w:r w:rsidR="00B3448B" w:rsidRPr="00B3448B">
        <w:rPr>
          <w:rFonts w:ascii="Arial" w:hAnsi="Arial" w:cs="Arial"/>
          <w:sz w:val="22"/>
          <w:szCs w:val="22"/>
        </w:rPr>
        <w:t>.  Reducing afterload reduces the work of the heart and blood pressure.</w:t>
      </w:r>
      <w:r w:rsidR="00B3448B" w:rsidRPr="00B3448B">
        <w:rPr>
          <w:rFonts w:ascii="Arial" w:hAnsi="Arial" w:cs="Arial"/>
          <w:sz w:val="22"/>
          <w:szCs w:val="22"/>
          <w:lang w:val="en-US"/>
        </w:rPr>
        <w:t xml:space="preserve"> </w:t>
      </w:r>
    </w:p>
    <w:p w:rsidR="00B3448B" w:rsidRPr="00B3448B" w:rsidRDefault="00F936F8" w:rsidP="00B3448B">
      <w:pPr>
        <w:numPr>
          <w:ilvl w:val="0"/>
          <w:numId w:val="58"/>
        </w:numPr>
        <w:spacing w:before="100" w:beforeAutospacing="1" w:after="100" w:afterAutospacing="1"/>
        <w:rPr>
          <w:rFonts w:ascii="Arial" w:hAnsi="Arial" w:cs="Arial"/>
          <w:sz w:val="22"/>
          <w:szCs w:val="22"/>
          <w:lang w:val="en-US"/>
        </w:rPr>
      </w:pPr>
      <w:r w:rsidRPr="00F936F8">
        <w:rPr>
          <w:rFonts w:ascii="Arial" w:hAnsi="Arial" w:cs="Arial"/>
          <w:b/>
          <w:sz w:val="22"/>
          <w:szCs w:val="22"/>
          <w:lang w:val="en-US"/>
        </w:rPr>
        <w:t>Contractility</w:t>
      </w:r>
      <w:r w:rsidR="00B3448B" w:rsidRPr="00B3448B">
        <w:rPr>
          <w:rFonts w:ascii="Arial" w:hAnsi="Arial" w:cs="Arial"/>
          <w:sz w:val="22"/>
          <w:szCs w:val="22"/>
          <w:lang w:val="en-US"/>
        </w:rPr>
        <w:t xml:space="preserve"> = Capacity of myocardium to 'respond to' preload and afterloa</w:t>
      </w:r>
      <w:r w:rsidR="00B3448B" w:rsidRPr="00B3448B">
        <w:rPr>
          <w:rFonts w:ascii="Arial" w:hAnsi="Arial" w:cs="Arial"/>
          <w:sz w:val="22"/>
          <w:szCs w:val="22"/>
        </w:rPr>
        <w:t>d.  Reducing contractility reduces cardiac output.</w:t>
      </w:r>
    </w:p>
    <w:p w:rsidR="00B3448B" w:rsidRDefault="00B3448B" w:rsidP="00922409">
      <w:pPr>
        <w:pStyle w:val="ListParagraph"/>
        <w:ind w:left="360"/>
        <w:rPr>
          <w:rFonts w:ascii="Arial" w:hAnsi="Arial" w:cs="Arial"/>
          <w:sz w:val="22"/>
          <w:szCs w:val="22"/>
        </w:rPr>
      </w:pPr>
    </w:p>
    <w:p w:rsidR="00922409" w:rsidRDefault="00922409" w:rsidP="00922409">
      <w:pPr>
        <w:pStyle w:val="ListParagraph"/>
        <w:ind w:left="360"/>
        <w:rPr>
          <w:rFonts w:ascii="Arial" w:hAnsi="Arial" w:cs="Arial"/>
          <w:sz w:val="22"/>
          <w:szCs w:val="22"/>
        </w:rPr>
      </w:pPr>
      <w:r>
        <w:rPr>
          <w:rFonts w:ascii="Arial" w:hAnsi="Arial" w:cs="Arial"/>
          <w:sz w:val="22"/>
          <w:szCs w:val="22"/>
        </w:rPr>
        <w:t xml:space="preserve">The mechanisms by which these </w:t>
      </w:r>
      <w:r w:rsidR="00B3448B">
        <w:rPr>
          <w:rFonts w:ascii="Arial" w:hAnsi="Arial" w:cs="Arial"/>
          <w:sz w:val="22"/>
          <w:szCs w:val="22"/>
        </w:rPr>
        <w:t xml:space="preserve">antihypertensive </w:t>
      </w:r>
      <w:r>
        <w:rPr>
          <w:rFonts w:ascii="Arial" w:hAnsi="Arial" w:cs="Arial"/>
          <w:sz w:val="22"/>
          <w:szCs w:val="22"/>
        </w:rPr>
        <w:t xml:space="preserve">drugs cause vasodilation </w:t>
      </w:r>
      <w:r w:rsidR="00B3448B">
        <w:rPr>
          <w:rFonts w:ascii="Arial" w:hAnsi="Arial" w:cs="Arial"/>
          <w:sz w:val="22"/>
          <w:szCs w:val="22"/>
        </w:rPr>
        <w:t xml:space="preserve">and therefore influence preload and afterload </w:t>
      </w:r>
      <w:r>
        <w:rPr>
          <w:rFonts w:ascii="Arial" w:hAnsi="Arial" w:cs="Arial"/>
          <w:sz w:val="22"/>
          <w:szCs w:val="22"/>
        </w:rPr>
        <w:t>are tabulated below:</w:t>
      </w:r>
    </w:p>
    <w:p w:rsidR="00922409" w:rsidRDefault="00922409" w:rsidP="00922409">
      <w:pPr>
        <w:pStyle w:val="ListParagraph"/>
        <w:ind w:left="360"/>
        <w:rPr>
          <w:rFonts w:ascii="Arial" w:hAnsi="Arial" w:cs="Arial"/>
          <w:sz w:val="22"/>
          <w:szCs w:val="22"/>
        </w:rPr>
      </w:pPr>
    </w:p>
    <w:tbl>
      <w:tblPr>
        <w:tblW w:w="9396" w:type="dxa"/>
        <w:tblInd w:w="36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FFFF" w:themeFill="background1"/>
        <w:tblLayout w:type="fixed"/>
        <w:tblLook w:val="04A0" w:firstRow="1" w:lastRow="0" w:firstColumn="1" w:lastColumn="0" w:noHBand="0" w:noVBand="1"/>
      </w:tblPr>
      <w:tblGrid>
        <w:gridCol w:w="3438"/>
        <w:gridCol w:w="5958"/>
      </w:tblGrid>
      <w:tr w:rsidR="00922409" w:rsidTr="00DB647B">
        <w:trPr>
          <w:trHeight w:val="341"/>
        </w:trPr>
        <w:tc>
          <w:tcPr>
            <w:tcW w:w="3438" w:type="dxa"/>
            <w:shd w:val="clear" w:color="auto" w:fill="FFFFFF" w:themeFill="background1"/>
            <w:vAlign w:val="center"/>
          </w:tcPr>
          <w:p w:rsidR="00922409" w:rsidRPr="00922409" w:rsidRDefault="00922409" w:rsidP="00922409">
            <w:pPr>
              <w:pStyle w:val="ListParagraph"/>
              <w:ind w:left="0"/>
              <w:jc w:val="center"/>
              <w:rPr>
                <w:rFonts w:ascii="Arial" w:hAnsi="Arial" w:cs="Arial"/>
                <w:b/>
                <w:sz w:val="22"/>
                <w:szCs w:val="22"/>
              </w:rPr>
            </w:pPr>
            <w:r w:rsidRPr="00922409">
              <w:rPr>
                <w:rFonts w:ascii="Arial" w:hAnsi="Arial" w:cs="Arial"/>
                <w:b/>
                <w:sz w:val="22"/>
                <w:szCs w:val="22"/>
              </w:rPr>
              <w:t>Vasodilator Class</w:t>
            </w:r>
          </w:p>
        </w:tc>
        <w:tc>
          <w:tcPr>
            <w:tcW w:w="5958" w:type="dxa"/>
            <w:shd w:val="clear" w:color="auto" w:fill="FFFFFF" w:themeFill="background1"/>
            <w:vAlign w:val="center"/>
          </w:tcPr>
          <w:p w:rsidR="00922409" w:rsidRPr="00922409" w:rsidRDefault="00922409" w:rsidP="00922409">
            <w:pPr>
              <w:pStyle w:val="ListParagraph"/>
              <w:ind w:left="0"/>
              <w:jc w:val="center"/>
              <w:rPr>
                <w:rFonts w:ascii="Arial" w:hAnsi="Arial" w:cs="Arial"/>
                <w:b/>
                <w:sz w:val="22"/>
                <w:szCs w:val="22"/>
              </w:rPr>
            </w:pPr>
            <w:r w:rsidRPr="00922409">
              <w:rPr>
                <w:rFonts w:ascii="Arial" w:hAnsi="Arial" w:cs="Arial"/>
                <w:b/>
                <w:sz w:val="22"/>
                <w:szCs w:val="22"/>
              </w:rPr>
              <w:t>Mechanism of Action and Effects</w:t>
            </w:r>
          </w:p>
        </w:tc>
      </w:tr>
      <w:tr w:rsidR="00922409" w:rsidTr="00DB647B">
        <w:tc>
          <w:tcPr>
            <w:tcW w:w="3438" w:type="dxa"/>
            <w:shd w:val="clear" w:color="auto" w:fill="FFFFFF" w:themeFill="background1"/>
          </w:tcPr>
          <w:p w:rsidR="00922409" w:rsidRPr="00922409" w:rsidRDefault="00922409" w:rsidP="00922409">
            <w:pPr>
              <w:spacing w:line="288" w:lineRule="auto"/>
              <w:ind w:right="748"/>
              <w:rPr>
                <w:rFonts w:ascii="Arial" w:hAnsi="Arial" w:cs="Arial"/>
                <w:color w:val="000000" w:themeColor="text1"/>
                <w:sz w:val="17"/>
                <w:szCs w:val="17"/>
                <w:lang w:val="en-US"/>
              </w:rPr>
            </w:pPr>
            <w:r w:rsidRPr="00922409">
              <w:rPr>
                <w:rFonts w:ascii="Arial" w:hAnsi="Arial" w:cs="Arial"/>
                <w:color w:val="000000" w:themeColor="text1"/>
                <w:sz w:val="22"/>
                <w:szCs w:val="22"/>
                <w:lang w:val="en-US"/>
              </w:rPr>
              <w:t>Angiotensin converting enzyme inhibitors (ACE inhibitors)</w:t>
            </w:r>
            <w:r>
              <w:rPr>
                <w:rFonts w:ascii="Arial" w:hAnsi="Arial" w:cs="Arial"/>
                <w:color w:val="000000" w:themeColor="text1"/>
                <w:sz w:val="22"/>
                <w:szCs w:val="22"/>
                <w:lang w:val="en-US"/>
              </w:rPr>
              <w:t>:</w:t>
            </w:r>
          </w:p>
          <w:p w:rsidR="00922409" w:rsidRPr="00922409" w:rsidRDefault="00922409" w:rsidP="00922409">
            <w:pPr>
              <w:numPr>
                <w:ilvl w:val="0"/>
                <w:numId w:val="43"/>
              </w:numPr>
              <w:spacing w:line="288" w:lineRule="auto"/>
              <w:ind w:right="120" w:hanging="270"/>
              <w:rPr>
                <w:rFonts w:ascii="Arial" w:hAnsi="Arial" w:cs="Arial"/>
                <w:color w:val="000000"/>
                <w:sz w:val="22"/>
                <w:szCs w:val="22"/>
                <w:lang w:val="en-US"/>
              </w:rPr>
            </w:pPr>
            <w:r w:rsidRPr="00922409">
              <w:rPr>
                <w:rFonts w:ascii="Arial" w:hAnsi="Arial" w:cs="Arial"/>
                <w:bCs/>
                <w:color w:val="000000"/>
                <w:sz w:val="22"/>
                <w:szCs w:val="22"/>
                <w:lang w:val="en-US"/>
              </w:rPr>
              <w:t>captopril</w:t>
            </w:r>
            <w:r w:rsidRPr="00922409">
              <w:rPr>
                <w:rFonts w:ascii="Arial" w:hAnsi="Arial" w:cs="Arial"/>
                <w:color w:val="000000"/>
                <w:sz w:val="22"/>
                <w:szCs w:val="22"/>
                <w:lang w:val="en-US"/>
              </w:rPr>
              <w:t xml:space="preserve"> </w:t>
            </w:r>
          </w:p>
          <w:p w:rsidR="00922409" w:rsidRPr="00922409" w:rsidRDefault="00922409" w:rsidP="00922409">
            <w:pPr>
              <w:numPr>
                <w:ilvl w:val="0"/>
                <w:numId w:val="43"/>
              </w:numPr>
              <w:spacing w:line="288" w:lineRule="auto"/>
              <w:ind w:left="3648" w:right="120" w:hanging="3198"/>
              <w:rPr>
                <w:rFonts w:ascii="Arial" w:hAnsi="Arial" w:cs="Arial"/>
                <w:color w:val="000000"/>
                <w:sz w:val="22"/>
                <w:szCs w:val="22"/>
                <w:lang w:val="en-US"/>
              </w:rPr>
            </w:pPr>
            <w:r w:rsidRPr="00922409">
              <w:rPr>
                <w:rFonts w:ascii="Arial" w:hAnsi="Arial" w:cs="Arial"/>
                <w:bCs/>
                <w:color w:val="000000"/>
                <w:sz w:val="22"/>
                <w:szCs w:val="22"/>
                <w:lang w:val="en-US"/>
              </w:rPr>
              <w:t>enalapril</w:t>
            </w:r>
            <w:r w:rsidRPr="00922409">
              <w:rPr>
                <w:rFonts w:ascii="Arial" w:hAnsi="Arial" w:cs="Arial"/>
                <w:color w:val="000000"/>
                <w:sz w:val="22"/>
                <w:szCs w:val="22"/>
                <w:lang w:val="en-US"/>
              </w:rPr>
              <w:t xml:space="preserve"> </w:t>
            </w:r>
          </w:p>
          <w:p w:rsidR="00922409" w:rsidRPr="00922409" w:rsidRDefault="00922409" w:rsidP="00922409">
            <w:pPr>
              <w:numPr>
                <w:ilvl w:val="0"/>
                <w:numId w:val="43"/>
              </w:numPr>
              <w:spacing w:line="288" w:lineRule="auto"/>
              <w:ind w:left="3648" w:right="120" w:hanging="3198"/>
              <w:rPr>
                <w:rFonts w:ascii="Arial" w:hAnsi="Arial" w:cs="Arial"/>
                <w:color w:val="000000"/>
                <w:sz w:val="22"/>
                <w:szCs w:val="22"/>
                <w:lang w:val="en-US"/>
              </w:rPr>
            </w:pPr>
            <w:r w:rsidRPr="00922409">
              <w:rPr>
                <w:rFonts w:ascii="Arial" w:hAnsi="Arial" w:cs="Arial"/>
                <w:bCs/>
                <w:color w:val="000000"/>
                <w:sz w:val="22"/>
                <w:szCs w:val="22"/>
                <w:lang w:val="en-US"/>
              </w:rPr>
              <w:t>fosinopril</w:t>
            </w:r>
            <w:r w:rsidRPr="00922409">
              <w:rPr>
                <w:rFonts w:ascii="Arial" w:hAnsi="Arial" w:cs="Arial"/>
                <w:color w:val="000000"/>
                <w:sz w:val="22"/>
                <w:szCs w:val="22"/>
                <w:lang w:val="en-US"/>
              </w:rPr>
              <w:t xml:space="preserve"> </w:t>
            </w:r>
          </w:p>
          <w:p w:rsidR="00922409" w:rsidRPr="00922409" w:rsidRDefault="00922409" w:rsidP="00922409">
            <w:pPr>
              <w:numPr>
                <w:ilvl w:val="0"/>
                <w:numId w:val="43"/>
              </w:numPr>
              <w:spacing w:line="288" w:lineRule="auto"/>
              <w:ind w:left="3648" w:right="120" w:hanging="3198"/>
              <w:rPr>
                <w:rFonts w:ascii="Arial" w:hAnsi="Arial" w:cs="Arial"/>
                <w:color w:val="000000"/>
                <w:sz w:val="22"/>
                <w:szCs w:val="22"/>
                <w:lang w:val="en-US"/>
              </w:rPr>
            </w:pPr>
            <w:r w:rsidRPr="00922409">
              <w:rPr>
                <w:rFonts w:ascii="Arial" w:hAnsi="Arial" w:cs="Arial"/>
                <w:bCs/>
                <w:color w:val="000000"/>
                <w:sz w:val="22"/>
                <w:szCs w:val="22"/>
                <w:lang w:val="en-US"/>
              </w:rPr>
              <w:t>lisinopril</w:t>
            </w:r>
            <w:r w:rsidRPr="00922409">
              <w:rPr>
                <w:rFonts w:ascii="Arial" w:hAnsi="Arial" w:cs="Arial"/>
                <w:color w:val="000000"/>
                <w:sz w:val="22"/>
                <w:szCs w:val="22"/>
                <w:lang w:val="en-US"/>
              </w:rPr>
              <w:t xml:space="preserve"> </w:t>
            </w:r>
          </w:p>
          <w:p w:rsidR="00922409" w:rsidRPr="00922409" w:rsidRDefault="00922409" w:rsidP="00922409">
            <w:pPr>
              <w:numPr>
                <w:ilvl w:val="0"/>
                <w:numId w:val="43"/>
              </w:numPr>
              <w:spacing w:line="288" w:lineRule="auto"/>
              <w:ind w:left="3648" w:right="120" w:hanging="3198"/>
              <w:rPr>
                <w:rFonts w:ascii="Arial" w:hAnsi="Arial" w:cs="Arial"/>
                <w:color w:val="000000"/>
                <w:sz w:val="22"/>
                <w:szCs w:val="22"/>
                <w:lang w:val="en-US"/>
              </w:rPr>
            </w:pPr>
            <w:r w:rsidRPr="00922409">
              <w:rPr>
                <w:rFonts w:ascii="Arial" w:hAnsi="Arial" w:cs="Arial"/>
                <w:bCs/>
                <w:color w:val="000000"/>
                <w:sz w:val="22"/>
                <w:szCs w:val="22"/>
                <w:lang w:val="en-US"/>
              </w:rPr>
              <w:t>moexipril</w:t>
            </w:r>
            <w:r w:rsidRPr="00922409">
              <w:rPr>
                <w:rFonts w:ascii="Arial" w:hAnsi="Arial" w:cs="Arial"/>
                <w:color w:val="000000"/>
                <w:sz w:val="22"/>
                <w:szCs w:val="22"/>
                <w:lang w:val="en-US"/>
              </w:rPr>
              <w:t xml:space="preserve"> </w:t>
            </w:r>
          </w:p>
          <w:p w:rsidR="00922409" w:rsidRPr="00922409" w:rsidRDefault="00922409" w:rsidP="00922409">
            <w:pPr>
              <w:numPr>
                <w:ilvl w:val="0"/>
                <w:numId w:val="43"/>
              </w:numPr>
              <w:spacing w:line="288" w:lineRule="auto"/>
              <w:ind w:left="3648" w:right="120" w:hanging="3198"/>
              <w:rPr>
                <w:rFonts w:ascii="Arial" w:hAnsi="Arial" w:cs="Arial"/>
                <w:color w:val="000000"/>
                <w:sz w:val="22"/>
                <w:szCs w:val="22"/>
                <w:lang w:val="en-US"/>
              </w:rPr>
            </w:pPr>
            <w:r w:rsidRPr="00922409">
              <w:rPr>
                <w:rFonts w:ascii="Arial" w:hAnsi="Arial" w:cs="Arial"/>
                <w:bCs/>
                <w:color w:val="000000"/>
                <w:sz w:val="22"/>
                <w:szCs w:val="22"/>
                <w:lang w:val="en-US"/>
              </w:rPr>
              <w:t>quinapril</w:t>
            </w:r>
            <w:r w:rsidRPr="00922409">
              <w:rPr>
                <w:rFonts w:ascii="Arial" w:hAnsi="Arial" w:cs="Arial"/>
                <w:color w:val="000000"/>
                <w:sz w:val="22"/>
                <w:szCs w:val="22"/>
                <w:lang w:val="en-US"/>
              </w:rPr>
              <w:t xml:space="preserve"> </w:t>
            </w:r>
          </w:p>
          <w:p w:rsidR="00922409" w:rsidRPr="00922409" w:rsidRDefault="00922409" w:rsidP="00922409">
            <w:pPr>
              <w:numPr>
                <w:ilvl w:val="0"/>
                <w:numId w:val="43"/>
              </w:numPr>
              <w:spacing w:line="288" w:lineRule="auto"/>
              <w:ind w:left="3648" w:right="120" w:hanging="3198"/>
              <w:rPr>
                <w:rFonts w:ascii="Arial" w:hAnsi="Arial" w:cs="Arial"/>
                <w:color w:val="000000"/>
                <w:sz w:val="22"/>
                <w:szCs w:val="22"/>
                <w:lang w:val="en-US"/>
              </w:rPr>
            </w:pPr>
            <w:r w:rsidRPr="00922409">
              <w:rPr>
                <w:rFonts w:ascii="Arial" w:hAnsi="Arial" w:cs="Arial"/>
                <w:bCs/>
                <w:color w:val="000000"/>
                <w:sz w:val="22"/>
                <w:szCs w:val="22"/>
                <w:lang w:val="en-US"/>
              </w:rPr>
              <w:t>ramipril</w:t>
            </w:r>
            <w:r w:rsidRPr="00922409">
              <w:rPr>
                <w:rFonts w:ascii="Arial" w:hAnsi="Arial" w:cs="Arial"/>
                <w:color w:val="000000"/>
                <w:sz w:val="22"/>
                <w:szCs w:val="22"/>
                <w:lang w:val="en-US"/>
              </w:rPr>
              <w:t xml:space="preserve"> </w:t>
            </w:r>
          </w:p>
          <w:p w:rsidR="00922409" w:rsidRPr="00922409" w:rsidRDefault="00922409" w:rsidP="00922409">
            <w:pPr>
              <w:pStyle w:val="ListParagraph"/>
              <w:ind w:left="0"/>
              <w:rPr>
                <w:rFonts w:ascii="Arial" w:hAnsi="Arial" w:cs="Arial"/>
                <w:sz w:val="22"/>
                <w:szCs w:val="22"/>
              </w:rPr>
            </w:pPr>
          </w:p>
        </w:tc>
        <w:tc>
          <w:tcPr>
            <w:tcW w:w="5958" w:type="dxa"/>
            <w:shd w:val="clear" w:color="auto" w:fill="FFFFFF" w:themeFill="background1"/>
          </w:tcPr>
          <w:p w:rsidR="00922409" w:rsidRPr="00922409" w:rsidRDefault="00922409" w:rsidP="00922409">
            <w:pPr>
              <w:pStyle w:val="ListParagraph"/>
              <w:ind w:left="0"/>
              <w:rPr>
                <w:rFonts w:ascii="Arial" w:hAnsi="Arial" w:cs="Arial"/>
                <w:sz w:val="22"/>
                <w:szCs w:val="22"/>
              </w:rPr>
            </w:pPr>
            <w:r w:rsidRPr="00922409">
              <w:rPr>
                <w:rFonts w:ascii="Arial" w:hAnsi="Arial" w:cs="Arial"/>
                <w:sz w:val="22"/>
                <w:szCs w:val="22"/>
              </w:rPr>
              <w:t>Block conversion of angiotensin I</w:t>
            </w:r>
            <w:r w:rsidRPr="00922409">
              <w:rPr>
                <w:rFonts w:ascii="Arial" w:hAnsi="Arial" w:cs="Arial"/>
                <w:sz w:val="22"/>
                <w:szCs w:val="22"/>
              </w:rPr>
              <w:sym w:font="Wingdings" w:char="F0E0"/>
            </w:r>
            <w:r w:rsidRPr="00922409">
              <w:rPr>
                <w:rFonts w:ascii="Arial" w:hAnsi="Arial" w:cs="Arial"/>
                <w:sz w:val="22"/>
                <w:szCs w:val="22"/>
              </w:rPr>
              <w:t xml:space="preserve">angiotensin II.  </w:t>
            </w:r>
          </w:p>
          <w:p w:rsidR="00922409" w:rsidRPr="00922409" w:rsidRDefault="00922409" w:rsidP="00922409">
            <w:pPr>
              <w:pStyle w:val="ListParagraph"/>
              <w:ind w:left="0"/>
              <w:rPr>
                <w:rFonts w:ascii="Arial" w:hAnsi="Arial" w:cs="Arial"/>
                <w:sz w:val="22"/>
                <w:szCs w:val="22"/>
              </w:rPr>
            </w:pPr>
          </w:p>
          <w:p w:rsidR="00922409" w:rsidRPr="00922409" w:rsidRDefault="00922409" w:rsidP="00922409">
            <w:pPr>
              <w:pStyle w:val="ListParagraph"/>
              <w:ind w:left="0"/>
              <w:rPr>
                <w:rFonts w:ascii="Arial" w:hAnsi="Arial" w:cs="Arial"/>
                <w:sz w:val="22"/>
                <w:szCs w:val="22"/>
              </w:rPr>
            </w:pPr>
            <w:r w:rsidRPr="00922409">
              <w:rPr>
                <w:rFonts w:ascii="Arial" w:hAnsi="Arial" w:cs="Arial"/>
                <w:sz w:val="22"/>
                <w:szCs w:val="22"/>
              </w:rPr>
              <w:t xml:space="preserve">Angiotensin II is a potent vasoconstrictor. ACE inhibitors dilate veins and arteries. </w:t>
            </w:r>
          </w:p>
          <w:p w:rsidR="00922409" w:rsidRPr="00922409" w:rsidRDefault="00922409" w:rsidP="00922409">
            <w:pPr>
              <w:pStyle w:val="ListParagraph"/>
              <w:ind w:left="0"/>
              <w:rPr>
                <w:rFonts w:ascii="Arial" w:hAnsi="Arial" w:cs="Arial"/>
                <w:sz w:val="22"/>
                <w:szCs w:val="22"/>
              </w:rPr>
            </w:pPr>
          </w:p>
          <w:p w:rsidR="00922409" w:rsidRPr="00922409" w:rsidRDefault="00922409" w:rsidP="00922409">
            <w:pPr>
              <w:pStyle w:val="ListParagraph"/>
              <w:ind w:left="0"/>
              <w:rPr>
                <w:rFonts w:ascii="Arial" w:hAnsi="Arial" w:cs="Arial"/>
                <w:sz w:val="22"/>
                <w:szCs w:val="22"/>
              </w:rPr>
            </w:pPr>
            <w:r w:rsidRPr="00922409">
              <w:rPr>
                <w:rFonts w:ascii="Arial" w:hAnsi="Arial" w:cs="Arial"/>
                <w:sz w:val="22"/>
                <w:szCs w:val="22"/>
              </w:rPr>
              <w:t xml:space="preserve">Less </w:t>
            </w:r>
            <w:r w:rsidR="00B3448B">
              <w:rPr>
                <w:rFonts w:ascii="Arial" w:hAnsi="Arial" w:cs="Arial"/>
                <w:sz w:val="22"/>
                <w:szCs w:val="22"/>
              </w:rPr>
              <w:t>a</w:t>
            </w:r>
            <w:r w:rsidRPr="00922409">
              <w:rPr>
                <w:rFonts w:ascii="Arial" w:hAnsi="Arial" w:cs="Arial"/>
                <w:sz w:val="22"/>
                <w:szCs w:val="22"/>
              </w:rPr>
              <w:t>ngiotensin II also means less production of aldosterone, resulting in less sodium retention and therefore increased fluid loss.</w:t>
            </w:r>
          </w:p>
          <w:p w:rsidR="00922409" w:rsidRPr="00922409" w:rsidRDefault="00922409" w:rsidP="00922409">
            <w:pPr>
              <w:pStyle w:val="ListParagraph"/>
              <w:ind w:left="0"/>
              <w:rPr>
                <w:rFonts w:ascii="Arial" w:hAnsi="Arial" w:cs="Arial"/>
                <w:sz w:val="22"/>
                <w:szCs w:val="22"/>
              </w:rPr>
            </w:pPr>
          </w:p>
          <w:p w:rsidR="00922409" w:rsidRPr="00922409" w:rsidRDefault="00922409" w:rsidP="00922409">
            <w:pPr>
              <w:pStyle w:val="ListParagraph"/>
              <w:ind w:left="0"/>
              <w:rPr>
                <w:rFonts w:ascii="Arial" w:hAnsi="Arial" w:cs="Arial"/>
                <w:sz w:val="22"/>
                <w:szCs w:val="22"/>
              </w:rPr>
            </w:pPr>
            <w:r w:rsidRPr="00922409">
              <w:rPr>
                <w:rFonts w:ascii="Arial" w:hAnsi="Arial" w:cs="Arial"/>
                <w:sz w:val="22"/>
                <w:szCs w:val="22"/>
              </w:rPr>
              <w:t>Blocking angiotensin II reduces sympathetic tone on veins and arteries as well, causing vasodilation.</w:t>
            </w:r>
          </w:p>
        </w:tc>
      </w:tr>
      <w:tr w:rsidR="00922409" w:rsidTr="00DB647B">
        <w:tc>
          <w:tcPr>
            <w:tcW w:w="3438" w:type="dxa"/>
            <w:shd w:val="clear" w:color="auto" w:fill="FFFFFF" w:themeFill="background1"/>
          </w:tcPr>
          <w:p w:rsidR="00922409" w:rsidRPr="00922409" w:rsidRDefault="00922409" w:rsidP="00922409">
            <w:pPr>
              <w:pStyle w:val="ListParagraph"/>
              <w:ind w:left="0"/>
              <w:rPr>
                <w:rFonts w:ascii="Arial" w:hAnsi="Arial" w:cs="Arial"/>
                <w:color w:val="000000" w:themeColor="text1"/>
                <w:sz w:val="22"/>
                <w:szCs w:val="22"/>
                <w:lang w:val="en-US"/>
              </w:rPr>
            </w:pPr>
            <w:r w:rsidRPr="00922409">
              <w:rPr>
                <w:rFonts w:ascii="Arial" w:hAnsi="Arial" w:cs="Arial"/>
                <w:color w:val="000000" w:themeColor="text1"/>
                <w:sz w:val="22"/>
                <w:szCs w:val="22"/>
                <w:lang w:val="en-US"/>
              </w:rPr>
              <w:t xml:space="preserve"> Angiotensin receptor blockers (ARBs)</w:t>
            </w:r>
            <w:r>
              <w:rPr>
                <w:rFonts w:ascii="Arial" w:hAnsi="Arial" w:cs="Arial"/>
                <w:color w:val="000000" w:themeColor="text1"/>
                <w:sz w:val="22"/>
                <w:szCs w:val="22"/>
                <w:lang w:val="en-US"/>
              </w:rPr>
              <w:t>:</w:t>
            </w:r>
          </w:p>
          <w:p w:rsidR="00922409" w:rsidRPr="00922409" w:rsidRDefault="00922409" w:rsidP="00922409">
            <w:pPr>
              <w:numPr>
                <w:ilvl w:val="0"/>
                <w:numId w:val="42"/>
              </w:numPr>
              <w:spacing w:line="288" w:lineRule="auto"/>
              <w:ind w:left="3648" w:right="120" w:hanging="3198"/>
              <w:jc w:val="both"/>
              <w:rPr>
                <w:rFonts w:ascii="Arial" w:hAnsi="Arial" w:cs="Arial"/>
                <w:color w:val="000000"/>
                <w:sz w:val="22"/>
                <w:szCs w:val="22"/>
                <w:lang w:val="en-US"/>
              </w:rPr>
            </w:pPr>
            <w:r w:rsidRPr="00922409">
              <w:rPr>
                <w:rFonts w:ascii="Arial" w:hAnsi="Arial" w:cs="Arial"/>
                <w:bCs/>
                <w:color w:val="000000"/>
                <w:sz w:val="22"/>
                <w:szCs w:val="22"/>
                <w:lang w:val="en-US"/>
              </w:rPr>
              <w:t>candesartan</w:t>
            </w:r>
            <w:r w:rsidRPr="00922409">
              <w:rPr>
                <w:rFonts w:ascii="Arial" w:hAnsi="Arial" w:cs="Arial"/>
                <w:color w:val="000000"/>
                <w:sz w:val="22"/>
                <w:szCs w:val="22"/>
                <w:lang w:val="en-US"/>
              </w:rPr>
              <w:t xml:space="preserve"> </w:t>
            </w:r>
          </w:p>
          <w:p w:rsidR="00922409" w:rsidRPr="00922409" w:rsidRDefault="00922409" w:rsidP="00922409">
            <w:pPr>
              <w:numPr>
                <w:ilvl w:val="0"/>
                <w:numId w:val="42"/>
              </w:numPr>
              <w:spacing w:line="288" w:lineRule="auto"/>
              <w:ind w:left="3648" w:right="120" w:hanging="3198"/>
              <w:jc w:val="both"/>
              <w:rPr>
                <w:rFonts w:ascii="Arial" w:hAnsi="Arial" w:cs="Arial"/>
                <w:color w:val="000000"/>
                <w:sz w:val="22"/>
                <w:szCs w:val="22"/>
                <w:lang w:val="en-US"/>
              </w:rPr>
            </w:pPr>
            <w:r w:rsidRPr="00922409">
              <w:rPr>
                <w:rFonts w:ascii="Arial" w:hAnsi="Arial" w:cs="Arial"/>
                <w:bCs/>
                <w:color w:val="000000"/>
                <w:sz w:val="22"/>
                <w:szCs w:val="22"/>
                <w:lang w:val="en-US"/>
              </w:rPr>
              <w:t>eprosartan</w:t>
            </w:r>
            <w:r w:rsidRPr="00922409">
              <w:rPr>
                <w:rFonts w:ascii="Arial" w:hAnsi="Arial" w:cs="Arial"/>
                <w:color w:val="000000"/>
                <w:sz w:val="22"/>
                <w:szCs w:val="22"/>
                <w:lang w:val="en-US"/>
              </w:rPr>
              <w:t xml:space="preserve"> </w:t>
            </w:r>
          </w:p>
          <w:p w:rsidR="00922409" w:rsidRPr="00922409" w:rsidRDefault="00922409" w:rsidP="00922409">
            <w:pPr>
              <w:numPr>
                <w:ilvl w:val="0"/>
                <w:numId w:val="42"/>
              </w:numPr>
              <w:spacing w:line="288" w:lineRule="auto"/>
              <w:ind w:left="3648" w:right="120" w:hanging="3198"/>
              <w:jc w:val="both"/>
              <w:rPr>
                <w:rFonts w:ascii="Arial" w:hAnsi="Arial" w:cs="Arial"/>
                <w:color w:val="000000"/>
                <w:sz w:val="22"/>
                <w:szCs w:val="22"/>
                <w:lang w:val="en-US"/>
              </w:rPr>
            </w:pPr>
            <w:r w:rsidRPr="00922409">
              <w:rPr>
                <w:rFonts w:ascii="Arial" w:hAnsi="Arial" w:cs="Arial"/>
                <w:bCs/>
                <w:color w:val="000000"/>
                <w:sz w:val="22"/>
                <w:szCs w:val="22"/>
                <w:lang w:val="en-US"/>
              </w:rPr>
              <w:t>irbesartan</w:t>
            </w:r>
            <w:r w:rsidRPr="00922409">
              <w:rPr>
                <w:rFonts w:ascii="Arial" w:hAnsi="Arial" w:cs="Arial"/>
                <w:color w:val="000000"/>
                <w:sz w:val="22"/>
                <w:szCs w:val="22"/>
                <w:lang w:val="en-US"/>
              </w:rPr>
              <w:t xml:space="preserve"> </w:t>
            </w:r>
          </w:p>
          <w:p w:rsidR="00922409" w:rsidRPr="00922409" w:rsidRDefault="00922409" w:rsidP="00922409">
            <w:pPr>
              <w:numPr>
                <w:ilvl w:val="0"/>
                <w:numId w:val="42"/>
              </w:numPr>
              <w:spacing w:line="288" w:lineRule="auto"/>
              <w:ind w:left="3648" w:right="120" w:hanging="3198"/>
              <w:jc w:val="both"/>
              <w:rPr>
                <w:rFonts w:ascii="Arial" w:hAnsi="Arial" w:cs="Arial"/>
                <w:color w:val="000000"/>
                <w:sz w:val="22"/>
                <w:szCs w:val="22"/>
                <w:lang w:val="en-US"/>
              </w:rPr>
            </w:pPr>
            <w:r w:rsidRPr="00922409">
              <w:rPr>
                <w:rFonts w:ascii="Arial" w:hAnsi="Arial" w:cs="Arial"/>
                <w:bCs/>
                <w:color w:val="000000"/>
                <w:sz w:val="22"/>
                <w:szCs w:val="22"/>
                <w:lang w:val="en-US"/>
              </w:rPr>
              <w:t>losartan</w:t>
            </w:r>
            <w:r w:rsidRPr="00922409">
              <w:rPr>
                <w:rFonts w:ascii="Arial" w:hAnsi="Arial" w:cs="Arial"/>
                <w:color w:val="000000"/>
                <w:sz w:val="22"/>
                <w:szCs w:val="22"/>
                <w:lang w:val="en-US"/>
              </w:rPr>
              <w:t xml:space="preserve"> </w:t>
            </w:r>
          </w:p>
          <w:p w:rsidR="00922409" w:rsidRPr="00922409" w:rsidRDefault="00922409" w:rsidP="00922409">
            <w:pPr>
              <w:numPr>
                <w:ilvl w:val="0"/>
                <w:numId w:val="42"/>
              </w:numPr>
              <w:spacing w:line="288" w:lineRule="auto"/>
              <w:ind w:left="3648" w:right="120" w:hanging="3198"/>
              <w:jc w:val="both"/>
              <w:rPr>
                <w:rFonts w:ascii="Arial" w:hAnsi="Arial" w:cs="Arial"/>
                <w:color w:val="000000"/>
                <w:sz w:val="22"/>
                <w:szCs w:val="22"/>
                <w:lang w:val="en-US"/>
              </w:rPr>
            </w:pPr>
            <w:bookmarkStart w:id="6" w:name="section~medication"/>
            <w:r w:rsidRPr="00922409">
              <w:rPr>
                <w:rFonts w:ascii="Arial" w:hAnsi="Arial" w:cs="Arial"/>
                <w:bCs/>
                <w:color w:val="000000"/>
                <w:sz w:val="22"/>
                <w:szCs w:val="22"/>
                <w:lang w:val="en-US"/>
              </w:rPr>
              <w:t>olmesartan</w:t>
            </w:r>
            <w:bookmarkEnd w:id="6"/>
            <w:r w:rsidRPr="00922409">
              <w:rPr>
                <w:rFonts w:ascii="Arial" w:hAnsi="Arial" w:cs="Arial"/>
                <w:color w:val="000000"/>
                <w:sz w:val="22"/>
                <w:szCs w:val="22"/>
                <w:lang w:val="en-US"/>
              </w:rPr>
              <w:t xml:space="preserve"> </w:t>
            </w:r>
          </w:p>
          <w:p w:rsidR="00922409" w:rsidRPr="00922409" w:rsidRDefault="00922409" w:rsidP="00922409">
            <w:pPr>
              <w:numPr>
                <w:ilvl w:val="0"/>
                <w:numId w:val="42"/>
              </w:numPr>
              <w:spacing w:line="288" w:lineRule="auto"/>
              <w:ind w:left="3648" w:right="120" w:hanging="3198"/>
              <w:jc w:val="both"/>
              <w:rPr>
                <w:rFonts w:ascii="Arial" w:hAnsi="Arial" w:cs="Arial"/>
                <w:color w:val="000000"/>
                <w:sz w:val="22"/>
                <w:szCs w:val="22"/>
                <w:lang w:val="en-US"/>
              </w:rPr>
            </w:pPr>
            <w:r w:rsidRPr="00922409">
              <w:rPr>
                <w:rFonts w:ascii="Arial" w:hAnsi="Arial" w:cs="Arial"/>
                <w:bCs/>
                <w:color w:val="000000"/>
                <w:sz w:val="22"/>
                <w:szCs w:val="22"/>
                <w:lang w:val="en-US"/>
              </w:rPr>
              <w:t>telmisartan</w:t>
            </w:r>
            <w:r w:rsidRPr="00922409">
              <w:rPr>
                <w:rFonts w:ascii="Arial" w:hAnsi="Arial" w:cs="Arial"/>
                <w:color w:val="000000"/>
                <w:sz w:val="22"/>
                <w:szCs w:val="22"/>
                <w:lang w:val="en-US"/>
              </w:rPr>
              <w:t xml:space="preserve"> </w:t>
            </w:r>
          </w:p>
          <w:p w:rsidR="00922409" w:rsidRPr="00922409" w:rsidRDefault="00922409" w:rsidP="00922409">
            <w:pPr>
              <w:numPr>
                <w:ilvl w:val="0"/>
                <w:numId w:val="42"/>
              </w:numPr>
              <w:spacing w:line="288" w:lineRule="auto"/>
              <w:ind w:left="3648" w:right="120" w:hanging="3198"/>
              <w:jc w:val="both"/>
              <w:rPr>
                <w:rFonts w:ascii="Arial" w:hAnsi="Arial" w:cs="Arial"/>
                <w:color w:val="000000"/>
                <w:sz w:val="22"/>
                <w:szCs w:val="22"/>
                <w:lang w:val="en-US"/>
              </w:rPr>
            </w:pPr>
            <w:r w:rsidRPr="00922409">
              <w:rPr>
                <w:rFonts w:ascii="Arial" w:hAnsi="Arial" w:cs="Arial"/>
                <w:bCs/>
                <w:color w:val="000000"/>
                <w:sz w:val="22"/>
                <w:szCs w:val="22"/>
                <w:lang w:val="en-US"/>
              </w:rPr>
              <w:t>valsartan</w:t>
            </w:r>
            <w:r w:rsidRPr="00922409">
              <w:rPr>
                <w:rFonts w:ascii="Arial" w:hAnsi="Arial" w:cs="Arial"/>
                <w:color w:val="000000"/>
                <w:sz w:val="22"/>
                <w:szCs w:val="22"/>
                <w:lang w:val="en-US"/>
              </w:rPr>
              <w:t xml:space="preserve"> </w:t>
            </w:r>
          </w:p>
          <w:p w:rsidR="00922409" w:rsidRPr="00922409" w:rsidRDefault="00922409" w:rsidP="00922409">
            <w:pPr>
              <w:pStyle w:val="ListParagraph"/>
              <w:ind w:left="0"/>
              <w:rPr>
                <w:rFonts w:ascii="Arial" w:hAnsi="Arial" w:cs="Arial"/>
                <w:sz w:val="22"/>
                <w:szCs w:val="22"/>
              </w:rPr>
            </w:pPr>
          </w:p>
        </w:tc>
        <w:tc>
          <w:tcPr>
            <w:tcW w:w="5958" w:type="dxa"/>
            <w:shd w:val="clear" w:color="auto" w:fill="FFFFFF" w:themeFill="background1"/>
          </w:tcPr>
          <w:p w:rsidR="00922409" w:rsidRDefault="00922409" w:rsidP="00922409">
            <w:pPr>
              <w:pStyle w:val="ListParagraph"/>
              <w:ind w:left="0"/>
              <w:rPr>
                <w:rFonts w:ascii="Arial" w:hAnsi="Arial" w:cs="Arial"/>
                <w:sz w:val="22"/>
                <w:szCs w:val="22"/>
              </w:rPr>
            </w:pPr>
            <w:r w:rsidRPr="00922409">
              <w:rPr>
                <w:rFonts w:ascii="Arial" w:hAnsi="Arial" w:cs="Arial"/>
                <w:sz w:val="22"/>
                <w:szCs w:val="22"/>
              </w:rPr>
              <w:t xml:space="preserve">Antagonism of angiotensin II receptors. </w:t>
            </w:r>
          </w:p>
          <w:p w:rsidR="00922409" w:rsidRPr="00922409" w:rsidRDefault="00922409" w:rsidP="00922409">
            <w:pPr>
              <w:pStyle w:val="ListParagraph"/>
              <w:ind w:left="0"/>
              <w:rPr>
                <w:rFonts w:ascii="Arial" w:hAnsi="Arial" w:cs="Arial"/>
                <w:sz w:val="22"/>
                <w:szCs w:val="22"/>
              </w:rPr>
            </w:pPr>
          </w:p>
          <w:p w:rsidR="00922409" w:rsidRPr="00922409" w:rsidRDefault="00922409" w:rsidP="00922409">
            <w:pPr>
              <w:pStyle w:val="ListParagraph"/>
              <w:ind w:left="0"/>
              <w:rPr>
                <w:rFonts w:ascii="Arial" w:hAnsi="Arial" w:cs="Arial"/>
                <w:sz w:val="22"/>
                <w:szCs w:val="22"/>
              </w:rPr>
            </w:pPr>
            <w:r w:rsidRPr="00922409">
              <w:rPr>
                <w:rFonts w:ascii="Arial" w:hAnsi="Arial" w:cs="Arial"/>
                <w:sz w:val="22"/>
                <w:szCs w:val="22"/>
              </w:rPr>
              <w:t>Effects (like ACE inhibitors):</w:t>
            </w:r>
          </w:p>
          <w:p w:rsidR="00922409" w:rsidRPr="00922409" w:rsidRDefault="00922409" w:rsidP="00922409">
            <w:pPr>
              <w:numPr>
                <w:ilvl w:val="0"/>
                <w:numId w:val="54"/>
              </w:numPr>
              <w:tabs>
                <w:tab w:val="clear" w:pos="720"/>
                <w:tab w:val="num" w:pos="342"/>
              </w:tabs>
              <w:spacing w:line="288" w:lineRule="auto"/>
              <w:ind w:left="342" w:right="120" w:hanging="270"/>
              <w:rPr>
                <w:rFonts w:ascii="Arial" w:hAnsi="Arial" w:cs="Arial"/>
                <w:color w:val="000000"/>
                <w:sz w:val="22"/>
                <w:szCs w:val="22"/>
                <w:lang w:val="en-US" w:eastAsia="en-CA"/>
              </w:rPr>
            </w:pPr>
            <w:r w:rsidRPr="00922409">
              <w:rPr>
                <w:rFonts w:ascii="Arial" w:hAnsi="Arial" w:cs="Arial"/>
                <w:color w:val="000000"/>
                <w:sz w:val="22"/>
                <w:szCs w:val="22"/>
                <w:lang w:val="en-US" w:eastAsia="en-CA"/>
              </w:rPr>
              <w:t xml:space="preserve">Dilate arteries and veins and thereby reduce arterial pressure </w:t>
            </w:r>
            <w:r w:rsidR="00BE7F43">
              <w:rPr>
                <w:rFonts w:ascii="Arial" w:hAnsi="Arial" w:cs="Arial"/>
                <w:color w:val="000000"/>
                <w:sz w:val="22"/>
                <w:szCs w:val="22"/>
                <w:lang w:val="en-US" w:eastAsia="en-CA"/>
              </w:rPr>
              <w:t>as well as</w:t>
            </w:r>
            <w:r w:rsidR="00BE7F43" w:rsidRPr="00922409">
              <w:rPr>
                <w:rFonts w:ascii="Arial" w:hAnsi="Arial" w:cs="Arial"/>
                <w:color w:val="000000"/>
                <w:sz w:val="22"/>
                <w:szCs w:val="22"/>
                <w:lang w:val="en-US" w:eastAsia="en-CA"/>
              </w:rPr>
              <w:t xml:space="preserve"> </w:t>
            </w:r>
            <w:hyperlink r:id="rId35" w:history="1">
              <w:r w:rsidRPr="00922409">
                <w:rPr>
                  <w:rFonts w:ascii="Arial" w:hAnsi="Arial" w:cs="Arial"/>
                  <w:color w:val="000000" w:themeColor="text1"/>
                  <w:sz w:val="22"/>
                  <w:szCs w:val="22"/>
                  <w:lang w:val="en-US" w:eastAsia="en-CA"/>
                </w:rPr>
                <w:t>preload</w:t>
              </w:r>
            </w:hyperlink>
            <w:r w:rsidRPr="00922409">
              <w:rPr>
                <w:rFonts w:ascii="Arial" w:hAnsi="Arial" w:cs="Arial"/>
                <w:color w:val="000000" w:themeColor="text1"/>
                <w:sz w:val="22"/>
                <w:szCs w:val="22"/>
                <w:lang w:val="en-US" w:eastAsia="en-CA"/>
              </w:rPr>
              <w:t xml:space="preserve"> and </w:t>
            </w:r>
            <w:hyperlink r:id="rId36" w:history="1">
              <w:r w:rsidRPr="00922409">
                <w:rPr>
                  <w:rFonts w:ascii="Arial" w:hAnsi="Arial" w:cs="Arial"/>
                  <w:color w:val="000000" w:themeColor="text1"/>
                  <w:sz w:val="22"/>
                  <w:szCs w:val="22"/>
                  <w:lang w:val="en-US" w:eastAsia="en-CA"/>
                </w:rPr>
                <w:t>afterload</w:t>
              </w:r>
            </w:hyperlink>
            <w:r w:rsidRPr="00922409">
              <w:rPr>
                <w:rFonts w:ascii="Arial" w:hAnsi="Arial" w:cs="Arial"/>
                <w:color w:val="000000"/>
                <w:sz w:val="22"/>
                <w:szCs w:val="22"/>
                <w:lang w:val="en-US" w:eastAsia="en-CA"/>
              </w:rPr>
              <w:t xml:space="preserve"> on the heart. </w:t>
            </w:r>
          </w:p>
          <w:p w:rsidR="00922409" w:rsidRPr="00922409" w:rsidRDefault="00922409" w:rsidP="00922409">
            <w:pPr>
              <w:numPr>
                <w:ilvl w:val="0"/>
                <w:numId w:val="54"/>
              </w:numPr>
              <w:tabs>
                <w:tab w:val="clear" w:pos="720"/>
                <w:tab w:val="num" w:pos="342"/>
              </w:tabs>
              <w:spacing w:line="288" w:lineRule="auto"/>
              <w:ind w:left="342" w:right="120" w:hanging="270"/>
              <w:rPr>
                <w:rFonts w:ascii="Arial" w:hAnsi="Arial" w:cs="Arial"/>
                <w:color w:val="000000"/>
                <w:sz w:val="22"/>
                <w:szCs w:val="22"/>
                <w:lang w:val="en-US" w:eastAsia="en-CA"/>
              </w:rPr>
            </w:pPr>
            <w:r w:rsidRPr="00922409">
              <w:rPr>
                <w:rFonts w:ascii="Arial" w:hAnsi="Arial" w:cs="Arial"/>
                <w:color w:val="000000"/>
                <w:sz w:val="22"/>
                <w:szCs w:val="22"/>
                <w:lang w:val="en-US" w:eastAsia="en-CA"/>
              </w:rPr>
              <w:t xml:space="preserve">Down regulate sympathetic adrenergic activity by blocking the effects of angiotensin II on sympathetic nerve release and reuptake of norepinephrine. </w:t>
            </w:r>
          </w:p>
          <w:p w:rsidR="00922409" w:rsidRPr="00922409" w:rsidRDefault="00922409" w:rsidP="00922409">
            <w:pPr>
              <w:numPr>
                <w:ilvl w:val="0"/>
                <w:numId w:val="54"/>
              </w:numPr>
              <w:tabs>
                <w:tab w:val="clear" w:pos="720"/>
                <w:tab w:val="num" w:pos="342"/>
              </w:tabs>
              <w:spacing w:line="288" w:lineRule="auto"/>
              <w:ind w:left="342" w:right="120" w:hanging="270"/>
              <w:rPr>
                <w:rFonts w:ascii="Arial" w:hAnsi="Arial" w:cs="Arial"/>
                <w:color w:val="000000"/>
                <w:sz w:val="22"/>
                <w:szCs w:val="22"/>
                <w:lang w:val="en-US" w:eastAsia="en-CA"/>
              </w:rPr>
            </w:pPr>
            <w:r w:rsidRPr="00922409">
              <w:rPr>
                <w:rFonts w:ascii="Arial" w:hAnsi="Arial" w:cs="Arial"/>
                <w:color w:val="000000"/>
                <w:sz w:val="22"/>
                <w:szCs w:val="22"/>
                <w:lang w:val="en-US" w:eastAsia="en-CA"/>
              </w:rPr>
              <w:t>Promote renal excretion of sodium and water (</w:t>
            </w:r>
            <w:r w:rsidRPr="00922409">
              <w:rPr>
                <w:rFonts w:ascii="Arial" w:hAnsi="Arial" w:cs="Arial"/>
                <w:color w:val="003A3A"/>
                <w:sz w:val="22"/>
                <w:szCs w:val="22"/>
                <w:lang w:val="en-US" w:eastAsia="en-CA"/>
              </w:rPr>
              <w:t>natriuretic</w:t>
            </w:r>
            <w:r w:rsidRPr="00922409">
              <w:rPr>
                <w:rFonts w:ascii="Arial" w:hAnsi="Arial" w:cs="Arial"/>
                <w:color w:val="000000"/>
                <w:sz w:val="22"/>
                <w:szCs w:val="22"/>
                <w:lang w:val="en-US" w:eastAsia="en-CA"/>
              </w:rPr>
              <w:t xml:space="preserve"> and </w:t>
            </w:r>
            <w:r w:rsidRPr="00922409">
              <w:rPr>
                <w:rFonts w:ascii="Arial" w:hAnsi="Arial" w:cs="Arial"/>
                <w:color w:val="003A3A"/>
                <w:sz w:val="22"/>
                <w:szCs w:val="22"/>
                <w:lang w:val="en-US" w:eastAsia="en-CA"/>
              </w:rPr>
              <w:t>diuretic</w:t>
            </w:r>
            <w:r w:rsidRPr="00922409">
              <w:rPr>
                <w:rFonts w:ascii="Arial" w:hAnsi="Arial" w:cs="Arial"/>
                <w:color w:val="000000"/>
                <w:sz w:val="22"/>
                <w:szCs w:val="22"/>
                <w:lang w:val="en-US" w:eastAsia="en-CA"/>
              </w:rPr>
              <w:t xml:space="preserve"> effects) by blocking the effects of angiotensin II in the kidney and by blocking angiotensin II stimulation of </w:t>
            </w:r>
            <w:r w:rsidRPr="00922409">
              <w:rPr>
                <w:rFonts w:ascii="Arial" w:hAnsi="Arial" w:cs="Arial"/>
                <w:color w:val="003A3A"/>
                <w:sz w:val="22"/>
                <w:szCs w:val="22"/>
                <w:lang w:val="en-US" w:eastAsia="en-CA"/>
              </w:rPr>
              <w:t>aldosterone</w:t>
            </w:r>
            <w:r w:rsidRPr="00922409">
              <w:rPr>
                <w:rFonts w:ascii="Arial" w:hAnsi="Arial" w:cs="Arial"/>
                <w:color w:val="000000"/>
                <w:sz w:val="22"/>
                <w:szCs w:val="22"/>
                <w:lang w:val="en-US" w:eastAsia="en-CA"/>
              </w:rPr>
              <w:t xml:space="preserve"> secretion. </w:t>
            </w:r>
          </w:p>
          <w:p w:rsidR="00922409" w:rsidRPr="00922409" w:rsidRDefault="00922409" w:rsidP="00922409">
            <w:pPr>
              <w:numPr>
                <w:ilvl w:val="0"/>
                <w:numId w:val="54"/>
              </w:numPr>
              <w:tabs>
                <w:tab w:val="clear" w:pos="720"/>
                <w:tab w:val="num" w:pos="342"/>
              </w:tabs>
              <w:spacing w:line="288" w:lineRule="auto"/>
              <w:ind w:left="342" w:right="120" w:hanging="270"/>
              <w:rPr>
                <w:rFonts w:ascii="Arial" w:hAnsi="Arial" w:cs="Arial"/>
                <w:color w:val="000000"/>
                <w:sz w:val="22"/>
                <w:szCs w:val="22"/>
                <w:lang w:val="en-US" w:eastAsia="en-CA"/>
              </w:rPr>
            </w:pPr>
            <w:r w:rsidRPr="00922409">
              <w:rPr>
                <w:rFonts w:ascii="Arial" w:hAnsi="Arial" w:cs="Arial"/>
                <w:color w:val="000000"/>
                <w:sz w:val="22"/>
                <w:szCs w:val="22"/>
                <w:lang w:val="en-US" w:eastAsia="en-CA"/>
              </w:rPr>
              <w:t xml:space="preserve">Inhibit cardiac and vascular remodeling associated with chronic </w:t>
            </w:r>
            <w:r w:rsidRPr="00922409">
              <w:rPr>
                <w:rFonts w:ascii="Arial" w:hAnsi="Arial" w:cs="Arial"/>
                <w:color w:val="000000" w:themeColor="text1"/>
                <w:sz w:val="22"/>
                <w:szCs w:val="22"/>
                <w:lang w:val="en-US" w:eastAsia="en-CA"/>
              </w:rPr>
              <w:t>hypertension, heart failure, and myocardial infarction</w:t>
            </w:r>
            <w:r w:rsidRPr="00922409">
              <w:rPr>
                <w:rFonts w:ascii="Arial" w:hAnsi="Arial" w:cs="Arial"/>
                <w:color w:val="000000"/>
                <w:sz w:val="22"/>
                <w:szCs w:val="22"/>
                <w:lang w:val="en-US" w:eastAsia="en-CA"/>
              </w:rPr>
              <w:t>.</w:t>
            </w:r>
          </w:p>
          <w:p w:rsidR="00922409" w:rsidRPr="00922409" w:rsidRDefault="00922409" w:rsidP="00922409">
            <w:pPr>
              <w:pStyle w:val="ListParagraph"/>
              <w:ind w:left="0"/>
              <w:rPr>
                <w:rFonts w:ascii="Arial" w:hAnsi="Arial" w:cs="Arial"/>
                <w:sz w:val="22"/>
                <w:szCs w:val="22"/>
              </w:rPr>
            </w:pPr>
          </w:p>
          <w:p w:rsidR="00922409" w:rsidRPr="00922409" w:rsidRDefault="00922409" w:rsidP="00922409">
            <w:pPr>
              <w:pStyle w:val="ListParagraph"/>
              <w:ind w:left="0"/>
              <w:rPr>
                <w:rFonts w:ascii="Arial" w:hAnsi="Arial" w:cs="Arial"/>
                <w:sz w:val="22"/>
                <w:szCs w:val="22"/>
              </w:rPr>
            </w:pPr>
            <w:r w:rsidRPr="00922409">
              <w:rPr>
                <w:rFonts w:ascii="Arial" w:hAnsi="Arial" w:cs="Arial"/>
                <w:sz w:val="22"/>
                <w:szCs w:val="22"/>
              </w:rPr>
              <w:t>Avoids some of the adverse effects of ACE inhibitors such as cough and angiodedema.</w:t>
            </w:r>
          </w:p>
        </w:tc>
      </w:tr>
      <w:tr w:rsidR="00922409" w:rsidTr="00DB647B">
        <w:tc>
          <w:tcPr>
            <w:tcW w:w="3438" w:type="dxa"/>
            <w:shd w:val="clear" w:color="auto" w:fill="FFFFFF" w:themeFill="background1"/>
          </w:tcPr>
          <w:p w:rsidR="00922409" w:rsidRPr="00922409" w:rsidRDefault="00BE7F43" w:rsidP="00922409">
            <w:pPr>
              <w:pStyle w:val="ListParagraph"/>
              <w:ind w:left="0"/>
              <w:rPr>
                <w:rFonts w:ascii="Arial" w:hAnsi="Arial" w:cs="Arial"/>
                <w:color w:val="000000"/>
                <w:sz w:val="22"/>
                <w:szCs w:val="22"/>
                <w:lang w:val="en-US"/>
              </w:rPr>
            </w:pPr>
            <w:r>
              <w:rPr>
                <w:rFonts w:ascii="Arial" w:hAnsi="Arial" w:cs="Arial"/>
                <w:color w:val="000000"/>
                <w:sz w:val="22"/>
                <w:szCs w:val="22"/>
                <w:lang w:val="en-US"/>
              </w:rPr>
              <w:t>C</w:t>
            </w:r>
            <w:r w:rsidRPr="00BE7F43">
              <w:rPr>
                <w:rFonts w:ascii="Arial" w:hAnsi="Arial" w:cs="Arial"/>
                <w:color w:val="000000"/>
                <w:sz w:val="22"/>
                <w:szCs w:val="22"/>
                <w:lang w:val="en-US"/>
              </w:rPr>
              <w:t>alcium-channel blockers</w:t>
            </w:r>
            <w:r w:rsidR="00922409" w:rsidRPr="00922409">
              <w:rPr>
                <w:rFonts w:ascii="Arial" w:hAnsi="Arial" w:cs="Arial"/>
                <w:color w:val="000000"/>
                <w:sz w:val="22"/>
                <w:szCs w:val="22"/>
                <w:lang w:val="en-US"/>
              </w:rPr>
              <w:t>:</w:t>
            </w:r>
          </w:p>
          <w:p w:rsidR="00922409" w:rsidRPr="00922409" w:rsidRDefault="00922409" w:rsidP="00922409">
            <w:pPr>
              <w:pStyle w:val="ListParagraph"/>
              <w:ind w:left="0"/>
              <w:rPr>
                <w:rFonts w:ascii="Arial" w:hAnsi="Arial" w:cs="Arial"/>
                <w:color w:val="000000"/>
                <w:sz w:val="22"/>
                <w:szCs w:val="22"/>
                <w:lang w:val="en-US"/>
              </w:rPr>
            </w:pPr>
          </w:p>
          <w:p w:rsidR="00922409" w:rsidRPr="00922409" w:rsidRDefault="00BE7F43" w:rsidP="00BE7F43">
            <w:pPr>
              <w:pStyle w:val="ListParagraph"/>
              <w:numPr>
                <w:ilvl w:val="0"/>
                <w:numId w:val="55"/>
              </w:numPr>
              <w:ind w:left="491"/>
              <w:rPr>
                <w:rFonts w:ascii="Arial" w:hAnsi="Arial" w:cs="Arial"/>
                <w:sz w:val="22"/>
                <w:szCs w:val="22"/>
              </w:rPr>
            </w:pPr>
            <w:r w:rsidRPr="00FB5521">
              <w:rPr>
                <w:rFonts w:ascii="Arial" w:hAnsi="Arial" w:cs="Arial"/>
                <w:i/>
                <w:sz w:val="22"/>
                <w:szCs w:val="22"/>
              </w:rPr>
              <w:t>D</w:t>
            </w:r>
            <w:r w:rsidR="00922409" w:rsidRPr="00FB5521">
              <w:rPr>
                <w:rFonts w:ascii="Arial" w:hAnsi="Arial" w:cs="Arial"/>
                <w:i/>
                <w:sz w:val="22"/>
                <w:szCs w:val="22"/>
              </w:rPr>
              <w:t>ihydropyridines</w:t>
            </w:r>
            <w:r w:rsidR="00922409" w:rsidRPr="00FB5521">
              <w:rPr>
                <w:rFonts w:ascii="Arial" w:hAnsi="Arial" w:cs="Arial"/>
                <w:sz w:val="22"/>
                <w:szCs w:val="22"/>
              </w:rPr>
              <w:t xml:space="preserve"> </w:t>
            </w:r>
            <w:r w:rsidR="00922409" w:rsidRPr="00922409">
              <w:rPr>
                <w:rFonts w:ascii="Arial" w:hAnsi="Arial" w:cs="Arial"/>
                <w:sz w:val="22"/>
                <w:szCs w:val="22"/>
              </w:rPr>
              <w:t>(primarily vascular effect,used for hypertension rather than arrhythmias):</w:t>
            </w:r>
          </w:p>
          <w:p w:rsidR="00922409" w:rsidRPr="00922409" w:rsidRDefault="00922409" w:rsidP="00BE7F43">
            <w:pPr>
              <w:numPr>
                <w:ilvl w:val="0"/>
                <w:numId w:val="47"/>
              </w:numPr>
              <w:tabs>
                <w:tab w:val="num" w:pos="1058"/>
              </w:tabs>
              <w:spacing w:line="288" w:lineRule="auto"/>
              <w:ind w:left="1058" w:right="150"/>
              <w:rPr>
                <w:rFonts w:ascii="Arial" w:hAnsi="Arial" w:cs="Arial"/>
                <w:color w:val="000000"/>
                <w:sz w:val="22"/>
                <w:szCs w:val="22"/>
                <w:lang w:val="en-US"/>
              </w:rPr>
            </w:pPr>
            <w:r w:rsidRPr="00922409">
              <w:rPr>
                <w:rFonts w:ascii="Arial" w:hAnsi="Arial" w:cs="Arial"/>
                <w:bCs/>
                <w:color w:val="000000"/>
                <w:sz w:val="22"/>
                <w:szCs w:val="22"/>
                <w:lang w:val="en-US"/>
              </w:rPr>
              <w:t>amlodipine</w:t>
            </w:r>
            <w:r w:rsidRPr="00922409">
              <w:rPr>
                <w:rFonts w:ascii="Arial" w:hAnsi="Arial" w:cs="Arial"/>
                <w:color w:val="000000"/>
                <w:sz w:val="22"/>
                <w:szCs w:val="22"/>
                <w:lang w:val="en-US"/>
              </w:rPr>
              <w:t xml:space="preserve"> </w:t>
            </w:r>
          </w:p>
          <w:p w:rsidR="00922409" w:rsidRPr="00922409" w:rsidRDefault="00922409" w:rsidP="00BE7F43">
            <w:pPr>
              <w:numPr>
                <w:ilvl w:val="0"/>
                <w:numId w:val="47"/>
              </w:numPr>
              <w:tabs>
                <w:tab w:val="num" w:pos="1058"/>
              </w:tabs>
              <w:spacing w:line="288" w:lineRule="auto"/>
              <w:ind w:left="1058" w:right="150"/>
              <w:rPr>
                <w:rFonts w:ascii="Arial" w:hAnsi="Arial" w:cs="Arial"/>
                <w:color w:val="000000"/>
                <w:sz w:val="22"/>
                <w:szCs w:val="22"/>
                <w:lang w:val="en-US"/>
              </w:rPr>
            </w:pPr>
            <w:r w:rsidRPr="00922409">
              <w:rPr>
                <w:rFonts w:ascii="Arial" w:hAnsi="Arial" w:cs="Arial"/>
                <w:bCs/>
                <w:color w:val="000000"/>
                <w:sz w:val="22"/>
                <w:szCs w:val="22"/>
                <w:lang w:val="en-US"/>
              </w:rPr>
              <w:t>felodipine</w:t>
            </w:r>
            <w:r w:rsidRPr="00922409">
              <w:rPr>
                <w:rFonts w:ascii="Arial" w:hAnsi="Arial" w:cs="Arial"/>
                <w:color w:val="000000"/>
                <w:sz w:val="22"/>
                <w:szCs w:val="22"/>
                <w:lang w:val="en-US"/>
              </w:rPr>
              <w:t xml:space="preserve"> </w:t>
            </w:r>
          </w:p>
          <w:p w:rsidR="00922409" w:rsidRPr="00922409" w:rsidRDefault="00922409" w:rsidP="00BE7F43">
            <w:pPr>
              <w:numPr>
                <w:ilvl w:val="0"/>
                <w:numId w:val="47"/>
              </w:numPr>
              <w:tabs>
                <w:tab w:val="num" w:pos="1058"/>
              </w:tabs>
              <w:spacing w:line="288" w:lineRule="auto"/>
              <w:ind w:left="1058" w:right="150"/>
              <w:rPr>
                <w:rFonts w:ascii="Arial" w:hAnsi="Arial" w:cs="Arial"/>
                <w:color w:val="000000"/>
                <w:sz w:val="22"/>
                <w:szCs w:val="22"/>
                <w:lang w:val="en-US"/>
              </w:rPr>
            </w:pPr>
            <w:r w:rsidRPr="00922409">
              <w:rPr>
                <w:rFonts w:ascii="Arial" w:hAnsi="Arial" w:cs="Arial"/>
                <w:bCs/>
                <w:color w:val="000000"/>
                <w:sz w:val="22"/>
                <w:szCs w:val="22"/>
                <w:lang w:val="en-US"/>
              </w:rPr>
              <w:t>isradipine</w:t>
            </w:r>
            <w:r w:rsidRPr="00922409">
              <w:rPr>
                <w:rFonts w:ascii="Arial" w:hAnsi="Arial" w:cs="Arial"/>
                <w:color w:val="000000"/>
                <w:sz w:val="22"/>
                <w:szCs w:val="22"/>
                <w:lang w:val="en-US"/>
              </w:rPr>
              <w:t xml:space="preserve"> </w:t>
            </w:r>
          </w:p>
          <w:p w:rsidR="00922409" w:rsidRPr="00922409" w:rsidRDefault="00922409" w:rsidP="00BE7F43">
            <w:pPr>
              <w:numPr>
                <w:ilvl w:val="0"/>
                <w:numId w:val="47"/>
              </w:numPr>
              <w:tabs>
                <w:tab w:val="num" w:pos="1058"/>
              </w:tabs>
              <w:spacing w:line="288" w:lineRule="auto"/>
              <w:ind w:left="1058" w:right="150"/>
              <w:rPr>
                <w:rFonts w:ascii="Arial" w:hAnsi="Arial" w:cs="Arial"/>
                <w:color w:val="000000"/>
                <w:sz w:val="22"/>
                <w:szCs w:val="22"/>
                <w:lang w:val="en-US"/>
              </w:rPr>
            </w:pPr>
            <w:r w:rsidRPr="00922409">
              <w:rPr>
                <w:rFonts w:ascii="Arial" w:hAnsi="Arial" w:cs="Arial"/>
                <w:bCs/>
                <w:color w:val="000000"/>
                <w:sz w:val="22"/>
                <w:szCs w:val="22"/>
                <w:lang w:val="en-US"/>
              </w:rPr>
              <w:t>nicardipine</w:t>
            </w:r>
            <w:r w:rsidRPr="00922409">
              <w:rPr>
                <w:rFonts w:ascii="Arial" w:hAnsi="Arial" w:cs="Arial"/>
                <w:color w:val="000000"/>
                <w:sz w:val="22"/>
                <w:szCs w:val="22"/>
                <w:lang w:val="en-US"/>
              </w:rPr>
              <w:t xml:space="preserve"> </w:t>
            </w:r>
          </w:p>
          <w:p w:rsidR="00922409" w:rsidRPr="00922409" w:rsidRDefault="00922409" w:rsidP="00BE7F43">
            <w:pPr>
              <w:numPr>
                <w:ilvl w:val="0"/>
                <w:numId w:val="47"/>
              </w:numPr>
              <w:tabs>
                <w:tab w:val="num" w:pos="1058"/>
              </w:tabs>
              <w:spacing w:line="288" w:lineRule="auto"/>
              <w:ind w:left="1058" w:right="150"/>
              <w:rPr>
                <w:rFonts w:ascii="Arial" w:hAnsi="Arial" w:cs="Arial"/>
                <w:color w:val="000000"/>
                <w:sz w:val="22"/>
                <w:szCs w:val="22"/>
                <w:lang w:val="en-US"/>
              </w:rPr>
            </w:pPr>
            <w:r w:rsidRPr="00922409">
              <w:rPr>
                <w:rFonts w:ascii="Arial" w:hAnsi="Arial" w:cs="Arial"/>
                <w:bCs/>
                <w:color w:val="000000"/>
                <w:sz w:val="22"/>
                <w:szCs w:val="22"/>
                <w:lang w:val="en-US"/>
              </w:rPr>
              <w:t>nifedipine</w:t>
            </w:r>
            <w:r w:rsidRPr="00922409">
              <w:rPr>
                <w:rFonts w:ascii="Arial" w:hAnsi="Arial" w:cs="Arial"/>
                <w:color w:val="000000"/>
                <w:sz w:val="22"/>
                <w:szCs w:val="22"/>
                <w:lang w:val="en-US"/>
              </w:rPr>
              <w:t xml:space="preserve"> </w:t>
            </w:r>
          </w:p>
          <w:p w:rsidR="00922409" w:rsidRPr="00922409" w:rsidRDefault="00922409" w:rsidP="00BE7F43">
            <w:pPr>
              <w:numPr>
                <w:ilvl w:val="0"/>
                <w:numId w:val="47"/>
              </w:numPr>
              <w:tabs>
                <w:tab w:val="num" w:pos="1058"/>
              </w:tabs>
              <w:spacing w:line="288" w:lineRule="auto"/>
              <w:ind w:left="1058" w:right="150"/>
              <w:rPr>
                <w:rFonts w:ascii="Arial" w:hAnsi="Arial" w:cs="Arial"/>
                <w:color w:val="000000"/>
                <w:sz w:val="22"/>
                <w:szCs w:val="22"/>
                <w:lang w:val="en-US"/>
              </w:rPr>
            </w:pPr>
            <w:r w:rsidRPr="00922409">
              <w:rPr>
                <w:rFonts w:ascii="Arial" w:hAnsi="Arial" w:cs="Arial"/>
                <w:bCs/>
                <w:color w:val="000000"/>
                <w:sz w:val="22"/>
                <w:szCs w:val="22"/>
                <w:lang w:val="en-US"/>
              </w:rPr>
              <w:t>nimodipine</w:t>
            </w:r>
            <w:r w:rsidRPr="00922409">
              <w:rPr>
                <w:rFonts w:ascii="Arial" w:hAnsi="Arial" w:cs="Arial"/>
                <w:color w:val="000000"/>
                <w:sz w:val="22"/>
                <w:szCs w:val="22"/>
                <w:lang w:val="en-US"/>
              </w:rPr>
              <w:t xml:space="preserve"> </w:t>
            </w:r>
          </w:p>
          <w:p w:rsidR="00922409" w:rsidRPr="00922409" w:rsidRDefault="00922409" w:rsidP="00BE7F43">
            <w:pPr>
              <w:numPr>
                <w:ilvl w:val="0"/>
                <w:numId w:val="47"/>
              </w:numPr>
              <w:tabs>
                <w:tab w:val="num" w:pos="1058"/>
              </w:tabs>
              <w:spacing w:line="288" w:lineRule="auto"/>
              <w:ind w:left="1058" w:right="150"/>
              <w:rPr>
                <w:rFonts w:ascii="Arial" w:hAnsi="Arial" w:cs="Arial"/>
                <w:color w:val="000000"/>
                <w:sz w:val="22"/>
                <w:szCs w:val="22"/>
                <w:lang w:val="en-US"/>
              </w:rPr>
            </w:pPr>
            <w:r w:rsidRPr="00922409">
              <w:rPr>
                <w:rFonts w:ascii="Arial" w:hAnsi="Arial" w:cs="Arial"/>
                <w:bCs/>
                <w:color w:val="000000"/>
                <w:sz w:val="22"/>
                <w:szCs w:val="22"/>
                <w:lang w:val="en-US"/>
              </w:rPr>
              <w:t>nitrendipine</w:t>
            </w:r>
            <w:r w:rsidRPr="00922409">
              <w:rPr>
                <w:rFonts w:ascii="Arial" w:hAnsi="Arial" w:cs="Arial"/>
                <w:color w:val="000000"/>
                <w:sz w:val="22"/>
                <w:szCs w:val="22"/>
                <w:lang w:val="en-US"/>
              </w:rPr>
              <w:t xml:space="preserve"> </w:t>
            </w:r>
          </w:p>
          <w:p w:rsidR="00BE7F43" w:rsidRPr="00FB5521" w:rsidRDefault="00922409" w:rsidP="00BE7F43">
            <w:pPr>
              <w:pStyle w:val="ListParagraph"/>
              <w:numPr>
                <w:ilvl w:val="0"/>
                <w:numId w:val="47"/>
              </w:numPr>
              <w:tabs>
                <w:tab w:val="clear" w:pos="982"/>
                <w:tab w:val="num" w:pos="491"/>
              </w:tabs>
              <w:ind w:left="491"/>
              <w:rPr>
                <w:rFonts w:ascii="Arial" w:hAnsi="Arial" w:cs="Arial"/>
                <w:sz w:val="22"/>
                <w:szCs w:val="22"/>
              </w:rPr>
            </w:pPr>
            <w:r w:rsidRPr="00FB5521">
              <w:rPr>
                <w:rFonts w:ascii="Arial" w:hAnsi="Arial" w:cs="Arial"/>
                <w:i/>
                <w:sz w:val="22"/>
                <w:szCs w:val="22"/>
              </w:rPr>
              <w:t>Nondihydropyridine</w:t>
            </w:r>
            <w:r w:rsidRPr="00FB5521">
              <w:rPr>
                <w:rFonts w:ascii="Arial" w:hAnsi="Arial" w:cs="Arial"/>
                <w:sz w:val="22"/>
                <w:szCs w:val="22"/>
              </w:rPr>
              <w:t xml:space="preserve">: </w:t>
            </w:r>
          </w:p>
          <w:p w:rsidR="00BE7F43" w:rsidRDefault="00922409" w:rsidP="00BE7F43">
            <w:pPr>
              <w:pStyle w:val="ListParagraph"/>
              <w:numPr>
                <w:ilvl w:val="0"/>
                <w:numId w:val="55"/>
              </w:numPr>
              <w:ind w:left="916"/>
              <w:rPr>
                <w:rFonts w:ascii="Arial" w:hAnsi="Arial" w:cs="Arial"/>
                <w:sz w:val="22"/>
                <w:szCs w:val="22"/>
              </w:rPr>
            </w:pPr>
            <w:r w:rsidRPr="00922409">
              <w:rPr>
                <w:rFonts w:ascii="Arial" w:hAnsi="Arial" w:cs="Arial"/>
                <w:sz w:val="22"/>
                <w:szCs w:val="22"/>
              </w:rPr>
              <w:t xml:space="preserve">verapamil </w:t>
            </w:r>
          </w:p>
          <w:p w:rsidR="00922409" w:rsidRPr="00922409" w:rsidRDefault="00922409" w:rsidP="00BE7F43">
            <w:pPr>
              <w:pStyle w:val="ListParagraph"/>
              <w:numPr>
                <w:ilvl w:val="0"/>
                <w:numId w:val="55"/>
              </w:numPr>
              <w:ind w:left="916"/>
              <w:rPr>
                <w:rFonts w:ascii="Arial" w:hAnsi="Arial" w:cs="Arial"/>
                <w:sz w:val="22"/>
                <w:szCs w:val="22"/>
              </w:rPr>
            </w:pPr>
            <w:r w:rsidRPr="00922409">
              <w:rPr>
                <w:rFonts w:ascii="Arial" w:hAnsi="Arial" w:cs="Arial"/>
                <w:sz w:val="22"/>
                <w:szCs w:val="22"/>
              </w:rPr>
              <w:t>diltiazem</w:t>
            </w:r>
          </w:p>
        </w:tc>
        <w:tc>
          <w:tcPr>
            <w:tcW w:w="5958" w:type="dxa"/>
            <w:shd w:val="clear" w:color="auto" w:fill="FFFFFF" w:themeFill="background1"/>
          </w:tcPr>
          <w:p w:rsidR="00922409" w:rsidRPr="00335378" w:rsidRDefault="00922409" w:rsidP="00DB647B">
            <w:pPr>
              <w:pStyle w:val="Heading3"/>
              <w:ind w:left="72"/>
              <w:rPr>
                <w:rFonts w:ascii="Arial" w:eastAsiaTheme="majorEastAsia" w:hAnsi="Arial" w:cs="Arial"/>
                <w:b w:val="0"/>
                <w:sz w:val="22"/>
                <w:szCs w:val="22"/>
                <w:lang w:val="en-US"/>
              </w:rPr>
            </w:pPr>
            <w:r w:rsidRPr="00335378">
              <w:rPr>
                <w:rFonts w:ascii="Arial" w:eastAsiaTheme="majorEastAsia" w:hAnsi="Arial" w:cs="Arial"/>
                <w:b w:val="0"/>
                <w:sz w:val="22"/>
                <w:szCs w:val="22"/>
                <w:lang w:val="en-US"/>
              </w:rPr>
              <w:t>Cardiac effects of calcium channel blockers</w:t>
            </w:r>
            <w:r w:rsidR="00DB647B" w:rsidRPr="00335378">
              <w:rPr>
                <w:rFonts w:ascii="Arial" w:eastAsiaTheme="majorEastAsia" w:hAnsi="Arial" w:cs="Arial"/>
                <w:b w:val="0"/>
                <w:sz w:val="22"/>
                <w:szCs w:val="22"/>
                <w:lang w:val="en-US"/>
              </w:rPr>
              <w:t>:</w:t>
            </w:r>
          </w:p>
          <w:p w:rsidR="00922409" w:rsidRPr="00922409" w:rsidRDefault="00922409" w:rsidP="00DB647B">
            <w:pPr>
              <w:numPr>
                <w:ilvl w:val="0"/>
                <w:numId w:val="45"/>
              </w:numPr>
              <w:shd w:val="clear" w:color="auto" w:fill="FFFFFF" w:themeFill="background1"/>
              <w:spacing w:line="288" w:lineRule="auto"/>
              <w:ind w:right="120"/>
              <w:rPr>
                <w:rFonts w:ascii="Arial" w:hAnsi="Arial" w:cs="Arial"/>
                <w:color w:val="000022"/>
                <w:sz w:val="22"/>
                <w:szCs w:val="22"/>
                <w:lang w:val="en-US"/>
              </w:rPr>
            </w:pPr>
            <w:r w:rsidRPr="00922409">
              <w:rPr>
                <w:rFonts w:ascii="Arial" w:hAnsi="Arial" w:cs="Arial"/>
                <w:color w:val="000022"/>
                <w:sz w:val="22"/>
                <w:szCs w:val="22"/>
                <w:lang w:val="en-US"/>
              </w:rPr>
              <w:t>Decrease contractility</w:t>
            </w:r>
            <w:r w:rsidRPr="00922409">
              <w:rPr>
                <w:rFonts w:ascii="Arial" w:hAnsi="Arial" w:cs="Arial"/>
                <w:color w:val="000022"/>
                <w:sz w:val="22"/>
                <w:szCs w:val="22"/>
                <w:lang w:val="en-US"/>
              </w:rPr>
              <w:br/>
              <w:t xml:space="preserve">(negative inotropy) </w:t>
            </w:r>
          </w:p>
          <w:p w:rsidR="00922409" w:rsidRPr="00922409" w:rsidRDefault="00922409" w:rsidP="00DB647B">
            <w:pPr>
              <w:numPr>
                <w:ilvl w:val="0"/>
                <w:numId w:val="45"/>
              </w:numPr>
              <w:shd w:val="clear" w:color="auto" w:fill="FFFFFF" w:themeFill="background1"/>
              <w:spacing w:line="288" w:lineRule="auto"/>
              <w:ind w:right="120"/>
              <w:rPr>
                <w:rFonts w:ascii="Arial" w:hAnsi="Arial" w:cs="Arial"/>
                <w:color w:val="000022"/>
                <w:sz w:val="22"/>
                <w:szCs w:val="22"/>
                <w:lang w:val="en-US"/>
              </w:rPr>
            </w:pPr>
            <w:r w:rsidRPr="00922409">
              <w:rPr>
                <w:rFonts w:ascii="Arial" w:hAnsi="Arial" w:cs="Arial"/>
                <w:color w:val="000022"/>
                <w:sz w:val="22"/>
                <w:szCs w:val="22"/>
                <w:lang w:val="en-US"/>
              </w:rPr>
              <w:t>Decrease heart rate</w:t>
            </w:r>
            <w:r w:rsidRPr="00922409">
              <w:rPr>
                <w:rFonts w:ascii="Arial" w:hAnsi="Arial" w:cs="Arial"/>
                <w:color w:val="000022"/>
                <w:sz w:val="22"/>
                <w:szCs w:val="22"/>
                <w:lang w:val="en-US"/>
              </w:rPr>
              <w:br/>
              <w:t xml:space="preserve">(negative chronotropy) </w:t>
            </w:r>
          </w:p>
          <w:p w:rsidR="00922409" w:rsidRPr="00922409" w:rsidRDefault="00922409" w:rsidP="00DB647B">
            <w:pPr>
              <w:numPr>
                <w:ilvl w:val="0"/>
                <w:numId w:val="45"/>
              </w:numPr>
              <w:shd w:val="clear" w:color="auto" w:fill="FFFFFF" w:themeFill="background1"/>
              <w:spacing w:line="288" w:lineRule="auto"/>
              <w:ind w:right="120"/>
              <w:rPr>
                <w:rFonts w:ascii="Arial" w:hAnsi="Arial" w:cs="Arial"/>
                <w:color w:val="000022"/>
                <w:sz w:val="22"/>
                <w:szCs w:val="22"/>
                <w:lang w:val="en-US"/>
              </w:rPr>
            </w:pPr>
            <w:r w:rsidRPr="00922409">
              <w:rPr>
                <w:rFonts w:ascii="Arial" w:hAnsi="Arial" w:cs="Arial"/>
                <w:color w:val="000022"/>
                <w:sz w:val="22"/>
                <w:szCs w:val="22"/>
                <w:lang w:val="en-US"/>
              </w:rPr>
              <w:t>Decrease conduction velocity</w:t>
            </w:r>
            <w:r w:rsidRPr="00922409">
              <w:rPr>
                <w:rFonts w:ascii="Arial" w:hAnsi="Arial" w:cs="Arial"/>
                <w:color w:val="000022"/>
                <w:sz w:val="22"/>
                <w:szCs w:val="22"/>
                <w:lang w:val="en-US"/>
              </w:rPr>
              <w:br/>
              <w:t xml:space="preserve">(negative dromotropy) </w:t>
            </w:r>
          </w:p>
          <w:p w:rsidR="00922409" w:rsidRPr="00335378" w:rsidRDefault="00922409" w:rsidP="00DB647B">
            <w:pPr>
              <w:pStyle w:val="Heading3"/>
              <w:shd w:val="clear" w:color="auto" w:fill="FFFFFF" w:themeFill="background1"/>
              <w:ind w:left="72"/>
              <w:rPr>
                <w:rFonts w:ascii="Arial" w:eastAsiaTheme="majorEastAsia" w:hAnsi="Arial" w:cs="Arial"/>
                <w:b w:val="0"/>
                <w:color w:val="225A5A"/>
                <w:sz w:val="22"/>
                <w:szCs w:val="22"/>
                <w:lang w:val="en-US"/>
              </w:rPr>
            </w:pPr>
            <w:r w:rsidRPr="00335378">
              <w:rPr>
                <w:rFonts w:ascii="Arial" w:eastAsiaTheme="majorEastAsia" w:hAnsi="Arial" w:cs="Arial"/>
                <w:b w:val="0"/>
                <w:sz w:val="22"/>
                <w:szCs w:val="22"/>
                <w:lang w:val="en-US"/>
              </w:rPr>
              <w:t>Vascular effects</w:t>
            </w:r>
            <w:r w:rsidR="00DB647B" w:rsidRPr="00335378">
              <w:rPr>
                <w:rFonts w:ascii="Arial" w:eastAsiaTheme="majorEastAsia" w:hAnsi="Arial" w:cs="Arial"/>
                <w:b w:val="0"/>
                <w:sz w:val="22"/>
                <w:szCs w:val="22"/>
                <w:lang w:val="en-US"/>
              </w:rPr>
              <w:t xml:space="preserve"> of calcium channel blockers:</w:t>
            </w:r>
          </w:p>
          <w:p w:rsidR="00922409" w:rsidRPr="00922409" w:rsidRDefault="00922409" w:rsidP="00DB647B">
            <w:pPr>
              <w:numPr>
                <w:ilvl w:val="0"/>
                <w:numId w:val="46"/>
              </w:numPr>
              <w:shd w:val="clear" w:color="auto" w:fill="FFFFFF" w:themeFill="background1"/>
              <w:spacing w:after="120" w:line="288" w:lineRule="auto"/>
              <w:ind w:right="120"/>
              <w:rPr>
                <w:rFonts w:ascii="Arial" w:hAnsi="Arial" w:cs="Arial"/>
                <w:color w:val="000022"/>
                <w:sz w:val="22"/>
                <w:szCs w:val="22"/>
                <w:lang w:val="en-US"/>
              </w:rPr>
            </w:pPr>
            <w:r w:rsidRPr="00922409">
              <w:rPr>
                <w:rFonts w:ascii="Arial" w:hAnsi="Arial" w:cs="Arial"/>
                <w:color w:val="000022"/>
                <w:sz w:val="22"/>
                <w:szCs w:val="22"/>
                <w:lang w:val="en-US"/>
              </w:rPr>
              <w:t>Smooth muscle relaxation</w:t>
            </w:r>
            <w:r w:rsidRPr="00922409">
              <w:rPr>
                <w:rFonts w:ascii="Arial" w:hAnsi="Arial" w:cs="Arial"/>
                <w:color w:val="000022"/>
                <w:sz w:val="22"/>
                <w:szCs w:val="22"/>
                <w:lang w:val="en-US"/>
              </w:rPr>
              <w:br/>
              <w:t xml:space="preserve">(vasodilation) </w:t>
            </w:r>
          </w:p>
          <w:p w:rsidR="00922409" w:rsidRPr="00922409" w:rsidRDefault="00922409" w:rsidP="00922409">
            <w:pPr>
              <w:pStyle w:val="ListParagraph"/>
              <w:ind w:left="0"/>
              <w:rPr>
                <w:rFonts w:ascii="Arial" w:hAnsi="Arial" w:cs="Arial"/>
                <w:sz w:val="22"/>
                <w:szCs w:val="22"/>
              </w:rPr>
            </w:pPr>
          </w:p>
        </w:tc>
      </w:tr>
      <w:tr w:rsidR="00922409" w:rsidTr="00DB647B">
        <w:tc>
          <w:tcPr>
            <w:tcW w:w="3438" w:type="dxa"/>
            <w:shd w:val="clear" w:color="auto" w:fill="FFFFFF" w:themeFill="background1"/>
          </w:tcPr>
          <w:p w:rsidR="00922409" w:rsidRPr="00922409" w:rsidRDefault="004D10F7" w:rsidP="00922409">
            <w:pPr>
              <w:pStyle w:val="ListParagraph"/>
              <w:ind w:left="0"/>
              <w:rPr>
                <w:rFonts w:ascii="Arial" w:hAnsi="Arial" w:cs="Arial"/>
                <w:color w:val="000000"/>
                <w:sz w:val="22"/>
                <w:szCs w:val="22"/>
                <w:lang w:val="en-US"/>
              </w:rPr>
            </w:pPr>
            <w:r>
              <w:rPr>
                <w:rFonts w:ascii="Arial" w:hAnsi="Arial" w:cs="Arial"/>
                <w:color w:val="000000"/>
                <w:sz w:val="22"/>
                <w:szCs w:val="22"/>
                <w:lang w:val="en-US"/>
              </w:rPr>
              <w:t>D</w:t>
            </w:r>
            <w:r w:rsidRPr="004D10F7">
              <w:rPr>
                <w:rFonts w:ascii="Arial" w:hAnsi="Arial" w:cs="Arial"/>
                <w:color w:val="000000"/>
                <w:sz w:val="22"/>
                <w:szCs w:val="22"/>
                <w:lang w:val="en-US"/>
              </w:rPr>
              <w:t>irect acting arterial dilators</w:t>
            </w:r>
            <w:r>
              <w:rPr>
                <w:rFonts w:ascii="Arial" w:hAnsi="Arial" w:cs="Arial"/>
                <w:color w:val="000000"/>
                <w:sz w:val="22"/>
                <w:szCs w:val="22"/>
                <w:lang w:val="en-US"/>
              </w:rPr>
              <w:t>:</w:t>
            </w:r>
          </w:p>
          <w:p w:rsidR="00922409" w:rsidRPr="00922409" w:rsidRDefault="00922409" w:rsidP="00922409">
            <w:pPr>
              <w:pStyle w:val="ListParagraph"/>
              <w:numPr>
                <w:ilvl w:val="0"/>
                <w:numId w:val="48"/>
              </w:numPr>
              <w:ind w:left="360" w:hanging="270"/>
              <w:rPr>
                <w:rFonts w:ascii="Arial" w:hAnsi="Arial" w:cs="Arial"/>
                <w:sz w:val="22"/>
                <w:szCs w:val="22"/>
              </w:rPr>
            </w:pPr>
            <w:r w:rsidRPr="00922409">
              <w:rPr>
                <w:rFonts w:ascii="Arial" w:hAnsi="Arial" w:cs="Arial"/>
                <w:color w:val="000000"/>
                <w:sz w:val="22"/>
                <w:szCs w:val="22"/>
                <w:lang w:val="en-US"/>
              </w:rPr>
              <w:t>hyralazine</w:t>
            </w:r>
            <w:r w:rsidRPr="00922409">
              <w:rPr>
                <w:rFonts w:ascii="Arial" w:hAnsi="Arial" w:cs="Arial"/>
                <w:color w:val="000000"/>
                <w:sz w:val="22"/>
                <w:szCs w:val="22"/>
                <w:lang w:val="en-US"/>
              </w:rPr>
              <w:br/>
            </w:r>
          </w:p>
        </w:tc>
        <w:tc>
          <w:tcPr>
            <w:tcW w:w="5958" w:type="dxa"/>
            <w:shd w:val="clear" w:color="auto" w:fill="FFFFFF" w:themeFill="background1"/>
          </w:tcPr>
          <w:p w:rsidR="00922409" w:rsidRPr="00922409" w:rsidRDefault="00922409" w:rsidP="004D10F7">
            <w:pPr>
              <w:pStyle w:val="ListParagraph"/>
              <w:ind w:left="0"/>
              <w:rPr>
                <w:rFonts w:ascii="Arial" w:hAnsi="Arial" w:cs="Arial"/>
                <w:sz w:val="22"/>
                <w:szCs w:val="22"/>
              </w:rPr>
            </w:pPr>
            <w:r w:rsidRPr="00922409">
              <w:rPr>
                <w:rFonts w:ascii="Arial" w:hAnsi="Arial" w:cs="Arial"/>
                <w:sz w:val="22"/>
                <w:szCs w:val="22"/>
              </w:rPr>
              <w:t>Cause relaxation of arteriolar smooth muscle,</w:t>
            </w:r>
            <w:r w:rsidRPr="00922409">
              <w:rPr>
                <w:rFonts w:ascii="Arial" w:hAnsi="Arial" w:cs="Arial"/>
                <w:color w:val="000000"/>
                <w:sz w:val="17"/>
                <w:szCs w:val="17"/>
                <w:lang w:val="en-US"/>
              </w:rPr>
              <w:t xml:space="preserve"> </w:t>
            </w:r>
            <w:r w:rsidRPr="00922409">
              <w:rPr>
                <w:rFonts w:ascii="Arial" w:hAnsi="Arial" w:cs="Arial"/>
                <w:color w:val="000000"/>
                <w:sz w:val="22"/>
                <w:szCs w:val="22"/>
                <w:lang w:val="en-US"/>
              </w:rPr>
              <w:t>reduce systemic vascular resistance and arterial pressure (reflex tachycardia also occurs)</w:t>
            </w:r>
            <w:r w:rsidR="004D10F7">
              <w:rPr>
                <w:rFonts w:ascii="Arial" w:hAnsi="Arial" w:cs="Arial"/>
                <w:color w:val="000000"/>
                <w:sz w:val="22"/>
                <w:szCs w:val="22"/>
                <w:lang w:val="en-US"/>
              </w:rPr>
              <w:t>.</w:t>
            </w:r>
          </w:p>
        </w:tc>
      </w:tr>
      <w:tr w:rsidR="00922409" w:rsidTr="00DB647B">
        <w:tc>
          <w:tcPr>
            <w:tcW w:w="3438" w:type="dxa"/>
            <w:shd w:val="clear" w:color="auto" w:fill="FFFFFF" w:themeFill="background1"/>
          </w:tcPr>
          <w:p w:rsidR="00922409" w:rsidRPr="00922409" w:rsidRDefault="004D10F7" w:rsidP="00922409">
            <w:pPr>
              <w:pStyle w:val="ListParagraph"/>
              <w:ind w:left="0"/>
              <w:rPr>
                <w:rFonts w:ascii="Arial" w:hAnsi="Arial" w:cs="Arial"/>
                <w:color w:val="000000"/>
                <w:sz w:val="22"/>
                <w:szCs w:val="22"/>
                <w:lang w:val="en-US"/>
              </w:rPr>
            </w:pPr>
            <w:r>
              <w:rPr>
                <w:rFonts w:ascii="Arial" w:hAnsi="Arial" w:cs="Arial"/>
                <w:color w:val="000000"/>
                <w:sz w:val="22"/>
                <w:szCs w:val="22"/>
                <w:lang w:val="en-US"/>
              </w:rPr>
              <w:t>G</w:t>
            </w:r>
            <w:r w:rsidRPr="004D10F7">
              <w:rPr>
                <w:rFonts w:ascii="Arial" w:hAnsi="Arial" w:cs="Arial"/>
                <w:color w:val="000000"/>
                <w:sz w:val="22"/>
                <w:szCs w:val="22"/>
                <w:lang w:val="en-US"/>
              </w:rPr>
              <w:t>anglionic blockers</w:t>
            </w:r>
            <w:r>
              <w:rPr>
                <w:rFonts w:ascii="Arial" w:hAnsi="Arial" w:cs="Arial"/>
                <w:color w:val="000000"/>
                <w:sz w:val="22"/>
                <w:szCs w:val="22"/>
                <w:lang w:val="en-US"/>
              </w:rPr>
              <w:t>:</w:t>
            </w:r>
          </w:p>
          <w:p w:rsidR="00922409" w:rsidRPr="00922409" w:rsidRDefault="00922409" w:rsidP="00922409">
            <w:pPr>
              <w:pStyle w:val="ListParagraph"/>
              <w:numPr>
                <w:ilvl w:val="0"/>
                <w:numId w:val="48"/>
              </w:numPr>
              <w:ind w:left="270" w:hanging="180"/>
              <w:rPr>
                <w:rFonts w:ascii="Arial" w:hAnsi="Arial" w:cs="Arial"/>
                <w:sz w:val="22"/>
                <w:szCs w:val="22"/>
              </w:rPr>
            </w:pPr>
            <w:r w:rsidRPr="00922409">
              <w:rPr>
                <w:rFonts w:ascii="Arial" w:hAnsi="Arial" w:cs="Arial"/>
                <w:bCs/>
                <w:color w:val="000000"/>
                <w:sz w:val="22"/>
                <w:szCs w:val="22"/>
                <w:lang w:val="en-US"/>
              </w:rPr>
              <w:t>trimethaphan camsylate</w:t>
            </w:r>
          </w:p>
        </w:tc>
        <w:tc>
          <w:tcPr>
            <w:tcW w:w="5958" w:type="dxa"/>
            <w:shd w:val="clear" w:color="auto" w:fill="FFFFFF" w:themeFill="background1"/>
          </w:tcPr>
          <w:p w:rsidR="00922409" w:rsidRPr="00922409" w:rsidRDefault="004D10F7" w:rsidP="00922409">
            <w:pPr>
              <w:pStyle w:val="ListParagraph"/>
              <w:ind w:left="0"/>
              <w:rPr>
                <w:rFonts w:ascii="Arial" w:hAnsi="Arial" w:cs="Arial"/>
                <w:sz w:val="22"/>
                <w:szCs w:val="22"/>
              </w:rPr>
            </w:pPr>
            <w:r>
              <w:rPr>
                <w:rFonts w:ascii="Arial" w:hAnsi="Arial" w:cs="Arial"/>
                <w:color w:val="000000"/>
                <w:sz w:val="22"/>
                <w:szCs w:val="22"/>
                <w:lang w:val="en-US"/>
              </w:rPr>
              <w:t>B</w:t>
            </w:r>
            <w:r w:rsidR="00922409" w:rsidRPr="00922409">
              <w:rPr>
                <w:rFonts w:ascii="Arial" w:hAnsi="Arial" w:cs="Arial"/>
                <w:color w:val="000000"/>
                <w:sz w:val="22"/>
                <w:szCs w:val="22"/>
                <w:lang w:val="en-US"/>
              </w:rPr>
              <w:t>lock impulse transmission at the sympathetic ganglia</w:t>
            </w:r>
            <w:r w:rsidR="00922409" w:rsidRPr="00922409">
              <w:rPr>
                <w:rFonts w:ascii="Arial" w:hAnsi="Arial" w:cs="Arial"/>
                <w:sz w:val="22"/>
                <w:szCs w:val="22"/>
              </w:rPr>
              <w:t>, reducing vasoconstriction</w:t>
            </w:r>
            <w:r>
              <w:rPr>
                <w:rFonts w:ascii="Arial" w:hAnsi="Arial" w:cs="Arial"/>
                <w:sz w:val="22"/>
                <w:szCs w:val="22"/>
              </w:rPr>
              <w:t>.</w:t>
            </w:r>
          </w:p>
        </w:tc>
      </w:tr>
      <w:tr w:rsidR="00922409" w:rsidTr="00DB647B">
        <w:tc>
          <w:tcPr>
            <w:tcW w:w="3438" w:type="dxa"/>
            <w:shd w:val="clear" w:color="auto" w:fill="FFFFFF" w:themeFill="background1"/>
          </w:tcPr>
          <w:p w:rsidR="00922409" w:rsidRPr="00922409" w:rsidRDefault="004D10F7" w:rsidP="00922409">
            <w:pPr>
              <w:pStyle w:val="ListParagraph"/>
              <w:ind w:left="0"/>
              <w:rPr>
                <w:rFonts w:ascii="Arial" w:hAnsi="Arial" w:cs="Arial"/>
                <w:sz w:val="22"/>
                <w:szCs w:val="22"/>
              </w:rPr>
            </w:pPr>
            <w:r>
              <w:rPr>
                <w:rFonts w:ascii="Arial" w:hAnsi="Arial" w:cs="Arial"/>
                <w:color w:val="000000"/>
                <w:sz w:val="22"/>
                <w:szCs w:val="22"/>
                <w:lang w:val="en-US"/>
              </w:rPr>
              <w:t>N</w:t>
            </w:r>
            <w:r w:rsidRPr="004D10F7">
              <w:rPr>
                <w:rFonts w:ascii="Arial" w:hAnsi="Arial" w:cs="Arial"/>
                <w:color w:val="000000"/>
                <w:sz w:val="22"/>
                <w:szCs w:val="22"/>
                <w:lang w:val="en-US"/>
              </w:rPr>
              <w:t>itrodilators</w:t>
            </w:r>
            <w:r>
              <w:rPr>
                <w:rFonts w:ascii="Arial" w:hAnsi="Arial" w:cs="Arial"/>
                <w:color w:val="000000"/>
                <w:sz w:val="22"/>
                <w:szCs w:val="22"/>
                <w:lang w:val="en-US"/>
              </w:rPr>
              <w:t>:</w:t>
            </w:r>
            <w:r w:rsidR="00922409" w:rsidRPr="00922409">
              <w:rPr>
                <w:rFonts w:ascii="Arial" w:hAnsi="Arial" w:cs="Arial"/>
                <w:color w:val="000000"/>
                <w:sz w:val="22"/>
                <w:szCs w:val="22"/>
                <w:lang w:val="en-US"/>
              </w:rPr>
              <w:br/>
            </w:r>
          </w:p>
          <w:p w:rsidR="00922409" w:rsidRPr="00922409" w:rsidRDefault="00922409" w:rsidP="00922409">
            <w:pPr>
              <w:numPr>
                <w:ilvl w:val="0"/>
                <w:numId w:val="52"/>
              </w:numPr>
              <w:spacing w:line="288" w:lineRule="auto"/>
              <w:ind w:left="3648" w:right="120" w:hanging="3378"/>
              <w:rPr>
                <w:rFonts w:ascii="Arial" w:hAnsi="Arial" w:cs="Arial"/>
                <w:color w:val="000000"/>
                <w:sz w:val="22"/>
                <w:szCs w:val="22"/>
                <w:lang w:val="en-US" w:eastAsia="en-CA"/>
              </w:rPr>
            </w:pPr>
            <w:r w:rsidRPr="00922409">
              <w:rPr>
                <w:rFonts w:ascii="Arial" w:hAnsi="Arial" w:cs="Arial"/>
                <w:color w:val="000000"/>
                <w:sz w:val="22"/>
                <w:szCs w:val="22"/>
                <w:lang w:val="en-US" w:eastAsia="en-CA"/>
              </w:rPr>
              <w:t xml:space="preserve">isosorbide dinitrate </w:t>
            </w:r>
          </w:p>
          <w:p w:rsidR="00922409" w:rsidRPr="00922409" w:rsidRDefault="00922409" w:rsidP="00922409">
            <w:pPr>
              <w:numPr>
                <w:ilvl w:val="0"/>
                <w:numId w:val="52"/>
              </w:numPr>
              <w:spacing w:line="288" w:lineRule="auto"/>
              <w:ind w:left="3648" w:right="120" w:hanging="3378"/>
              <w:rPr>
                <w:rFonts w:ascii="Arial" w:hAnsi="Arial" w:cs="Arial"/>
                <w:color w:val="000000"/>
                <w:sz w:val="22"/>
                <w:szCs w:val="22"/>
                <w:lang w:val="en-US" w:eastAsia="en-CA"/>
              </w:rPr>
            </w:pPr>
            <w:r w:rsidRPr="00922409">
              <w:rPr>
                <w:rFonts w:ascii="Arial" w:hAnsi="Arial" w:cs="Arial"/>
                <w:color w:val="000000"/>
                <w:sz w:val="22"/>
                <w:szCs w:val="22"/>
                <w:lang w:val="en-US" w:eastAsia="en-CA"/>
              </w:rPr>
              <w:t xml:space="preserve">isosorbide mononitrate </w:t>
            </w:r>
          </w:p>
          <w:p w:rsidR="00922409" w:rsidRPr="00922409" w:rsidRDefault="00922409" w:rsidP="00922409">
            <w:pPr>
              <w:numPr>
                <w:ilvl w:val="0"/>
                <w:numId w:val="52"/>
              </w:numPr>
              <w:spacing w:line="288" w:lineRule="auto"/>
              <w:ind w:left="3648" w:right="120" w:hanging="3378"/>
              <w:rPr>
                <w:rFonts w:ascii="Arial" w:hAnsi="Arial" w:cs="Arial"/>
                <w:color w:val="000000"/>
                <w:sz w:val="22"/>
                <w:szCs w:val="22"/>
                <w:lang w:val="en-US" w:eastAsia="en-CA"/>
              </w:rPr>
            </w:pPr>
            <w:r w:rsidRPr="00922409">
              <w:rPr>
                <w:rFonts w:ascii="Arial" w:hAnsi="Arial" w:cs="Arial"/>
                <w:color w:val="000000"/>
                <w:sz w:val="22"/>
                <w:szCs w:val="22"/>
                <w:lang w:val="en-US" w:eastAsia="en-CA"/>
              </w:rPr>
              <w:t xml:space="preserve">nitroglycerin </w:t>
            </w:r>
          </w:p>
          <w:p w:rsidR="00922409" w:rsidRPr="00922409" w:rsidRDefault="00922409" w:rsidP="00922409">
            <w:pPr>
              <w:numPr>
                <w:ilvl w:val="0"/>
                <w:numId w:val="52"/>
              </w:numPr>
              <w:spacing w:line="288" w:lineRule="auto"/>
              <w:ind w:left="3648" w:right="120" w:hanging="3378"/>
              <w:rPr>
                <w:rFonts w:ascii="Arial" w:hAnsi="Arial" w:cs="Arial"/>
                <w:color w:val="000000"/>
                <w:sz w:val="22"/>
                <w:szCs w:val="22"/>
                <w:lang w:val="en-US" w:eastAsia="en-CA"/>
              </w:rPr>
            </w:pPr>
            <w:r w:rsidRPr="00922409">
              <w:rPr>
                <w:rFonts w:ascii="Arial" w:hAnsi="Arial" w:cs="Arial"/>
                <w:color w:val="000000"/>
                <w:sz w:val="22"/>
                <w:szCs w:val="22"/>
                <w:lang w:val="en-US" w:eastAsia="en-CA"/>
              </w:rPr>
              <w:t xml:space="preserve">erythrityl tetranitrate </w:t>
            </w:r>
          </w:p>
          <w:p w:rsidR="00922409" w:rsidRPr="00922409" w:rsidRDefault="00922409" w:rsidP="00922409">
            <w:pPr>
              <w:numPr>
                <w:ilvl w:val="0"/>
                <w:numId w:val="52"/>
              </w:numPr>
              <w:spacing w:line="288" w:lineRule="auto"/>
              <w:ind w:left="3648" w:right="120" w:hanging="3378"/>
              <w:rPr>
                <w:rFonts w:ascii="Arial" w:hAnsi="Arial" w:cs="Arial"/>
                <w:color w:val="000000"/>
                <w:sz w:val="22"/>
                <w:szCs w:val="22"/>
                <w:lang w:val="en-US" w:eastAsia="en-CA"/>
              </w:rPr>
            </w:pPr>
            <w:r w:rsidRPr="00922409">
              <w:rPr>
                <w:rFonts w:ascii="Arial" w:hAnsi="Arial" w:cs="Arial"/>
                <w:color w:val="000000"/>
                <w:sz w:val="22"/>
                <w:szCs w:val="22"/>
                <w:lang w:val="en-US" w:eastAsia="en-CA"/>
              </w:rPr>
              <w:t xml:space="preserve">pentaerythritol tranitrate </w:t>
            </w:r>
          </w:p>
          <w:p w:rsidR="00922409" w:rsidRPr="00922409" w:rsidRDefault="00922409" w:rsidP="00922409">
            <w:pPr>
              <w:numPr>
                <w:ilvl w:val="0"/>
                <w:numId w:val="52"/>
              </w:numPr>
              <w:spacing w:line="288" w:lineRule="auto"/>
              <w:ind w:left="3648" w:right="120" w:hanging="3378"/>
              <w:rPr>
                <w:rFonts w:ascii="Arial" w:hAnsi="Arial" w:cs="Arial"/>
                <w:color w:val="000000"/>
                <w:sz w:val="22"/>
                <w:szCs w:val="22"/>
                <w:lang w:val="en-US" w:eastAsia="en-CA"/>
              </w:rPr>
            </w:pPr>
            <w:r w:rsidRPr="00922409">
              <w:rPr>
                <w:rFonts w:ascii="Arial" w:hAnsi="Arial" w:cs="Arial"/>
                <w:color w:val="000000"/>
                <w:sz w:val="22"/>
                <w:szCs w:val="22"/>
                <w:lang w:val="en-US" w:eastAsia="en-CA"/>
              </w:rPr>
              <w:t xml:space="preserve">sodium nitroprusside </w:t>
            </w:r>
          </w:p>
          <w:p w:rsidR="00922409" w:rsidRPr="00922409" w:rsidRDefault="00922409" w:rsidP="00922409">
            <w:pPr>
              <w:pStyle w:val="ListParagraph"/>
              <w:ind w:left="0"/>
              <w:rPr>
                <w:rFonts w:ascii="Arial" w:hAnsi="Arial" w:cs="Arial"/>
                <w:sz w:val="22"/>
                <w:szCs w:val="22"/>
              </w:rPr>
            </w:pPr>
          </w:p>
        </w:tc>
        <w:tc>
          <w:tcPr>
            <w:tcW w:w="5958" w:type="dxa"/>
            <w:shd w:val="clear" w:color="auto" w:fill="FFFFFF" w:themeFill="background1"/>
          </w:tcPr>
          <w:p w:rsidR="00922409" w:rsidRPr="00335378" w:rsidRDefault="00FB5521" w:rsidP="00FB5521">
            <w:pPr>
              <w:pStyle w:val="Heading3"/>
              <w:shd w:val="clear" w:color="auto" w:fill="FFFFFF" w:themeFill="background1"/>
              <w:tabs>
                <w:tab w:val="left" w:pos="72"/>
                <w:tab w:val="left" w:pos="162"/>
              </w:tabs>
              <w:rPr>
                <w:rFonts w:ascii="Arial" w:eastAsiaTheme="majorEastAsia" w:hAnsi="Arial" w:cs="Arial"/>
                <w:b w:val="0"/>
                <w:color w:val="000000"/>
                <w:sz w:val="22"/>
                <w:szCs w:val="22"/>
                <w:lang w:val="en-US"/>
              </w:rPr>
            </w:pPr>
            <w:r w:rsidRPr="00335378">
              <w:rPr>
                <w:rFonts w:ascii="Arial" w:eastAsiaTheme="majorEastAsia" w:hAnsi="Arial" w:cs="Arial"/>
                <w:b w:val="0"/>
                <w:color w:val="000000"/>
                <w:sz w:val="22"/>
                <w:szCs w:val="22"/>
                <w:lang w:val="en-US"/>
              </w:rPr>
              <w:t>M</w:t>
            </w:r>
            <w:r w:rsidR="00922409" w:rsidRPr="00335378">
              <w:rPr>
                <w:rFonts w:ascii="Arial" w:eastAsiaTheme="majorEastAsia" w:hAnsi="Arial" w:cs="Arial"/>
                <w:b w:val="0"/>
                <w:color w:val="000000"/>
                <w:sz w:val="22"/>
                <w:szCs w:val="22"/>
                <w:lang w:val="en-US"/>
              </w:rPr>
              <w:t>imic the actions of endogenous nitrous oxide (NO) by releasing NO or forming NO within tissues. These drugs act directly on the vascular smooth muscle to cause relaxation and therefore serve as endothelial-independent vasodilators.</w:t>
            </w:r>
          </w:p>
          <w:p w:rsidR="00FB5521" w:rsidRPr="00FB5521" w:rsidRDefault="00FB5521" w:rsidP="00FB5521">
            <w:pPr>
              <w:rPr>
                <w:lang w:val="en-US"/>
              </w:rPr>
            </w:pPr>
          </w:p>
          <w:p w:rsidR="00922409" w:rsidRPr="00922409" w:rsidRDefault="00922409" w:rsidP="007405AE">
            <w:pPr>
              <w:rPr>
                <w:rFonts w:ascii="Arial" w:hAnsi="Arial" w:cs="Arial"/>
                <w:color w:val="000000"/>
                <w:sz w:val="22"/>
                <w:szCs w:val="22"/>
                <w:lang w:val="en-US"/>
              </w:rPr>
            </w:pPr>
            <w:r w:rsidRPr="00FB5521">
              <w:rPr>
                <w:rFonts w:ascii="Arial" w:hAnsi="Arial" w:cs="Arial"/>
                <w:bCs/>
                <w:i/>
                <w:color w:val="000000"/>
                <w:sz w:val="22"/>
                <w:szCs w:val="22"/>
                <w:lang w:val="en-US"/>
              </w:rPr>
              <w:t>Nitroglycerin</w:t>
            </w:r>
            <w:r w:rsidR="00FB5521">
              <w:rPr>
                <w:rFonts w:ascii="Arial" w:hAnsi="Arial" w:cs="Arial"/>
                <w:bCs/>
                <w:color w:val="000000"/>
                <w:sz w:val="22"/>
                <w:szCs w:val="22"/>
                <w:lang w:val="en-US"/>
              </w:rPr>
              <w:t xml:space="preserve"> is used </w:t>
            </w:r>
            <w:r w:rsidRPr="00922409">
              <w:rPr>
                <w:rFonts w:ascii="Arial" w:hAnsi="Arial" w:cs="Arial"/>
                <w:bCs/>
                <w:color w:val="000000"/>
                <w:sz w:val="22"/>
                <w:szCs w:val="22"/>
                <w:lang w:val="en-US"/>
              </w:rPr>
              <w:t>for</w:t>
            </w:r>
            <w:r w:rsidRPr="00922409">
              <w:rPr>
                <w:rFonts w:ascii="Arial" w:hAnsi="Arial" w:cs="Arial"/>
                <w:color w:val="000000"/>
                <w:sz w:val="22"/>
                <w:szCs w:val="22"/>
                <w:lang w:val="en-US"/>
              </w:rPr>
              <w:t xml:space="preserve"> angina because it is very fast acting (within 2 to 5 minutes) when administered sublingually. Its effects usually wear off within 30 minutes.</w:t>
            </w:r>
          </w:p>
          <w:p w:rsidR="00922409" w:rsidRPr="00922409" w:rsidRDefault="00922409" w:rsidP="007405AE">
            <w:pPr>
              <w:rPr>
                <w:rFonts w:ascii="Arial" w:hAnsi="Arial" w:cs="Arial"/>
                <w:color w:val="000000"/>
                <w:sz w:val="22"/>
                <w:szCs w:val="22"/>
                <w:lang w:val="en-US"/>
              </w:rPr>
            </w:pPr>
          </w:p>
          <w:p w:rsidR="00922409" w:rsidRPr="00922409" w:rsidRDefault="00922409" w:rsidP="007405AE">
            <w:pPr>
              <w:rPr>
                <w:sz w:val="22"/>
                <w:szCs w:val="22"/>
                <w:lang w:val="en-US"/>
              </w:rPr>
            </w:pPr>
            <w:r w:rsidRPr="00FB5521">
              <w:rPr>
                <w:rFonts w:ascii="Arial" w:hAnsi="Arial" w:cs="Arial"/>
                <w:bCs/>
                <w:i/>
                <w:color w:val="000000"/>
                <w:sz w:val="22"/>
                <w:szCs w:val="22"/>
                <w:lang w:val="en-US"/>
              </w:rPr>
              <w:t xml:space="preserve">Isosorbide </w:t>
            </w:r>
            <w:r w:rsidRPr="00FB5521">
              <w:rPr>
                <w:rFonts w:ascii="Arial" w:hAnsi="Arial" w:cs="Arial"/>
                <w:i/>
                <w:color w:val="000000"/>
                <w:sz w:val="22"/>
                <w:szCs w:val="22"/>
                <w:lang w:val="en-US"/>
              </w:rPr>
              <w:t>compounds</w:t>
            </w:r>
            <w:r w:rsidRPr="00922409">
              <w:rPr>
                <w:rFonts w:ascii="Arial" w:hAnsi="Arial" w:cs="Arial"/>
                <w:color w:val="000000"/>
                <w:sz w:val="22"/>
                <w:szCs w:val="22"/>
                <w:lang w:val="en-US"/>
              </w:rPr>
              <w:t xml:space="preserve"> have a longer onset of action and duration of action than nitroglycerin, therefore more useful than nitroglycerin for long-term use.</w:t>
            </w:r>
          </w:p>
          <w:p w:rsidR="00FB5521" w:rsidRPr="00335378" w:rsidRDefault="00922409" w:rsidP="00FB5521">
            <w:pPr>
              <w:pStyle w:val="Heading3"/>
              <w:shd w:val="clear" w:color="auto" w:fill="FFFFFF" w:themeFill="background1"/>
              <w:tabs>
                <w:tab w:val="left" w:pos="72"/>
                <w:tab w:val="left" w:pos="162"/>
              </w:tabs>
              <w:rPr>
                <w:ins w:id="7" w:author="A00747115" w:date="2009-05-13T11:46:00Z"/>
                <w:rFonts w:ascii="Arial" w:eastAsiaTheme="majorEastAsia" w:hAnsi="Arial" w:cs="Arial"/>
                <w:b w:val="0"/>
                <w:color w:val="000000"/>
                <w:sz w:val="22"/>
                <w:szCs w:val="22"/>
                <w:lang w:val="en-US"/>
              </w:rPr>
            </w:pPr>
            <w:r w:rsidRPr="00335378">
              <w:rPr>
                <w:rFonts w:ascii="Arial" w:eastAsiaTheme="majorEastAsia" w:hAnsi="Arial" w:cs="Arial"/>
                <w:b w:val="0"/>
                <w:bCs w:val="0"/>
                <w:i/>
                <w:color w:val="000000"/>
                <w:sz w:val="22"/>
                <w:szCs w:val="22"/>
                <w:lang w:val="en-US"/>
              </w:rPr>
              <w:t>Sodium nitroprusside</w:t>
            </w:r>
            <w:r w:rsidRPr="00335378">
              <w:rPr>
                <w:rFonts w:ascii="Arial" w:eastAsiaTheme="majorEastAsia" w:hAnsi="Arial" w:cs="Arial"/>
                <w:b w:val="0"/>
                <w:color w:val="000000"/>
                <w:sz w:val="22"/>
                <w:szCs w:val="22"/>
                <w:lang w:val="en-US"/>
              </w:rPr>
              <w:t>, which is used to treat severe hypertensive emergencies and severe heart failure, has a rapid onset of action.  It is only available as an intravenous preparation, and because of its short half-life, continuous infusion is required.</w:t>
            </w:r>
          </w:p>
          <w:p w:rsidR="00922409" w:rsidRPr="00335378" w:rsidRDefault="00922409" w:rsidP="00FB5521">
            <w:pPr>
              <w:pStyle w:val="Heading3"/>
              <w:shd w:val="clear" w:color="auto" w:fill="FFFFFF" w:themeFill="background1"/>
              <w:tabs>
                <w:tab w:val="left" w:pos="72"/>
                <w:tab w:val="left" w:pos="162"/>
              </w:tabs>
              <w:rPr>
                <w:rFonts w:ascii="Arial" w:eastAsiaTheme="majorEastAsia" w:hAnsi="Arial" w:cs="Arial"/>
                <w:sz w:val="22"/>
                <w:szCs w:val="22"/>
                <w:lang w:val="en-US"/>
              </w:rPr>
            </w:pPr>
            <w:r w:rsidRPr="00335378">
              <w:rPr>
                <w:rFonts w:ascii="Arial" w:eastAsiaTheme="majorEastAsia" w:hAnsi="Arial" w:cs="Arial"/>
                <w:b w:val="0"/>
                <w:color w:val="000000"/>
                <w:sz w:val="22"/>
                <w:szCs w:val="22"/>
                <w:lang w:val="en-US"/>
              </w:rPr>
              <w:br/>
            </w:r>
            <w:r w:rsidRPr="00335378">
              <w:rPr>
                <w:rFonts w:ascii="Arial" w:eastAsiaTheme="majorEastAsia" w:hAnsi="Arial" w:cs="Arial"/>
                <w:color w:val="000000"/>
                <w:sz w:val="22"/>
                <w:szCs w:val="22"/>
                <w:lang w:val="en-US"/>
              </w:rPr>
              <w:t>Effects:</w:t>
            </w:r>
            <w:r w:rsidRPr="00335378">
              <w:rPr>
                <w:rFonts w:ascii="Arial" w:eastAsiaTheme="majorEastAsia" w:hAnsi="Arial" w:cs="Arial"/>
                <w:sz w:val="22"/>
                <w:szCs w:val="22"/>
                <w:lang w:val="en-US"/>
              </w:rPr>
              <w:t xml:space="preserve"> </w:t>
            </w:r>
          </w:p>
          <w:p w:rsidR="00922409" w:rsidRPr="00335378" w:rsidRDefault="00922409" w:rsidP="00FB5521">
            <w:pPr>
              <w:pStyle w:val="Heading3"/>
              <w:shd w:val="clear" w:color="auto" w:fill="FFFFFF" w:themeFill="background1"/>
              <w:tabs>
                <w:tab w:val="left" w:pos="72"/>
                <w:tab w:val="left" w:pos="162"/>
              </w:tabs>
              <w:rPr>
                <w:rFonts w:ascii="Arial" w:eastAsiaTheme="majorEastAsia" w:hAnsi="Arial" w:cs="Arial"/>
                <w:sz w:val="22"/>
                <w:szCs w:val="22"/>
                <w:lang w:val="en-US"/>
              </w:rPr>
            </w:pPr>
            <w:r w:rsidRPr="00335378">
              <w:rPr>
                <w:rFonts w:ascii="Arial" w:eastAsiaTheme="majorEastAsia" w:hAnsi="Arial" w:cs="Arial"/>
                <w:sz w:val="22"/>
                <w:szCs w:val="22"/>
                <w:lang w:val="en-US"/>
              </w:rPr>
              <w:t>Systemic vasculature</w:t>
            </w:r>
            <w:r w:rsidR="00FB5521" w:rsidRPr="00335378">
              <w:rPr>
                <w:rFonts w:ascii="Arial" w:eastAsiaTheme="majorEastAsia" w:hAnsi="Arial" w:cs="Arial"/>
                <w:sz w:val="22"/>
                <w:szCs w:val="22"/>
                <w:lang w:val="en-US"/>
              </w:rPr>
              <w:t>:</w:t>
            </w:r>
          </w:p>
          <w:p w:rsidR="00922409" w:rsidRPr="00922409" w:rsidRDefault="00922409" w:rsidP="00FB5521">
            <w:pPr>
              <w:numPr>
                <w:ilvl w:val="0"/>
                <w:numId w:val="48"/>
              </w:numPr>
              <w:shd w:val="clear" w:color="auto" w:fill="FFFFFF" w:themeFill="background1"/>
              <w:tabs>
                <w:tab w:val="left" w:pos="162"/>
              </w:tabs>
              <w:spacing w:line="288" w:lineRule="auto"/>
              <w:ind w:right="120"/>
              <w:rPr>
                <w:rFonts w:ascii="Arial" w:hAnsi="Arial" w:cs="Arial"/>
                <w:color w:val="000022"/>
                <w:sz w:val="22"/>
                <w:szCs w:val="22"/>
                <w:lang w:val="en-US"/>
              </w:rPr>
            </w:pPr>
            <w:r w:rsidRPr="00922409">
              <w:rPr>
                <w:rFonts w:ascii="Arial" w:hAnsi="Arial" w:cs="Arial"/>
                <w:color w:val="000022"/>
                <w:sz w:val="22"/>
                <w:szCs w:val="22"/>
                <w:lang w:val="en-US"/>
              </w:rPr>
              <w:t>vasodilation</w:t>
            </w:r>
            <w:r w:rsidRPr="00922409">
              <w:rPr>
                <w:rFonts w:ascii="Arial" w:hAnsi="Arial" w:cs="Arial"/>
                <w:color w:val="000022"/>
                <w:sz w:val="22"/>
                <w:szCs w:val="22"/>
                <w:lang w:val="en-US"/>
              </w:rPr>
              <w:br/>
              <w:t xml:space="preserve">    (venous dilation &gt; arterial dilation) </w:t>
            </w:r>
          </w:p>
          <w:p w:rsidR="00922409" w:rsidRPr="00922409" w:rsidRDefault="00922409" w:rsidP="00FB5521">
            <w:pPr>
              <w:numPr>
                <w:ilvl w:val="0"/>
                <w:numId w:val="48"/>
              </w:numPr>
              <w:shd w:val="clear" w:color="auto" w:fill="FFFFFF" w:themeFill="background1"/>
              <w:tabs>
                <w:tab w:val="left" w:pos="162"/>
              </w:tabs>
              <w:spacing w:line="288" w:lineRule="auto"/>
              <w:ind w:right="120"/>
              <w:rPr>
                <w:rFonts w:ascii="Arial" w:hAnsi="Arial" w:cs="Arial"/>
                <w:color w:val="000022"/>
                <w:sz w:val="22"/>
                <w:szCs w:val="22"/>
                <w:lang w:val="en-US"/>
              </w:rPr>
            </w:pPr>
            <w:r w:rsidRPr="00922409">
              <w:rPr>
                <w:rFonts w:ascii="Arial" w:hAnsi="Arial" w:cs="Arial"/>
                <w:color w:val="000022"/>
                <w:sz w:val="22"/>
                <w:szCs w:val="22"/>
                <w:lang w:val="en-US"/>
              </w:rPr>
              <w:t xml:space="preserve">decreased venous pressure </w:t>
            </w:r>
          </w:p>
          <w:p w:rsidR="00922409" w:rsidRPr="00922409" w:rsidRDefault="00922409" w:rsidP="00FB5521">
            <w:pPr>
              <w:numPr>
                <w:ilvl w:val="0"/>
                <w:numId w:val="48"/>
              </w:numPr>
              <w:shd w:val="clear" w:color="auto" w:fill="FFFFFF" w:themeFill="background1"/>
              <w:tabs>
                <w:tab w:val="left" w:pos="162"/>
              </w:tabs>
              <w:spacing w:line="288" w:lineRule="auto"/>
              <w:ind w:right="120"/>
              <w:rPr>
                <w:rFonts w:ascii="Arial" w:hAnsi="Arial" w:cs="Arial"/>
                <w:color w:val="000022"/>
                <w:sz w:val="22"/>
                <w:szCs w:val="22"/>
                <w:lang w:val="en-US"/>
              </w:rPr>
            </w:pPr>
            <w:r w:rsidRPr="00922409">
              <w:rPr>
                <w:rFonts w:ascii="Arial" w:hAnsi="Arial" w:cs="Arial"/>
                <w:color w:val="000022"/>
                <w:sz w:val="22"/>
                <w:szCs w:val="22"/>
                <w:lang w:val="en-US"/>
              </w:rPr>
              <w:t xml:space="preserve">decreased arterial pressure (small effect) </w:t>
            </w:r>
          </w:p>
          <w:p w:rsidR="00922409" w:rsidRPr="00335378" w:rsidRDefault="00922409" w:rsidP="00FB5521">
            <w:pPr>
              <w:pStyle w:val="Heading3"/>
              <w:shd w:val="clear" w:color="auto" w:fill="FFFFFF" w:themeFill="background1"/>
              <w:tabs>
                <w:tab w:val="left" w:pos="72"/>
                <w:tab w:val="left" w:pos="162"/>
              </w:tabs>
              <w:ind w:left="72"/>
              <w:rPr>
                <w:rFonts w:ascii="Arial" w:eastAsiaTheme="majorEastAsia" w:hAnsi="Arial" w:cs="Arial"/>
                <w:color w:val="225A5A"/>
                <w:sz w:val="22"/>
                <w:szCs w:val="22"/>
                <w:lang w:val="en-US"/>
              </w:rPr>
            </w:pPr>
            <w:r w:rsidRPr="00335378">
              <w:rPr>
                <w:rFonts w:ascii="Arial" w:eastAsiaTheme="majorEastAsia" w:hAnsi="Arial" w:cs="Arial"/>
                <w:sz w:val="22"/>
                <w:szCs w:val="22"/>
                <w:lang w:val="en-US"/>
              </w:rPr>
              <w:t>Cardiac</w:t>
            </w:r>
            <w:r w:rsidR="00FB5521" w:rsidRPr="00335378">
              <w:rPr>
                <w:rFonts w:ascii="Arial" w:eastAsiaTheme="majorEastAsia" w:hAnsi="Arial" w:cs="Arial"/>
                <w:sz w:val="22"/>
                <w:szCs w:val="22"/>
                <w:lang w:val="en-US"/>
              </w:rPr>
              <w:t>:</w:t>
            </w:r>
          </w:p>
          <w:p w:rsidR="00922409" w:rsidRPr="00922409" w:rsidRDefault="00922409" w:rsidP="00FB5521">
            <w:pPr>
              <w:numPr>
                <w:ilvl w:val="0"/>
                <w:numId w:val="50"/>
              </w:numPr>
              <w:shd w:val="clear" w:color="auto" w:fill="FFFFFF" w:themeFill="background1"/>
              <w:tabs>
                <w:tab w:val="left" w:pos="72"/>
                <w:tab w:val="left" w:pos="162"/>
              </w:tabs>
              <w:spacing w:line="288" w:lineRule="auto"/>
              <w:ind w:left="972" w:right="120" w:hanging="630"/>
              <w:rPr>
                <w:rFonts w:ascii="Arial" w:hAnsi="Arial" w:cs="Arial"/>
                <w:color w:val="000022"/>
                <w:sz w:val="22"/>
                <w:szCs w:val="22"/>
                <w:lang w:val="en-US"/>
              </w:rPr>
            </w:pPr>
            <w:r w:rsidRPr="00922409">
              <w:rPr>
                <w:rFonts w:ascii="Arial" w:hAnsi="Arial" w:cs="Arial"/>
                <w:color w:val="000022"/>
                <w:sz w:val="22"/>
                <w:szCs w:val="22"/>
                <w:lang w:val="en-US"/>
              </w:rPr>
              <w:t>reduced preload and afterload</w:t>
            </w:r>
            <w:r w:rsidRPr="00922409">
              <w:rPr>
                <w:rFonts w:ascii="Arial" w:hAnsi="Arial" w:cs="Arial"/>
                <w:color w:val="000022"/>
                <w:sz w:val="22"/>
                <w:szCs w:val="22"/>
                <w:lang w:val="en-US"/>
              </w:rPr>
              <w:br/>
              <w:t xml:space="preserve">    (decreased wall stress in veins and arteries) </w:t>
            </w:r>
          </w:p>
          <w:p w:rsidR="00922409" w:rsidRPr="00922409" w:rsidRDefault="00922409" w:rsidP="00FB5521">
            <w:pPr>
              <w:numPr>
                <w:ilvl w:val="0"/>
                <w:numId w:val="50"/>
              </w:numPr>
              <w:shd w:val="clear" w:color="auto" w:fill="FFFFFF" w:themeFill="background1"/>
              <w:tabs>
                <w:tab w:val="left" w:pos="72"/>
                <w:tab w:val="left" w:pos="162"/>
              </w:tabs>
              <w:spacing w:line="288" w:lineRule="auto"/>
              <w:ind w:left="972" w:right="120" w:hanging="630"/>
              <w:rPr>
                <w:rFonts w:ascii="Arial" w:hAnsi="Arial" w:cs="Arial"/>
                <w:color w:val="000022"/>
                <w:sz w:val="22"/>
                <w:szCs w:val="22"/>
                <w:lang w:val="en-US"/>
              </w:rPr>
            </w:pPr>
            <w:r w:rsidRPr="00922409">
              <w:rPr>
                <w:rFonts w:ascii="Arial" w:hAnsi="Arial" w:cs="Arial"/>
                <w:color w:val="000022"/>
                <w:sz w:val="22"/>
                <w:szCs w:val="22"/>
                <w:lang w:val="en-US"/>
              </w:rPr>
              <w:t xml:space="preserve">decreased oxygen demand </w:t>
            </w:r>
          </w:p>
          <w:p w:rsidR="00922409" w:rsidRPr="00335378" w:rsidRDefault="00922409" w:rsidP="00FB5521">
            <w:pPr>
              <w:pStyle w:val="Heading3"/>
              <w:shd w:val="clear" w:color="auto" w:fill="FFFFFF" w:themeFill="background1"/>
              <w:tabs>
                <w:tab w:val="left" w:pos="72"/>
                <w:tab w:val="left" w:pos="162"/>
              </w:tabs>
              <w:ind w:left="2736" w:hanging="2706"/>
              <w:rPr>
                <w:rFonts w:ascii="Arial" w:eastAsiaTheme="majorEastAsia" w:hAnsi="Arial" w:cs="Arial"/>
                <w:color w:val="225A5A"/>
                <w:sz w:val="22"/>
                <w:szCs w:val="22"/>
                <w:lang w:val="en-US"/>
              </w:rPr>
            </w:pPr>
            <w:r w:rsidRPr="00335378">
              <w:rPr>
                <w:rFonts w:ascii="Arial" w:eastAsiaTheme="majorEastAsia" w:hAnsi="Arial" w:cs="Arial"/>
                <w:sz w:val="22"/>
                <w:szCs w:val="22"/>
                <w:lang w:val="en-US"/>
              </w:rPr>
              <w:t>Coronary</w:t>
            </w:r>
            <w:r w:rsidR="00FB5521" w:rsidRPr="00335378">
              <w:rPr>
                <w:rFonts w:ascii="Arial" w:eastAsiaTheme="majorEastAsia" w:hAnsi="Arial" w:cs="Arial"/>
                <w:sz w:val="22"/>
                <w:szCs w:val="22"/>
                <w:lang w:val="en-US"/>
              </w:rPr>
              <w:t>:</w:t>
            </w:r>
          </w:p>
          <w:p w:rsidR="00922409" w:rsidRPr="00922409" w:rsidRDefault="00922409" w:rsidP="00FB5521">
            <w:pPr>
              <w:numPr>
                <w:ilvl w:val="0"/>
                <w:numId w:val="51"/>
              </w:numPr>
              <w:shd w:val="clear" w:color="auto" w:fill="FFFFFF" w:themeFill="background1"/>
              <w:tabs>
                <w:tab w:val="left" w:pos="72"/>
                <w:tab w:val="left" w:pos="162"/>
              </w:tabs>
              <w:spacing w:line="288" w:lineRule="auto"/>
              <w:ind w:left="3816" w:right="120" w:hanging="3474"/>
              <w:rPr>
                <w:rFonts w:ascii="Arial" w:hAnsi="Arial" w:cs="Arial"/>
                <w:color w:val="000022"/>
                <w:sz w:val="22"/>
                <w:szCs w:val="22"/>
                <w:lang w:val="en-US"/>
              </w:rPr>
            </w:pPr>
            <w:r w:rsidRPr="00922409">
              <w:rPr>
                <w:rFonts w:ascii="Arial" w:hAnsi="Arial" w:cs="Arial"/>
                <w:color w:val="000022"/>
                <w:sz w:val="22"/>
                <w:szCs w:val="22"/>
                <w:lang w:val="en-US"/>
              </w:rPr>
              <w:t xml:space="preserve">prevents/reverses vasospasm </w:t>
            </w:r>
          </w:p>
          <w:p w:rsidR="00922409" w:rsidRPr="00922409" w:rsidRDefault="00922409" w:rsidP="00FB5521">
            <w:pPr>
              <w:numPr>
                <w:ilvl w:val="0"/>
                <w:numId w:val="51"/>
              </w:numPr>
              <w:shd w:val="clear" w:color="auto" w:fill="FFFFFF" w:themeFill="background1"/>
              <w:tabs>
                <w:tab w:val="left" w:pos="72"/>
                <w:tab w:val="left" w:pos="162"/>
              </w:tabs>
              <w:spacing w:line="288" w:lineRule="auto"/>
              <w:ind w:left="3816" w:right="120" w:hanging="3474"/>
              <w:rPr>
                <w:rFonts w:ascii="Arial" w:hAnsi="Arial" w:cs="Arial"/>
                <w:color w:val="000022"/>
                <w:sz w:val="22"/>
                <w:szCs w:val="22"/>
                <w:lang w:val="en-US"/>
              </w:rPr>
            </w:pPr>
            <w:r w:rsidRPr="00922409">
              <w:rPr>
                <w:rFonts w:ascii="Arial" w:hAnsi="Arial" w:cs="Arial"/>
                <w:color w:val="000022"/>
                <w:sz w:val="22"/>
                <w:szCs w:val="22"/>
                <w:lang w:val="en-US"/>
              </w:rPr>
              <w:t xml:space="preserve">vasodilation (primarily epicardial vessels) </w:t>
            </w:r>
          </w:p>
          <w:p w:rsidR="00922409" w:rsidRPr="00922409" w:rsidRDefault="00922409" w:rsidP="00FB5521">
            <w:pPr>
              <w:numPr>
                <w:ilvl w:val="0"/>
                <w:numId w:val="51"/>
              </w:numPr>
              <w:shd w:val="clear" w:color="auto" w:fill="FFFFFF" w:themeFill="background1"/>
              <w:tabs>
                <w:tab w:val="left" w:pos="72"/>
                <w:tab w:val="left" w:pos="162"/>
              </w:tabs>
              <w:spacing w:line="288" w:lineRule="auto"/>
              <w:ind w:left="3816" w:right="120" w:hanging="3474"/>
              <w:rPr>
                <w:rFonts w:ascii="Arial" w:hAnsi="Arial" w:cs="Arial"/>
                <w:color w:val="000022"/>
                <w:sz w:val="22"/>
                <w:szCs w:val="22"/>
                <w:lang w:val="en-US"/>
              </w:rPr>
            </w:pPr>
            <w:r w:rsidRPr="00922409">
              <w:rPr>
                <w:rFonts w:ascii="Arial" w:hAnsi="Arial" w:cs="Arial"/>
                <w:color w:val="000022"/>
                <w:sz w:val="22"/>
                <w:szCs w:val="22"/>
                <w:lang w:val="en-US"/>
              </w:rPr>
              <w:t xml:space="preserve">improves subendocardial perfusion </w:t>
            </w:r>
          </w:p>
          <w:p w:rsidR="00922409" w:rsidRPr="00922409" w:rsidRDefault="00922409" w:rsidP="00FB5521">
            <w:pPr>
              <w:numPr>
                <w:ilvl w:val="0"/>
                <w:numId w:val="51"/>
              </w:numPr>
              <w:shd w:val="clear" w:color="auto" w:fill="FFFFFF" w:themeFill="background1"/>
              <w:tabs>
                <w:tab w:val="left" w:pos="72"/>
                <w:tab w:val="left" w:pos="162"/>
              </w:tabs>
              <w:spacing w:after="120" w:line="288" w:lineRule="auto"/>
              <w:ind w:left="3816" w:right="120" w:hanging="3474"/>
              <w:rPr>
                <w:rFonts w:ascii="Arial" w:hAnsi="Arial" w:cs="Arial"/>
                <w:color w:val="000022"/>
                <w:sz w:val="22"/>
                <w:szCs w:val="22"/>
                <w:lang w:val="en-US"/>
              </w:rPr>
            </w:pPr>
            <w:r w:rsidRPr="00922409">
              <w:rPr>
                <w:rFonts w:ascii="Arial" w:hAnsi="Arial" w:cs="Arial"/>
                <w:color w:val="000022"/>
                <w:sz w:val="22"/>
                <w:szCs w:val="22"/>
                <w:lang w:val="en-US"/>
              </w:rPr>
              <w:t xml:space="preserve">increased oxygen delivery </w:t>
            </w:r>
          </w:p>
          <w:p w:rsidR="00922409" w:rsidRPr="00922409" w:rsidRDefault="00922409" w:rsidP="00922409">
            <w:pPr>
              <w:pStyle w:val="ListParagraph"/>
              <w:ind w:left="0"/>
              <w:rPr>
                <w:rFonts w:ascii="Arial" w:hAnsi="Arial" w:cs="Arial"/>
                <w:sz w:val="22"/>
                <w:szCs w:val="22"/>
              </w:rPr>
            </w:pPr>
          </w:p>
        </w:tc>
      </w:tr>
      <w:tr w:rsidR="00922409" w:rsidTr="00DB647B">
        <w:tc>
          <w:tcPr>
            <w:tcW w:w="3438" w:type="dxa"/>
            <w:shd w:val="clear" w:color="auto" w:fill="FFFFFF" w:themeFill="background1"/>
          </w:tcPr>
          <w:p w:rsidR="00922409" w:rsidRPr="00922409" w:rsidRDefault="00922409" w:rsidP="00922409">
            <w:pPr>
              <w:pStyle w:val="ListParagraph"/>
              <w:tabs>
                <w:tab w:val="left" w:pos="684"/>
                <w:tab w:val="left" w:pos="996"/>
              </w:tabs>
              <w:ind w:left="0"/>
              <w:rPr>
                <w:rFonts w:ascii="Arial" w:hAnsi="Arial" w:cs="Arial"/>
                <w:sz w:val="22"/>
                <w:szCs w:val="22"/>
              </w:rPr>
            </w:pPr>
            <w:r w:rsidRPr="00922409">
              <w:rPr>
                <w:rFonts w:ascii="Arial" w:hAnsi="Arial" w:cs="Arial"/>
                <w:color w:val="000000"/>
                <w:sz w:val="22"/>
                <w:szCs w:val="22"/>
                <w:lang w:val="en-US"/>
              </w:rPr>
              <w:t xml:space="preserve"> </w:t>
            </w:r>
            <w:r w:rsidR="00332382">
              <w:rPr>
                <w:rFonts w:ascii="Arial" w:hAnsi="Arial" w:cs="Arial"/>
                <w:color w:val="000000"/>
                <w:sz w:val="22"/>
                <w:szCs w:val="22"/>
                <w:lang w:val="en-US"/>
              </w:rPr>
              <w:t>P</w:t>
            </w:r>
            <w:r w:rsidR="00332382" w:rsidRPr="00332382">
              <w:rPr>
                <w:rFonts w:ascii="Arial" w:hAnsi="Arial" w:cs="Arial"/>
                <w:color w:val="000000"/>
                <w:sz w:val="22"/>
                <w:szCs w:val="22"/>
                <w:lang w:val="en-US"/>
              </w:rPr>
              <w:t>otassium-channel openers</w:t>
            </w:r>
            <w:r w:rsidR="00332382">
              <w:rPr>
                <w:rFonts w:ascii="Arial" w:hAnsi="Arial" w:cs="Arial"/>
                <w:color w:val="000000"/>
                <w:sz w:val="22"/>
                <w:szCs w:val="22"/>
                <w:lang w:val="en-US"/>
              </w:rPr>
              <w:t>:</w:t>
            </w:r>
          </w:p>
          <w:p w:rsidR="00922409" w:rsidRPr="00922409" w:rsidRDefault="00922409" w:rsidP="00922409">
            <w:pPr>
              <w:pStyle w:val="ListParagraph"/>
              <w:numPr>
                <w:ilvl w:val="0"/>
                <w:numId w:val="37"/>
              </w:numPr>
              <w:rPr>
                <w:rFonts w:ascii="Arial" w:hAnsi="Arial" w:cs="Arial"/>
                <w:sz w:val="22"/>
                <w:szCs w:val="22"/>
              </w:rPr>
            </w:pPr>
            <w:r w:rsidRPr="00922409">
              <w:rPr>
                <w:rFonts w:ascii="Arial" w:hAnsi="Arial" w:cs="Arial"/>
                <w:sz w:val="22"/>
                <w:szCs w:val="22"/>
              </w:rPr>
              <w:t xml:space="preserve"> minoxodil</w:t>
            </w:r>
          </w:p>
        </w:tc>
        <w:tc>
          <w:tcPr>
            <w:tcW w:w="5958" w:type="dxa"/>
            <w:shd w:val="clear" w:color="auto" w:fill="FFFFFF" w:themeFill="background1"/>
          </w:tcPr>
          <w:p w:rsidR="00922409" w:rsidRDefault="00922409" w:rsidP="00922409">
            <w:pPr>
              <w:pStyle w:val="ListParagraph"/>
              <w:ind w:left="0"/>
              <w:rPr>
                <w:rFonts w:ascii="Arial" w:hAnsi="Arial" w:cs="Arial"/>
                <w:sz w:val="22"/>
                <w:szCs w:val="22"/>
              </w:rPr>
            </w:pPr>
            <w:r w:rsidRPr="00922409">
              <w:rPr>
                <w:rFonts w:ascii="Arial" w:hAnsi="Arial" w:cs="Arial"/>
                <w:sz w:val="22"/>
                <w:szCs w:val="22"/>
              </w:rPr>
              <w:t xml:space="preserve">Dilation of small arteries and arterioles by altering potassium current and calcium flux in vascular smooth muscle.  </w:t>
            </w:r>
          </w:p>
          <w:p w:rsidR="00332382" w:rsidRPr="00922409" w:rsidRDefault="00332382" w:rsidP="00922409">
            <w:pPr>
              <w:pStyle w:val="ListParagraph"/>
              <w:ind w:left="0"/>
              <w:rPr>
                <w:rFonts w:ascii="Arial" w:hAnsi="Arial" w:cs="Arial"/>
                <w:sz w:val="22"/>
                <w:szCs w:val="22"/>
              </w:rPr>
            </w:pPr>
          </w:p>
          <w:p w:rsidR="00922409" w:rsidRPr="00922409" w:rsidRDefault="00922409" w:rsidP="00A6736C">
            <w:pPr>
              <w:pStyle w:val="ListParagraph"/>
              <w:ind w:left="0"/>
              <w:rPr>
                <w:rFonts w:ascii="Arial" w:hAnsi="Arial" w:cs="Arial"/>
                <w:sz w:val="22"/>
                <w:szCs w:val="22"/>
              </w:rPr>
            </w:pPr>
            <w:r w:rsidRPr="00922409">
              <w:rPr>
                <w:rFonts w:ascii="Arial" w:hAnsi="Arial" w:cs="Arial"/>
                <w:sz w:val="22"/>
                <w:szCs w:val="22"/>
              </w:rPr>
              <w:t xml:space="preserve">Not first line. Reflex tachycardia </w:t>
            </w:r>
            <w:r w:rsidR="00A6736C">
              <w:rPr>
                <w:rFonts w:ascii="Arial" w:hAnsi="Arial" w:cs="Arial"/>
                <w:sz w:val="22"/>
                <w:szCs w:val="22"/>
              </w:rPr>
              <w:t>and orthostatic hypotension are</w:t>
            </w:r>
            <w:r w:rsidR="00A6736C" w:rsidRPr="00922409">
              <w:rPr>
                <w:rFonts w:ascii="Arial" w:hAnsi="Arial" w:cs="Arial"/>
                <w:sz w:val="22"/>
                <w:szCs w:val="22"/>
              </w:rPr>
              <w:t xml:space="preserve"> </w:t>
            </w:r>
            <w:r w:rsidRPr="00922409">
              <w:rPr>
                <w:rFonts w:ascii="Arial" w:hAnsi="Arial" w:cs="Arial"/>
                <w:sz w:val="22"/>
                <w:szCs w:val="22"/>
              </w:rPr>
              <w:t>common. Used with diuretics to avoid edema</w:t>
            </w:r>
            <w:r w:rsidR="00332382">
              <w:rPr>
                <w:rFonts w:ascii="Arial" w:hAnsi="Arial" w:cs="Arial"/>
                <w:sz w:val="22"/>
                <w:szCs w:val="22"/>
              </w:rPr>
              <w:t>.</w:t>
            </w:r>
            <w:r w:rsidR="00A6736C">
              <w:rPr>
                <w:rFonts w:ascii="Arial" w:hAnsi="Arial" w:cs="Arial"/>
                <w:sz w:val="22"/>
                <w:szCs w:val="22"/>
              </w:rPr>
              <w:t xml:space="preserve"> (And, yes, this is the same drug used in the hair-growth product Rogaine, but the route of administration and dosage are quite different!)</w:t>
            </w:r>
          </w:p>
        </w:tc>
      </w:tr>
      <w:tr w:rsidR="00922409" w:rsidTr="00DB647B">
        <w:tc>
          <w:tcPr>
            <w:tcW w:w="3438" w:type="dxa"/>
            <w:shd w:val="clear" w:color="auto" w:fill="FFFFFF" w:themeFill="background1"/>
          </w:tcPr>
          <w:p w:rsidR="00922409" w:rsidRPr="00922409" w:rsidRDefault="00332382" w:rsidP="00922409">
            <w:pPr>
              <w:pStyle w:val="ListParagraph"/>
              <w:ind w:left="0"/>
              <w:rPr>
                <w:rFonts w:ascii="Arial" w:hAnsi="Arial" w:cs="Arial"/>
                <w:color w:val="000000"/>
                <w:sz w:val="22"/>
                <w:szCs w:val="22"/>
                <w:lang w:val="en-US"/>
              </w:rPr>
            </w:pPr>
            <w:r>
              <w:rPr>
                <w:rFonts w:ascii="Arial" w:hAnsi="Arial" w:cs="Arial"/>
                <w:color w:val="000000"/>
                <w:sz w:val="22"/>
                <w:szCs w:val="22"/>
                <w:lang w:val="en-US"/>
              </w:rPr>
              <w:t>R</w:t>
            </w:r>
            <w:r w:rsidRPr="00332382">
              <w:rPr>
                <w:rFonts w:ascii="Arial" w:hAnsi="Arial" w:cs="Arial"/>
                <w:color w:val="000000"/>
                <w:sz w:val="22"/>
                <w:szCs w:val="22"/>
                <w:lang w:val="en-US"/>
              </w:rPr>
              <w:t>enin inhibitors</w:t>
            </w:r>
            <w:r>
              <w:rPr>
                <w:rFonts w:ascii="Arial" w:hAnsi="Arial" w:cs="Arial"/>
                <w:color w:val="000000"/>
                <w:sz w:val="22"/>
                <w:szCs w:val="22"/>
                <w:lang w:val="en-US"/>
              </w:rPr>
              <w:t>:</w:t>
            </w:r>
          </w:p>
          <w:p w:rsidR="00922409" w:rsidRPr="00922409" w:rsidRDefault="00922409" w:rsidP="00922409">
            <w:pPr>
              <w:pStyle w:val="ListParagraph"/>
              <w:numPr>
                <w:ilvl w:val="0"/>
                <w:numId w:val="37"/>
              </w:numPr>
              <w:rPr>
                <w:rFonts w:ascii="Arial" w:hAnsi="Arial" w:cs="Arial"/>
                <w:sz w:val="22"/>
                <w:szCs w:val="22"/>
              </w:rPr>
            </w:pPr>
            <w:r w:rsidRPr="00922409">
              <w:rPr>
                <w:rFonts w:ascii="Arial" w:hAnsi="Arial" w:cs="Arial"/>
                <w:color w:val="000000"/>
                <w:sz w:val="22"/>
                <w:szCs w:val="22"/>
                <w:lang w:val="en-US"/>
              </w:rPr>
              <w:t>aliskiren (U.S.; still investigational in Canada)</w:t>
            </w:r>
          </w:p>
        </w:tc>
        <w:tc>
          <w:tcPr>
            <w:tcW w:w="5958" w:type="dxa"/>
            <w:shd w:val="clear" w:color="auto" w:fill="FFFFFF" w:themeFill="background1"/>
          </w:tcPr>
          <w:p w:rsidR="00922409" w:rsidRDefault="00922409" w:rsidP="00922409">
            <w:pPr>
              <w:pStyle w:val="ListParagraph"/>
              <w:ind w:left="0"/>
              <w:rPr>
                <w:rFonts w:ascii="Arial" w:hAnsi="Arial" w:cs="Arial"/>
                <w:sz w:val="22"/>
                <w:szCs w:val="22"/>
              </w:rPr>
            </w:pPr>
            <w:r w:rsidRPr="00922409">
              <w:rPr>
                <w:rFonts w:ascii="Arial" w:hAnsi="Arial" w:cs="Arial"/>
                <w:sz w:val="22"/>
                <w:szCs w:val="22"/>
              </w:rPr>
              <w:t xml:space="preserve">Block actions of renin, so less angiotensin </w:t>
            </w:r>
            <w:r w:rsidR="00332382">
              <w:rPr>
                <w:rFonts w:ascii="Arial" w:hAnsi="Arial" w:cs="Arial"/>
                <w:sz w:val="22"/>
                <w:szCs w:val="22"/>
              </w:rPr>
              <w:t xml:space="preserve">is </w:t>
            </w:r>
            <w:r w:rsidRPr="00922409">
              <w:rPr>
                <w:rFonts w:ascii="Arial" w:hAnsi="Arial" w:cs="Arial"/>
                <w:sz w:val="22"/>
                <w:szCs w:val="22"/>
              </w:rPr>
              <w:t xml:space="preserve">produced. </w:t>
            </w:r>
          </w:p>
          <w:p w:rsidR="00332382" w:rsidRPr="00922409" w:rsidRDefault="00332382" w:rsidP="00922409">
            <w:pPr>
              <w:pStyle w:val="ListParagraph"/>
              <w:ind w:left="0"/>
              <w:rPr>
                <w:rFonts w:ascii="Arial" w:hAnsi="Arial" w:cs="Arial"/>
                <w:sz w:val="22"/>
                <w:szCs w:val="22"/>
              </w:rPr>
            </w:pPr>
          </w:p>
          <w:p w:rsidR="00922409" w:rsidRPr="00332382" w:rsidRDefault="00922409" w:rsidP="00922409">
            <w:pPr>
              <w:pStyle w:val="ListParagraph"/>
              <w:ind w:left="0"/>
              <w:rPr>
                <w:rFonts w:ascii="Arial" w:hAnsi="Arial" w:cs="Arial"/>
                <w:b/>
                <w:sz w:val="22"/>
                <w:szCs w:val="22"/>
              </w:rPr>
            </w:pPr>
            <w:r w:rsidRPr="00332382">
              <w:rPr>
                <w:rFonts w:ascii="Arial" w:hAnsi="Arial" w:cs="Arial"/>
                <w:b/>
                <w:sz w:val="22"/>
                <w:szCs w:val="22"/>
              </w:rPr>
              <w:t>Effects:</w:t>
            </w:r>
          </w:p>
          <w:p w:rsidR="00922409" w:rsidRPr="00922409" w:rsidRDefault="00922409" w:rsidP="00332382">
            <w:pPr>
              <w:numPr>
                <w:ilvl w:val="0"/>
                <w:numId w:val="53"/>
              </w:numPr>
              <w:shd w:val="clear" w:color="auto" w:fill="FFFFFF" w:themeFill="background1"/>
              <w:spacing w:before="120" w:line="288" w:lineRule="auto"/>
              <w:ind w:left="702" w:right="120"/>
              <w:rPr>
                <w:rFonts w:ascii="Arial" w:hAnsi="Arial" w:cs="Arial"/>
                <w:color w:val="000022"/>
                <w:sz w:val="22"/>
                <w:szCs w:val="22"/>
                <w:lang w:val="en-US"/>
              </w:rPr>
            </w:pPr>
            <w:r w:rsidRPr="00922409">
              <w:rPr>
                <w:rFonts w:ascii="Arial" w:hAnsi="Arial" w:cs="Arial"/>
                <w:color w:val="000022"/>
                <w:sz w:val="22"/>
                <w:szCs w:val="22"/>
                <w:lang w:val="en-US"/>
              </w:rPr>
              <w:t>Vasodilation (arterial &amp; venous)</w:t>
            </w:r>
            <w:r w:rsidRPr="00922409">
              <w:rPr>
                <w:rFonts w:ascii="Arial" w:hAnsi="Arial" w:cs="Arial"/>
                <w:color w:val="000022"/>
                <w:sz w:val="22"/>
                <w:szCs w:val="22"/>
                <w:lang w:val="en-US"/>
              </w:rPr>
              <w:br/>
              <w:t>- reduce arterial &amp; venous pressures</w:t>
            </w:r>
            <w:r w:rsidRPr="00922409">
              <w:rPr>
                <w:rFonts w:ascii="Arial" w:hAnsi="Arial" w:cs="Arial"/>
                <w:color w:val="000022"/>
                <w:sz w:val="22"/>
                <w:szCs w:val="22"/>
                <w:lang w:val="en-US"/>
              </w:rPr>
              <w:br/>
              <w:t xml:space="preserve">- reduce ventricular afterload &amp; preload </w:t>
            </w:r>
          </w:p>
          <w:p w:rsidR="00922409" w:rsidRPr="00922409" w:rsidRDefault="00922409" w:rsidP="00332382">
            <w:pPr>
              <w:numPr>
                <w:ilvl w:val="0"/>
                <w:numId w:val="53"/>
              </w:numPr>
              <w:shd w:val="clear" w:color="auto" w:fill="FFFFFF" w:themeFill="background1"/>
              <w:spacing w:line="288" w:lineRule="auto"/>
              <w:ind w:left="702" w:right="120"/>
              <w:rPr>
                <w:rFonts w:ascii="Arial" w:hAnsi="Arial" w:cs="Arial"/>
                <w:color w:val="000022"/>
                <w:sz w:val="22"/>
                <w:szCs w:val="22"/>
                <w:lang w:val="en-US"/>
              </w:rPr>
            </w:pPr>
            <w:r w:rsidRPr="00922409">
              <w:rPr>
                <w:rFonts w:ascii="Arial" w:hAnsi="Arial" w:cs="Arial"/>
                <w:color w:val="000022"/>
                <w:sz w:val="22"/>
                <w:szCs w:val="22"/>
                <w:lang w:val="en-US"/>
              </w:rPr>
              <w:t>Decrease blood volume</w:t>
            </w:r>
            <w:r w:rsidRPr="00922409">
              <w:rPr>
                <w:rFonts w:ascii="Arial" w:hAnsi="Arial" w:cs="Arial"/>
                <w:color w:val="000022"/>
                <w:sz w:val="22"/>
                <w:szCs w:val="22"/>
                <w:lang w:val="en-US"/>
              </w:rPr>
              <w:br/>
              <w:t>- natriuretic (sodium loss)</w:t>
            </w:r>
            <w:r w:rsidRPr="00922409">
              <w:rPr>
                <w:rFonts w:ascii="Arial" w:hAnsi="Arial" w:cs="Arial"/>
                <w:color w:val="000022"/>
                <w:sz w:val="22"/>
                <w:szCs w:val="22"/>
                <w:lang w:val="en-US"/>
              </w:rPr>
              <w:br/>
              <w:t xml:space="preserve">- diuretic </w:t>
            </w:r>
          </w:p>
          <w:p w:rsidR="00922409" w:rsidRPr="00922409" w:rsidRDefault="00922409" w:rsidP="00332382">
            <w:pPr>
              <w:numPr>
                <w:ilvl w:val="0"/>
                <w:numId w:val="53"/>
              </w:numPr>
              <w:shd w:val="clear" w:color="auto" w:fill="FFFFFF" w:themeFill="background1"/>
              <w:spacing w:line="288" w:lineRule="auto"/>
              <w:ind w:left="702" w:right="120"/>
              <w:rPr>
                <w:rFonts w:ascii="Arial" w:hAnsi="Arial" w:cs="Arial"/>
                <w:color w:val="000022"/>
                <w:sz w:val="22"/>
                <w:szCs w:val="22"/>
                <w:lang w:val="en-US"/>
              </w:rPr>
            </w:pPr>
            <w:r w:rsidRPr="00922409">
              <w:rPr>
                <w:rFonts w:ascii="Arial" w:hAnsi="Arial" w:cs="Arial"/>
                <w:color w:val="000022"/>
                <w:sz w:val="22"/>
                <w:szCs w:val="22"/>
                <w:lang w:val="en-US"/>
              </w:rPr>
              <w:t xml:space="preserve">Depress sympathetic activity </w:t>
            </w:r>
          </w:p>
          <w:p w:rsidR="00922409" w:rsidRPr="00922409" w:rsidRDefault="00922409" w:rsidP="00332382">
            <w:pPr>
              <w:numPr>
                <w:ilvl w:val="0"/>
                <w:numId w:val="53"/>
              </w:numPr>
              <w:shd w:val="clear" w:color="auto" w:fill="FFFFFF" w:themeFill="background1"/>
              <w:spacing w:after="120" w:line="288" w:lineRule="auto"/>
              <w:ind w:left="702" w:right="120"/>
              <w:rPr>
                <w:rFonts w:ascii="Arial" w:hAnsi="Arial" w:cs="Arial"/>
                <w:color w:val="000022"/>
                <w:sz w:val="22"/>
                <w:szCs w:val="22"/>
                <w:lang w:val="en-US"/>
              </w:rPr>
            </w:pPr>
            <w:r w:rsidRPr="00922409">
              <w:rPr>
                <w:rFonts w:ascii="Arial" w:hAnsi="Arial" w:cs="Arial"/>
                <w:color w:val="000022"/>
                <w:sz w:val="22"/>
                <w:szCs w:val="22"/>
                <w:lang w:val="en-US"/>
              </w:rPr>
              <w:t xml:space="preserve">Inhibit cardiac and vascular hypertrophy </w:t>
            </w:r>
          </w:p>
          <w:p w:rsidR="00922409" w:rsidRPr="00922409" w:rsidRDefault="00922409" w:rsidP="00922409">
            <w:pPr>
              <w:pStyle w:val="ListParagraph"/>
              <w:ind w:left="0"/>
              <w:rPr>
                <w:rFonts w:ascii="Arial" w:hAnsi="Arial" w:cs="Arial"/>
                <w:sz w:val="22"/>
                <w:szCs w:val="22"/>
              </w:rPr>
            </w:pPr>
            <w:r w:rsidRPr="00922409">
              <w:rPr>
                <w:rFonts w:ascii="Arial" w:hAnsi="Arial" w:cs="Arial"/>
                <w:sz w:val="22"/>
                <w:szCs w:val="22"/>
              </w:rPr>
              <w:t>New class, fewer side effects than ACEI, ARBs.</w:t>
            </w:r>
          </w:p>
        </w:tc>
      </w:tr>
      <w:tr w:rsidR="00922409" w:rsidTr="00DB647B">
        <w:tc>
          <w:tcPr>
            <w:tcW w:w="3438" w:type="dxa"/>
            <w:shd w:val="clear" w:color="auto" w:fill="FFFFFF" w:themeFill="background1"/>
          </w:tcPr>
          <w:p w:rsidR="00922409" w:rsidRPr="00922409" w:rsidRDefault="00922409" w:rsidP="00922409">
            <w:pPr>
              <w:pStyle w:val="ListParagraph"/>
              <w:ind w:left="0"/>
              <w:rPr>
                <w:rFonts w:ascii="Arial" w:hAnsi="Arial" w:cs="Arial"/>
                <w:sz w:val="22"/>
                <w:szCs w:val="22"/>
              </w:rPr>
            </w:pPr>
            <w:r w:rsidRPr="00922409">
              <w:rPr>
                <w:rFonts w:ascii="Arial" w:hAnsi="Arial" w:cs="Arial"/>
                <w:sz w:val="22"/>
                <w:szCs w:val="22"/>
              </w:rPr>
              <w:t>Alpha blockers</w:t>
            </w:r>
            <w:r w:rsidR="00332382">
              <w:rPr>
                <w:rFonts w:ascii="Arial" w:hAnsi="Arial" w:cs="Arial"/>
                <w:sz w:val="22"/>
                <w:szCs w:val="22"/>
              </w:rPr>
              <w:t>:</w:t>
            </w:r>
          </w:p>
          <w:p w:rsidR="00922409" w:rsidRPr="00922409" w:rsidRDefault="00922409" w:rsidP="00922409">
            <w:pPr>
              <w:pStyle w:val="ListParagraph"/>
              <w:numPr>
                <w:ilvl w:val="0"/>
                <w:numId w:val="44"/>
              </w:numPr>
              <w:rPr>
                <w:rFonts w:ascii="Arial" w:hAnsi="Arial" w:cs="Arial"/>
                <w:color w:val="000000"/>
                <w:sz w:val="22"/>
                <w:szCs w:val="22"/>
                <w:lang w:val="en-US"/>
              </w:rPr>
            </w:pPr>
            <w:r w:rsidRPr="00922409">
              <w:rPr>
                <w:rFonts w:ascii="Arial" w:hAnsi="Arial" w:cs="Arial"/>
                <w:bCs/>
                <w:color w:val="000000"/>
                <w:sz w:val="22"/>
                <w:szCs w:val="22"/>
                <w:lang w:val="en-US"/>
              </w:rPr>
              <w:t>prazosin</w:t>
            </w:r>
          </w:p>
          <w:p w:rsidR="00922409" w:rsidRPr="00922409" w:rsidRDefault="00922409" w:rsidP="00922409">
            <w:pPr>
              <w:pStyle w:val="ListParagraph"/>
              <w:numPr>
                <w:ilvl w:val="0"/>
                <w:numId w:val="44"/>
              </w:numPr>
              <w:rPr>
                <w:rFonts w:ascii="Arial" w:hAnsi="Arial" w:cs="Arial"/>
                <w:bCs/>
                <w:color w:val="000000"/>
                <w:sz w:val="22"/>
                <w:szCs w:val="22"/>
                <w:lang w:val="en-US"/>
              </w:rPr>
            </w:pPr>
            <w:r w:rsidRPr="00922409">
              <w:rPr>
                <w:rFonts w:ascii="Arial" w:hAnsi="Arial" w:cs="Arial"/>
                <w:bCs/>
                <w:color w:val="000000"/>
                <w:sz w:val="22"/>
                <w:szCs w:val="22"/>
                <w:lang w:val="en-US"/>
              </w:rPr>
              <w:t>terazosin</w:t>
            </w:r>
          </w:p>
          <w:p w:rsidR="00922409" w:rsidRPr="00922409" w:rsidRDefault="00922409" w:rsidP="00922409">
            <w:pPr>
              <w:pStyle w:val="ListParagraph"/>
              <w:numPr>
                <w:ilvl w:val="0"/>
                <w:numId w:val="44"/>
              </w:numPr>
              <w:rPr>
                <w:rFonts w:ascii="Arial" w:hAnsi="Arial" w:cs="Arial"/>
                <w:bCs/>
                <w:color w:val="000000"/>
                <w:sz w:val="22"/>
                <w:szCs w:val="22"/>
                <w:lang w:val="en-US"/>
              </w:rPr>
            </w:pPr>
            <w:r w:rsidRPr="00922409">
              <w:rPr>
                <w:rFonts w:ascii="Arial" w:hAnsi="Arial" w:cs="Arial"/>
                <w:bCs/>
                <w:color w:val="000000"/>
                <w:sz w:val="22"/>
                <w:szCs w:val="22"/>
                <w:lang w:val="en-US"/>
              </w:rPr>
              <w:t>doxazosin</w:t>
            </w:r>
          </w:p>
          <w:p w:rsidR="00922409" w:rsidRPr="00922409" w:rsidRDefault="00922409" w:rsidP="00922409">
            <w:pPr>
              <w:pStyle w:val="ListParagraph"/>
              <w:numPr>
                <w:ilvl w:val="0"/>
                <w:numId w:val="44"/>
              </w:numPr>
              <w:rPr>
                <w:rFonts w:ascii="Arial" w:hAnsi="Arial" w:cs="Arial"/>
                <w:sz w:val="22"/>
                <w:szCs w:val="22"/>
              </w:rPr>
            </w:pPr>
            <w:r w:rsidRPr="00922409">
              <w:rPr>
                <w:rFonts w:ascii="Arial" w:hAnsi="Arial" w:cs="Arial"/>
                <w:bCs/>
                <w:color w:val="000000"/>
                <w:sz w:val="22"/>
                <w:szCs w:val="22"/>
                <w:lang w:val="en-US"/>
              </w:rPr>
              <w:t>trimazosin</w:t>
            </w:r>
          </w:p>
        </w:tc>
        <w:tc>
          <w:tcPr>
            <w:tcW w:w="5958" w:type="dxa"/>
            <w:shd w:val="clear" w:color="auto" w:fill="FFFFFF" w:themeFill="background1"/>
          </w:tcPr>
          <w:p w:rsidR="00922409" w:rsidRPr="00922409" w:rsidRDefault="00922409" w:rsidP="00922409">
            <w:pPr>
              <w:pStyle w:val="ListParagraph"/>
              <w:ind w:left="0"/>
              <w:rPr>
                <w:rFonts w:ascii="Arial" w:hAnsi="Arial" w:cs="Arial"/>
                <w:color w:val="000000"/>
                <w:sz w:val="22"/>
                <w:szCs w:val="22"/>
                <w:lang w:val="en-US"/>
              </w:rPr>
            </w:pPr>
            <w:r w:rsidRPr="00922409">
              <w:rPr>
                <w:rFonts w:ascii="Arial" w:hAnsi="Arial" w:cs="Arial"/>
                <w:sz w:val="22"/>
                <w:szCs w:val="22"/>
              </w:rPr>
              <w:t xml:space="preserve">Antagonism of alpha adrenergic receptors, thereby reducing vasoconstriction. </w:t>
            </w:r>
            <w:r w:rsidRPr="00922409">
              <w:rPr>
                <w:rFonts w:ascii="Arial" w:hAnsi="Arial" w:cs="Arial"/>
                <w:color w:val="000000"/>
                <w:sz w:val="22"/>
                <w:szCs w:val="22"/>
                <w:lang w:val="en-US"/>
              </w:rPr>
              <w:t>α</w:t>
            </w:r>
            <w:r w:rsidRPr="00922409">
              <w:rPr>
                <w:rFonts w:ascii="Arial" w:hAnsi="Arial" w:cs="Arial"/>
                <w:color w:val="000000"/>
                <w:sz w:val="22"/>
                <w:szCs w:val="22"/>
                <w:vertAlign w:val="subscript"/>
                <w:lang w:val="en-US"/>
              </w:rPr>
              <w:t>1</w:t>
            </w:r>
            <w:r w:rsidRPr="00922409">
              <w:rPr>
                <w:rFonts w:ascii="Arial" w:hAnsi="Arial" w:cs="Arial"/>
                <w:color w:val="000000"/>
                <w:sz w:val="22"/>
                <w:szCs w:val="22"/>
                <w:lang w:val="en-US"/>
              </w:rPr>
              <w:t>-adrenoceptor antagonists cause vasodilation of arteries and veins by blocking the binding of norepinephrine to the smooth muscle receptors</w:t>
            </w:r>
          </w:p>
          <w:p w:rsidR="00922409" w:rsidRPr="00922409" w:rsidRDefault="00922409" w:rsidP="00922409">
            <w:pPr>
              <w:pStyle w:val="ListParagraph"/>
              <w:ind w:left="0"/>
              <w:rPr>
                <w:rFonts w:ascii="Arial" w:hAnsi="Arial" w:cs="Arial"/>
                <w:sz w:val="22"/>
                <w:szCs w:val="22"/>
              </w:rPr>
            </w:pPr>
            <w:r w:rsidRPr="00922409">
              <w:rPr>
                <w:rFonts w:ascii="Arial" w:hAnsi="Arial" w:cs="Arial"/>
                <w:color w:val="000000"/>
                <w:sz w:val="22"/>
                <w:szCs w:val="22"/>
                <w:lang w:val="en-US"/>
              </w:rPr>
              <w:t>Also cause orthostatic hypotension and reflex tachycardia. Used with diuretics to avoid edema.</w:t>
            </w:r>
          </w:p>
        </w:tc>
      </w:tr>
      <w:tr w:rsidR="00922409" w:rsidTr="00DB647B">
        <w:trPr>
          <w:trHeight w:val="4148"/>
        </w:trPr>
        <w:tc>
          <w:tcPr>
            <w:tcW w:w="3438" w:type="dxa"/>
            <w:shd w:val="clear" w:color="auto" w:fill="FFFFFF" w:themeFill="background1"/>
          </w:tcPr>
          <w:p w:rsidR="00922409" w:rsidRPr="00922409" w:rsidRDefault="00922409" w:rsidP="00922409">
            <w:pPr>
              <w:pStyle w:val="ListParagraph"/>
              <w:ind w:left="0"/>
              <w:rPr>
                <w:rFonts w:ascii="Arial" w:hAnsi="Arial" w:cs="Arial"/>
                <w:sz w:val="22"/>
                <w:szCs w:val="22"/>
              </w:rPr>
            </w:pPr>
            <w:r w:rsidRPr="00922409">
              <w:rPr>
                <w:rFonts w:ascii="Arial" w:hAnsi="Arial" w:cs="Arial"/>
                <w:sz w:val="22"/>
                <w:szCs w:val="22"/>
              </w:rPr>
              <w:t>Centrally-acting sympatholytics</w:t>
            </w:r>
            <w:r w:rsidR="00332382">
              <w:rPr>
                <w:rFonts w:ascii="Arial" w:hAnsi="Arial" w:cs="Arial"/>
                <w:sz w:val="22"/>
                <w:szCs w:val="22"/>
              </w:rPr>
              <w:t>:</w:t>
            </w:r>
          </w:p>
          <w:p w:rsidR="00922409" w:rsidRPr="00922409" w:rsidRDefault="00922409" w:rsidP="00922409">
            <w:pPr>
              <w:numPr>
                <w:ilvl w:val="0"/>
                <w:numId w:val="49"/>
              </w:numPr>
              <w:tabs>
                <w:tab w:val="clear" w:pos="720"/>
                <w:tab w:val="num" w:pos="450"/>
              </w:tabs>
              <w:spacing w:line="288" w:lineRule="auto"/>
              <w:ind w:left="1800" w:right="120" w:hanging="1620"/>
              <w:rPr>
                <w:rFonts w:ascii="Arial" w:hAnsi="Arial" w:cs="Arial"/>
                <w:color w:val="000000"/>
                <w:sz w:val="22"/>
                <w:szCs w:val="22"/>
                <w:lang w:val="en-US" w:eastAsia="en-CA"/>
              </w:rPr>
            </w:pPr>
            <w:r w:rsidRPr="00922409">
              <w:rPr>
                <w:rFonts w:ascii="Arial" w:hAnsi="Arial" w:cs="Arial"/>
                <w:bCs/>
                <w:color w:val="000000"/>
                <w:sz w:val="22"/>
                <w:szCs w:val="22"/>
                <w:lang w:val="en-US" w:eastAsia="en-CA"/>
              </w:rPr>
              <w:t>clonidine</w:t>
            </w:r>
            <w:r w:rsidRPr="00922409">
              <w:rPr>
                <w:rFonts w:ascii="Arial" w:hAnsi="Arial" w:cs="Arial"/>
                <w:color w:val="000000"/>
                <w:sz w:val="22"/>
                <w:szCs w:val="22"/>
                <w:lang w:val="en-US" w:eastAsia="en-CA"/>
              </w:rPr>
              <w:t xml:space="preserve"> </w:t>
            </w:r>
          </w:p>
          <w:p w:rsidR="00922409" w:rsidRPr="00922409" w:rsidRDefault="00922409" w:rsidP="00922409">
            <w:pPr>
              <w:numPr>
                <w:ilvl w:val="0"/>
                <w:numId w:val="49"/>
              </w:numPr>
              <w:tabs>
                <w:tab w:val="clear" w:pos="720"/>
                <w:tab w:val="num" w:pos="450"/>
              </w:tabs>
              <w:spacing w:line="288" w:lineRule="auto"/>
              <w:ind w:left="1800" w:right="120" w:hanging="1620"/>
              <w:rPr>
                <w:rFonts w:ascii="Arial" w:hAnsi="Arial" w:cs="Arial"/>
                <w:color w:val="000000"/>
                <w:sz w:val="22"/>
                <w:szCs w:val="22"/>
                <w:lang w:val="en-US" w:eastAsia="en-CA"/>
              </w:rPr>
            </w:pPr>
            <w:r w:rsidRPr="00922409">
              <w:rPr>
                <w:rFonts w:ascii="Arial" w:hAnsi="Arial" w:cs="Arial"/>
                <w:bCs/>
                <w:color w:val="000000"/>
                <w:sz w:val="22"/>
                <w:szCs w:val="22"/>
                <w:lang w:val="en-US" w:eastAsia="en-CA"/>
              </w:rPr>
              <w:t>guanabenz</w:t>
            </w:r>
            <w:r w:rsidRPr="00922409">
              <w:rPr>
                <w:rFonts w:ascii="Arial" w:hAnsi="Arial" w:cs="Arial"/>
                <w:color w:val="000000"/>
                <w:sz w:val="22"/>
                <w:szCs w:val="22"/>
                <w:lang w:val="en-US" w:eastAsia="en-CA"/>
              </w:rPr>
              <w:t xml:space="preserve"> </w:t>
            </w:r>
          </w:p>
          <w:p w:rsidR="00922409" w:rsidRPr="00922409" w:rsidRDefault="00922409" w:rsidP="00922409">
            <w:pPr>
              <w:numPr>
                <w:ilvl w:val="0"/>
                <w:numId w:val="49"/>
              </w:numPr>
              <w:tabs>
                <w:tab w:val="clear" w:pos="720"/>
                <w:tab w:val="num" w:pos="450"/>
              </w:tabs>
              <w:spacing w:line="288" w:lineRule="auto"/>
              <w:ind w:left="1800" w:right="120" w:hanging="1620"/>
              <w:rPr>
                <w:rFonts w:ascii="Arial" w:hAnsi="Arial" w:cs="Arial"/>
                <w:color w:val="000000"/>
                <w:sz w:val="22"/>
                <w:szCs w:val="22"/>
                <w:lang w:val="en-US" w:eastAsia="en-CA"/>
              </w:rPr>
            </w:pPr>
            <w:r w:rsidRPr="00922409">
              <w:rPr>
                <w:rFonts w:ascii="Arial" w:hAnsi="Arial" w:cs="Arial"/>
                <w:bCs/>
                <w:color w:val="000000"/>
                <w:sz w:val="22"/>
                <w:szCs w:val="22"/>
                <w:lang w:val="en-US" w:eastAsia="en-CA"/>
              </w:rPr>
              <w:t>guanfacine</w:t>
            </w:r>
            <w:r w:rsidRPr="00922409">
              <w:rPr>
                <w:rFonts w:ascii="Arial" w:hAnsi="Arial" w:cs="Arial"/>
                <w:color w:val="000000"/>
                <w:sz w:val="22"/>
                <w:szCs w:val="22"/>
                <w:lang w:val="en-US" w:eastAsia="en-CA"/>
              </w:rPr>
              <w:t xml:space="preserve"> </w:t>
            </w:r>
          </w:p>
          <w:p w:rsidR="00922409" w:rsidRPr="00922409" w:rsidRDefault="00922409" w:rsidP="00922409">
            <w:pPr>
              <w:numPr>
                <w:ilvl w:val="0"/>
                <w:numId w:val="49"/>
              </w:numPr>
              <w:tabs>
                <w:tab w:val="clear" w:pos="720"/>
                <w:tab w:val="num" w:pos="450"/>
              </w:tabs>
              <w:spacing w:line="288" w:lineRule="auto"/>
              <w:ind w:left="1800" w:right="120" w:hanging="1620"/>
              <w:rPr>
                <w:rFonts w:ascii="Arial" w:hAnsi="Arial" w:cs="Arial"/>
                <w:color w:val="000000"/>
                <w:sz w:val="22"/>
                <w:szCs w:val="22"/>
                <w:lang w:val="en-US" w:eastAsia="en-CA"/>
              </w:rPr>
            </w:pPr>
            <w:r w:rsidRPr="00922409">
              <w:rPr>
                <w:rFonts w:ascii="Arial" w:hAnsi="Arial" w:cs="Arial"/>
                <w:bCs/>
                <w:color w:val="000000"/>
                <w:sz w:val="22"/>
                <w:szCs w:val="22"/>
                <w:lang w:val="en-US" w:eastAsia="en-CA"/>
              </w:rPr>
              <w:t>α-methyldopa</w:t>
            </w:r>
            <w:r w:rsidRPr="00922409">
              <w:rPr>
                <w:rFonts w:ascii="Arial" w:hAnsi="Arial" w:cs="Arial"/>
                <w:color w:val="000000"/>
                <w:sz w:val="22"/>
                <w:szCs w:val="22"/>
                <w:lang w:val="en-US" w:eastAsia="en-CA"/>
              </w:rPr>
              <w:t xml:space="preserve"> </w:t>
            </w:r>
          </w:p>
          <w:p w:rsidR="00922409" w:rsidRPr="00922409" w:rsidRDefault="00922409" w:rsidP="00922409">
            <w:pPr>
              <w:pStyle w:val="ListParagraph"/>
              <w:ind w:left="0"/>
              <w:rPr>
                <w:rFonts w:ascii="Arial" w:hAnsi="Arial" w:cs="Arial"/>
                <w:sz w:val="22"/>
                <w:szCs w:val="22"/>
              </w:rPr>
            </w:pPr>
          </w:p>
        </w:tc>
        <w:tc>
          <w:tcPr>
            <w:tcW w:w="5958" w:type="dxa"/>
            <w:shd w:val="clear" w:color="auto" w:fill="FFFFFF" w:themeFill="background1"/>
          </w:tcPr>
          <w:p w:rsidR="00922409" w:rsidRPr="00922409" w:rsidRDefault="00922409" w:rsidP="00332382">
            <w:pPr>
              <w:pStyle w:val="NormalWeb"/>
              <w:rPr>
                <w:rFonts w:ascii="Arial" w:hAnsi="Arial" w:cs="Arial"/>
                <w:color w:val="000000"/>
                <w:sz w:val="22"/>
                <w:szCs w:val="22"/>
                <w:lang w:val="en-US"/>
              </w:rPr>
            </w:pPr>
            <w:r w:rsidRPr="00922409">
              <w:rPr>
                <w:rFonts w:ascii="Arial" w:hAnsi="Arial" w:cs="Arial"/>
                <w:color w:val="000000"/>
                <w:sz w:val="22"/>
                <w:szCs w:val="22"/>
                <w:lang w:val="en-US"/>
              </w:rPr>
              <w:t>Centrally acting sympatholytics block sympathetic activity as agonists of alpha</w:t>
            </w:r>
            <w:r w:rsidRPr="00922409">
              <w:rPr>
                <w:rFonts w:ascii="Arial" w:hAnsi="Arial" w:cs="Arial"/>
                <w:color w:val="000000"/>
                <w:sz w:val="22"/>
                <w:szCs w:val="22"/>
                <w:vertAlign w:val="subscript"/>
                <w:lang w:val="en-US"/>
              </w:rPr>
              <w:t>2</w:t>
            </w:r>
            <w:r w:rsidRPr="00922409">
              <w:rPr>
                <w:rFonts w:ascii="Arial" w:hAnsi="Arial" w:cs="Arial"/>
                <w:color w:val="000000"/>
                <w:sz w:val="22"/>
                <w:szCs w:val="22"/>
                <w:lang w:val="en-US"/>
              </w:rPr>
              <w:t xml:space="preserve"> (α</w:t>
            </w:r>
            <w:r w:rsidRPr="00922409">
              <w:rPr>
                <w:rFonts w:ascii="Arial" w:hAnsi="Arial" w:cs="Arial"/>
                <w:color w:val="000000"/>
                <w:sz w:val="22"/>
                <w:szCs w:val="22"/>
                <w:vertAlign w:val="subscript"/>
                <w:lang w:val="en-US"/>
              </w:rPr>
              <w:t>2</w:t>
            </w:r>
            <w:r w:rsidRPr="00922409">
              <w:rPr>
                <w:rFonts w:ascii="Arial" w:hAnsi="Arial" w:cs="Arial"/>
                <w:color w:val="000000"/>
                <w:sz w:val="22"/>
                <w:szCs w:val="22"/>
                <w:lang w:val="en-US"/>
              </w:rPr>
              <w:t>)-adrenoceptors, reducing sympathetic outflow to the heart. Cardiac output is lowered by decreasing heart rate and contractility. Reduced sympathetic output to the blood vessels decreases sympathetic vascular tone</w:t>
            </w:r>
            <w:r w:rsidRPr="00922409">
              <w:rPr>
                <w:rFonts w:ascii="Arial" w:hAnsi="Arial" w:cs="Arial"/>
                <w:color w:val="000000"/>
                <w:sz w:val="22"/>
                <w:szCs w:val="22"/>
                <w:lang w:val="en-US"/>
              </w:rPr>
              <w:sym w:font="Wingdings" w:char="F0E0"/>
            </w:r>
            <w:r w:rsidRPr="00922409">
              <w:rPr>
                <w:rFonts w:ascii="Arial" w:hAnsi="Arial" w:cs="Arial"/>
                <w:color w:val="000000"/>
                <w:sz w:val="22"/>
                <w:szCs w:val="22"/>
                <w:lang w:val="en-US"/>
              </w:rPr>
              <w:t xml:space="preserve"> vasodilation,reduced systemic vascular resistance, decreased arterial pressure. </w:t>
            </w:r>
          </w:p>
          <w:p w:rsidR="00922409" w:rsidRDefault="00922409" w:rsidP="00922409">
            <w:pPr>
              <w:pStyle w:val="ListParagraph"/>
              <w:ind w:left="0"/>
              <w:rPr>
                <w:ins w:id="8" w:author="A00747115" w:date="2009-05-13T11:52:00Z"/>
                <w:rFonts w:ascii="Arial" w:hAnsi="Arial" w:cs="Arial"/>
                <w:color w:val="000000"/>
                <w:sz w:val="22"/>
                <w:szCs w:val="22"/>
                <w:lang w:val="en-US"/>
              </w:rPr>
            </w:pPr>
            <w:r w:rsidRPr="00922409">
              <w:rPr>
                <w:rFonts w:ascii="Arial" w:hAnsi="Arial" w:cs="Arial"/>
                <w:color w:val="000000"/>
                <w:sz w:val="22"/>
                <w:szCs w:val="22"/>
                <w:lang w:val="en-US"/>
              </w:rPr>
              <w:t>Not first-line!</w:t>
            </w:r>
          </w:p>
          <w:p w:rsidR="00332382" w:rsidRPr="00922409" w:rsidRDefault="00332382" w:rsidP="00922409">
            <w:pPr>
              <w:pStyle w:val="ListParagraph"/>
              <w:ind w:left="0"/>
              <w:rPr>
                <w:rFonts w:ascii="Arial" w:hAnsi="Arial" w:cs="Arial"/>
                <w:color w:val="000000"/>
                <w:sz w:val="22"/>
                <w:szCs w:val="22"/>
                <w:lang w:val="en-US"/>
              </w:rPr>
            </w:pPr>
          </w:p>
          <w:p w:rsidR="00922409" w:rsidRDefault="00922409" w:rsidP="00922409">
            <w:pPr>
              <w:pStyle w:val="ListParagraph"/>
              <w:ind w:left="0"/>
              <w:rPr>
                <w:rFonts w:ascii="Arial" w:hAnsi="Arial" w:cs="Arial"/>
                <w:color w:val="000000"/>
                <w:sz w:val="22"/>
                <w:szCs w:val="22"/>
                <w:lang w:val="en-US"/>
              </w:rPr>
            </w:pPr>
            <w:r w:rsidRPr="00922409">
              <w:rPr>
                <w:rFonts w:ascii="Arial" w:hAnsi="Arial" w:cs="Arial"/>
                <w:color w:val="000000"/>
                <w:sz w:val="22"/>
                <w:szCs w:val="22"/>
                <w:lang w:val="en-US"/>
              </w:rPr>
              <w:t>Used with diuretics to avoid edema. Good for hypertensive patients with poor renal function</w:t>
            </w:r>
            <w:r w:rsidR="00A6736C">
              <w:rPr>
                <w:rFonts w:ascii="Arial" w:hAnsi="Arial" w:cs="Arial"/>
                <w:color w:val="000000"/>
                <w:sz w:val="22"/>
                <w:szCs w:val="22"/>
                <w:lang w:val="en-US"/>
              </w:rPr>
              <w:t xml:space="preserve"> because they do not adversely affect renal blood flow</w:t>
            </w:r>
            <w:r w:rsidRPr="00922409">
              <w:rPr>
                <w:rFonts w:ascii="Arial" w:hAnsi="Arial" w:cs="Arial"/>
                <w:color w:val="000000"/>
                <w:sz w:val="22"/>
                <w:szCs w:val="22"/>
                <w:lang w:val="en-US"/>
              </w:rPr>
              <w:t>.</w:t>
            </w:r>
          </w:p>
          <w:p w:rsidR="00332382" w:rsidRPr="00922409" w:rsidRDefault="00332382" w:rsidP="00922409">
            <w:pPr>
              <w:pStyle w:val="ListParagraph"/>
              <w:ind w:left="0"/>
              <w:rPr>
                <w:rFonts w:ascii="Arial" w:hAnsi="Arial" w:cs="Arial"/>
                <w:color w:val="000000"/>
                <w:sz w:val="22"/>
                <w:szCs w:val="22"/>
                <w:lang w:val="en-US"/>
              </w:rPr>
            </w:pPr>
          </w:p>
          <w:p w:rsidR="00922409" w:rsidRPr="00922409" w:rsidRDefault="00922409" w:rsidP="00922409">
            <w:pPr>
              <w:pStyle w:val="ListParagraph"/>
              <w:ind w:left="0"/>
              <w:rPr>
                <w:rFonts w:ascii="Arial" w:hAnsi="Arial" w:cs="Arial"/>
                <w:sz w:val="22"/>
                <w:szCs w:val="22"/>
              </w:rPr>
            </w:pPr>
            <w:r w:rsidRPr="00922409">
              <w:rPr>
                <w:rFonts w:ascii="Arial" w:hAnsi="Arial" w:cs="Arial"/>
                <w:color w:val="000000"/>
                <w:sz w:val="22"/>
                <w:szCs w:val="22"/>
                <w:lang w:val="en-US"/>
              </w:rPr>
              <w:t>After administration, α-methyldopa is converted to α-methynorepinephrine, which then serves as the α</w:t>
            </w:r>
            <w:r w:rsidRPr="00922409">
              <w:rPr>
                <w:rFonts w:ascii="Arial" w:hAnsi="Arial" w:cs="Arial"/>
                <w:color w:val="000000"/>
                <w:sz w:val="22"/>
                <w:szCs w:val="22"/>
                <w:vertAlign w:val="subscript"/>
                <w:lang w:val="en-US"/>
              </w:rPr>
              <w:t>2</w:t>
            </w:r>
            <w:r w:rsidRPr="00922409">
              <w:rPr>
                <w:rFonts w:ascii="Arial" w:hAnsi="Arial" w:cs="Arial"/>
                <w:color w:val="000000"/>
                <w:sz w:val="22"/>
                <w:szCs w:val="22"/>
                <w:lang w:val="en-US"/>
              </w:rPr>
              <w:t>-adrenoceptor agonist in the medulla to decrease sympathetic outflow.</w:t>
            </w:r>
          </w:p>
        </w:tc>
      </w:tr>
    </w:tbl>
    <w:p w:rsidR="00A6736C" w:rsidRPr="00045E28" w:rsidRDefault="00A6736C" w:rsidP="00A6736C">
      <w:pPr>
        <w:pStyle w:val="ListParagraph"/>
        <w:ind w:left="0" w:firstLine="360"/>
        <w:rPr>
          <w:rFonts w:ascii="Arial" w:hAnsi="Arial" w:cs="Arial"/>
          <w:color w:val="000000"/>
          <w:sz w:val="16"/>
          <w:szCs w:val="16"/>
          <w:lang w:val="en-US"/>
        </w:rPr>
      </w:pPr>
      <w:r w:rsidRPr="00045E28">
        <w:rPr>
          <w:rFonts w:ascii="Arial" w:hAnsi="Arial" w:cs="Arial"/>
          <w:sz w:val="16"/>
          <w:szCs w:val="16"/>
        </w:rPr>
        <w:t>Adapted from:</w:t>
      </w:r>
      <w:r w:rsidRPr="00045E28">
        <w:rPr>
          <w:rFonts w:ascii="Arial" w:hAnsi="Arial" w:cs="Arial"/>
          <w:color w:val="000000"/>
          <w:sz w:val="16"/>
          <w:szCs w:val="16"/>
          <w:lang w:val="en-US"/>
        </w:rPr>
        <w:t xml:space="preserve"> http://www.cvpharmacology.com/antihypertensive/antihypertensive.htm</w:t>
      </w:r>
    </w:p>
    <w:p w:rsidR="00922409" w:rsidRDefault="00922409" w:rsidP="00922409">
      <w:pPr>
        <w:pStyle w:val="ListParagraph"/>
        <w:ind w:left="360"/>
        <w:rPr>
          <w:rFonts w:ascii="Arial" w:hAnsi="Arial" w:cs="Arial"/>
          <w:sz w:val="22"/>
          <w:szCs w:val="22"/>
        </w:rPr>
      </w:pPr>
    </w:p>
    <w:p w:rsidR="00922409" w:rsidRDefault="00922409" w:rsidP="00922409">
      <w:pPr>
        <w:pStyle w:val="ListParagraph"/>
        <w:ind w:left="360"/>
        <w:rPr>
          <w:rFonts w:ascii="Arial" w:hAnsi="Arial" w:cs="Arial"/>
          <w:sz w:val="22"/>
          <w:szCs w:val="22"/>
        </w:rPr>
      </w:pPr>
    </w:p>
    <w:p w:rsidR="00922409" w:rsidRPr="00C174DB" w:rsidRDefault="00922409" w:rsidP="00D33C34">
      <w:pPr>
        <w:pStyle w:val="ListParagraph"/>
        <w:ind w:left="360"/>
        <w:rPr>
          <w:rFonts w:ascii="Arial" w:hAnsi="Arial" w:cs="Arial"/>
          <w:sz w:val="22"/>
          <w:szCs w:val="22"/>
        </w:rPr>
      </w:pPr>
    </w:p>
    <w:p w:rsidR="00E842FC" w:rsidRPr="00C174DB" w:rsidRDefault="00332382" w:rsidP="00D33C34">
      <w:pPr>
        <w:pStyle w:val="ListParagraph"/>
        <w:ind w:left="360"/>
        <w:rPr>
          <w:rFonts w:ascii="Arial" w:hAnsi="Arial" w:cs="Arial"/>
          <w:sz w:val="22"/>
          <w:szCs w:val="22"/>
        </w:rPr>
      </w:pPr>
      <w:r w:rsidRPr="00332382">
        <w:rPr>
          <w:rFonts w:ascii="Arial" w:hAnsi="Arial" w:cs="Arial"/>
          <w:b/>
          <w:sz w:val="22"/>
          <w:szCs w:val="22"/>
        </w:rPr>
        <w:t>Note:</w:t>
      </w:r>
      <w:r>
        <w:rPr>
          <w:rFonts w:ascii="Arial" w:hAnsi="Arial" w:cs="Arial"/>
          <w:sz w:val="22"/>
          <w:szCs w:val="22"/>
        </w:rPr>
        <w:t xml:space="preserve"> </w:t>
      </w:r>
      <w:r w:rsidR="00EF75BE" w:rsidRPr="00EF75BE">
        <w:rPr>
          <w:rFonts w:ascii="Arial" w:hAnsi="Arial" w:cs="Arial"/>
          <w:sz w:val="22"/>
          <w:szCs w:val="22"/>
        </w:rPr>
        <w:t>ACE inhibitors are also used in nuclear medicine in renal function studies to assess whether or not hypertension is due to renovascular causes.  Although only about 5% of hypertension is renal in origin, renal hypertension is the most common cause of secondary hypertension.  Through activation of the rennin-angiotensin system (RAS) by the affected kidney(s), blood pressure becomes elevated. Diagnosis allows for cure by surgery or angioplasty of the vessels responsible.  Renal scans are performed before and after administration of an ACE inhibitor (such as captopril), and if renal hypertension is present, blocking production of angiotensin II will result in a decrease of glomerular filtration pressure and a decrease in glomerular filtration rate.</w:t>
      </w:r>
    </w:p>
    <w:p w:rsidR="00E842FC" w:rsidRPr="00C174DB" w:rsidRDefault="00E842FC" w:rsidP="00D33C34">
      <w:pPr>
        <w:pStyle w:val="ListParagraph"/>
        <w:ind w:left="360"/>
        <w:rPr>
          <w:rFonts w:ascii="Arial" w:hAnsi="Arial" w:cs="Arial"/>
          <w:sz w:val="22"/>
          <w:szCs w:val="22"/>
        </w:rPr>
      </w:pPr>
    </w:p>
    <w:p w:rsidR="00E842FC" w:rsidRPr="00C174DB" w:rsidRDefault="004B5D69" w:rsidP="00D33C34">
      <w:pPr>
        <w:pStyle w:val="ListParagraph"/>
        <w:ind w:left="360"/>
        <w:rPr>
          <w:rFonts w:ascii="Arial" w:hAnsi="Arial" w:cs="Arial"/>
          <w:sz w:val="22"/>
          <w:szCs w:val="22"/>
        </w:rPr>
      </w:pPr>
      <w:r w:rsidRPr="004B5D69">
        <w:rPr>
          <w:rFonts w:ascii="Arial" w:hAnsi="Arial" w:cs="Arial"/>
          <w:color w:val="C0504D" w:themeColor="accent2"/>
          <w:sz w:val="22"/>
          <w:szCs w:val="22"/>
        </w:rPr>
        <w:t>Activity Icon</w:t>
      </w:r>
    </w:p>
    <w:p w:rsidR="004B5D69" w:rsidRDefault="004B5D69" w:rsidP="00C506D8">
      <w:pPr>
        <w:pStyle w:val="ListParagraph"/>
        <w:numPr>
          <w:ilvl w:val="0"/>
          <w:numId w:val="56"/>
        </w:numPr>
        <w:rPr>
          <w:rFonts w:ascii="Arial" w:hAnsi="Arial" w:cs="Arial"/>
          <w:sz w:val="22"/>
          <w:szCs w:val="22"/>
        </w:rPr>
      </w:pPr>
      <w:r>
        <w:rPr>
          <w:rFonts w:ascii="Arial" w:hAnsi="Arial" w:cs="Arial"/>
          <w:sz w:val="22"/>
          <w:szCs w:val="22"/>
        </w:rPr>
        <w:t>S</w:t>
      </w:r>
      <w:r w:rsidR="00EF75BE" w:rsidRPr="00EF75BE">
        <w:rPr>
          <w:rFonts w:ascii="Arial" w:hAnsi="Arial" w:cs="Arial"/>
          <w:sz w:val="22"/>
          <w:szCs w:val="22"/>
        </w:rPr>
        <w:t>tudy the Drug Table for Antihypertensive Drugs starting on p.235</w:t>
      </w:r>
      <w:r>
        <w:rPr>
          <w:rFonts w:ascii="Arial" w:hAnsi="Arial" w:cs="Arial"/>
          <w:sz w:val="22"/>
          <w:szCs w:val="22"/>
        </w:rPr>
        <w:t xml:space="preserve"> of the textbook </w:t>
      </w:r>
      <w:r w:rsidRPr="00EF75BE">
        <w:rPr>
          <w:rFonts w:ascii="Arial" w:hAnsi="Arial" w:cs="Arial"/>
          <w:i/>
          <w:iCs/>
          <w:sz w:val="22"/>
          <w:szCs w:val="22"/>
        </w:rPr>
        <w:t>Pharmacology for Health Professionals</w:t>
      </w:r>
      <w:r w:rsidR="00EF75BE" w:rsidRPr="00EF75BE">
        <w:rPr>
          <w:rFonts w:ascii="Arial" w:hAnsi="Arial" w:cs="Arial"/>
          <w:sz w:val="22"/>
          <w:szCs w:val="22"/>
        </w:rPr>
        <w:t xml:space="preserve">. </w:t>
      </w:r>
    </w:p>
    <w:p w:rsidR="00E842FC" w:rsidRDefault="00EF75BE" w:rsidP="00C506D8">
      <w:pPr>
        <w:pStyle w:val="ListParagraph"/>
        <w:numPr>
          <w:ilvl w:val="0"/>
          <w:numId w:val="56"/>
        </w:numPr>
        <w:rPr>
          <w:rFonts w:ascii="Arial" w:hAnsi="Arial" w:cs="Arial"/>
          <w:sz w:val="22"/>
          <w:szCs w:val="22"/>
        </w:rPr>
      </w:pPr>
      <w:r w:rsidRPr="00EF75BE">
        <w:rPr>
          <w:rFonts w:ascii="Arial" w:hAnsi="Arial" w:cs="Arial"/>
          <w:sz w:val="22"/>
          <w:szCs w:val="22"/>
        </w:rPr>
        <w:t>Make a list of the most common adverse reactions for each class of drugs for your notes.</w:t>
      </w:r>
    </w:p>
    <w:p w:rsidR="004B5D69" w:rsidRPr="004B5D69" w:rsidRDefault="004B5D69" w:rsidP="00D33C34">
      <w:pPr>
        <w:pStyle w:val="ListParagraph"/>
        <w:ind w:left="360"/>
        <w:rPr>
          <w:rFonts w:ascii="Arial" w:hAnsi="Arial" w:cs="Arial"/>
          <w:color w:val="C0504D" w:themeColor="accent2"/>
          <w:sz w:val="22"/>
          <w:szCs w:val="22"/>
        </w:rPr>
      </w:pPr>
      <w:r>
        <w:rPr>
          <w:rFonts w:ascii="Arial" w:hAnsi="Arial" w:cs="Arial"/>
          <w:color w:val="C0504D" w:themeColor="accent2"/>
          <w:sz w:val="22"/>
          <w:szCs w:val="22"/>
        </w:rPr>
        <w:t>End activity</w:t>
      </w:r>
    </w:p>
    <w:p w:rsidR="00E842FC" w:rsidRDefault="00E842FC" w:rsidP="00D33C34">
      <w:pPr>
        <w:pStyle w:val="ListParagraph"/>
        <w:ind w:left="360"/>
        <w:rPr>
          <w:rFonts w:ascii="Arial" w:hAnsi="Arial" w:cs="Arial"/>
          <w:sz w:val="22"/>
          <w:szCs w:val="22"/>
        </w:rPr>
      </w:pPr>
    </w:p>
    <w:p w:rsidR="007405AE" w:rsidRDefault="007405AE" w:rsidP="00D33C34">
      <w:pPr>
        <w:pStyle w:val="ListParagraph"/>
        <w:ind w:left="360"/>
        <w:rPr>
          <w:rFonts w:ascii="Arial" w:hAnsi="Arial" w:cs="Arial"/>
          <w:sz w:val="22"/>
          <w:szCs w:val="22"/>
        </w:rPr>
      </w:pPr>
    </w:p>
    <w:p w:rsidR="007405AE" w:rsidRDefault="00C506D8" w:rsidP="007405AE">
      <w:pPr>
        <w:pStyle w:val="ListParagraph"/>
        <w:ind w:left="360"/>
        <w:rPr>
          <w:rFonts w:ascii="Arial" w:hAnsi="Arial" w:cs="Arial"/>
          <w:sz w:val="22"/>
          <w:szCs w:val="22"/>
        </w:rPr>
      </w:pPr>
      <w:r>
        <w:rPr>
          <w:rFonts w:ascii="Arial" w:hAnsi="Arial" w:cs="Arial"/>
          <w:color w:val="C0504D" w:themeColor="accent2"/>
          <w:sz w:val="22"/>
          <w:szCs w:val="22"/>
        </w:rPr>
        <w:t xml:space="preserve">Review Icon </w:t>
      </w:r>
    </w:p>
    <w:p w:rsidR="007405AE" w:rsidRDefault="007405AE" w:rsidP="007405AE">
      <w:pPr>
        <w:pStyle w:val="ListParagraph"/>
        <w:ind w:left="360"/>
        <w:rPr>
          <w:rFonts w:ascii="Arial" w:hAnsi="Arial" w:cs="Arial"/>
          <w:sz w:val="22"/>
          <w:szCs w:val="22"/>
        </w:rPr>
      </w:pPr>
      <w:r>
        <w:rPr>
          <w:rFonts w:ascii="Arial" w:hAnsi="Arial" w:cs="Arial"/>
          <w:sz w:val="22"/>
          <w:szCs w:val="22"/>
        </w:rPr>
        <w:t>At this point, you may want to return to the PowerPoint presentation</w:t>
      </w:r>
      <w:r w:rsidR="00C506D8">
        <w:rPr>
          <w:rFonts w:ascii="Arial" w:hAnsi="Arial" w:cs="Arial"/>
          <w:sz w:val="22"/>
          <w:szCs w:val="22"/>
        </w:rPr>
        <w:t xml:space="preserve"> </w:t>
      </w:r>
      <w:r w:rsidRPr="00C506D8">
        <w:rPr>
          <w:rFonts w:ascii="Arial" w:hAnsi="Arial" w:cs="Arial"/>
          <w:sz w:val="22"/>
          <w:szCs w:val="22"/>
          <w:u w:val="single"/>
        </w:rPr>
        <w:t>Adrenergics</w:t>
      </w:r>
      <w:r w:rsidR="00C506D8">
        <w:rPr>
          <w:rFonts w:ascii="Arial" w:hAnsi="Arial" w:cs="Arial"/>
          <w:sz w:val="22"/>
          <w:szCs w:val="22"/>
        </w:rPr>
        <w:t>, introduced in Module 3,</w:t>
      </w:r>
      <w:r>
        <w:rPr>
          <w:rFonts w:ascii="Arial" w:hAnsi="Arial" w:cs="Arial"/>
          <w:sz w:val="22"/>
          <w:szCs w:val="22"/>
        </w:rPr>
        <w:t xml:space="preserve"> to review the effects of drugs influencing the sympathetic and parasympathetic nervous systems</w:t>
      </w:r>
      <w:r w:rsidR="00C506D8">
        <w:rPr>
          <w:rFonts w:ascii="Arial" w:hAnsi="Arial" w:cs="Arial"/>
          <w:sz w:val="22"/>
          <w:szCs w:val="22"/>
        </w:rPr>
        <w:t>. This</w:t>
      </w:r>
      <w:r>
        <w:rPr>
          <w:rFonts w:ascii="Arial" w:hAnsi="Arial" w:cs="Arial"/>
          <w:sz w:val="22"/>
          <w:szCs w:val="22"/>
        </w:rPr>
        <w:t xml:space="preserve"> time consider in particular the impact on the cardiovascular system: heart rate, contractility, vascular tone and blood pressure. </w:t>
      </w:r>
    </w:p>
    <w:p w:rsidR="007405AE" w:rsidRPr="00C506D8" w:rsidRDefault="00C506D8" w:rsidP="007405AE">
      <w:pPr>
        <w:pStyle w:val="ListParagraph"/>
        <w:ind w:left="360"/>
        <w:rPr>
          <w:rFonts w:ascii="Arial" w:hAnsi="Arial" w:cs="Arial"/>
          <w:color w:val="C0504D" w:themeColor="accent2"/>
          <w:sz w:val="22"/>
          <w:szCs w:val="22"/>
        </w:rPr>
      </w:pPr>
      <w:r w:rsidRPr="00C506D8">
        <w:rPr>
          <w:rFonts w:ascii="Arial" w:hAnsi="Arial" w:cs="Arial"/>
          <w:color w:val="C0504D" w:themeColor="accent2"/>
          <w:sz w:val="22"/>
          <w:szCs w:val="22"/>
        </w:rPr>
        <w:t xml:space="preserve">Paul, </w:t>
      </w:r>
      <w:r w:rsidR="007405AE" w:rsidRPr="00C506D8">
        <w:rPr>
          <w:rFonts w:ascii="Arial" w:hAnsi="Arial" w:cs="Arial"/>
          <w:color w:val="C0504D" w:themeColor="accent2"/>
          <w:sz w:val="22"/>
          <w:szCs w:val="22"/>
        </w:rPr>
        <w:t>link to presentation</w:t>
      </w:r>
      <w:r w:rsidRPr="00C506D8">
        <w:rPr>
          <w:rFonts w:ascii="Arial" w:hAnsi="Arial" w:cs="Arial"/>
          <w:color w:val="C0504D" w:themeColor="accent2"/>
          <w:sz w:val="22"/>
          <w:szCs w:val="22"/>
        </w:rPr>
        <w:t xml:space="preserve"> in Module 3</w:t>
      </w:r>
    </w:p>
    <w:p w:rsidR="007405AE" w:rsidRPr="00C506D8" w:rsidRDefault="007405AE" w:rsidP="007405AE">
      <w:pPr>
        <w:pStyle w:val="ListParagraph"/>
        <w:ind w:left="360"/>
        <w:rPr>
          <w:rFonts w:ascii="Arial" w:hAnsi="Arial" w:cs="Arial"/>
          <w:color w:val="C0504D" w:themeColor="accent2"/>
          <w:sz w:val="22"/>
          <w:szCs w:val="22"/>
        </w:rPr>
      </w:pPr>
      <w:r w:rsidRPr="00C506D8">
        <w:rPr>
          <w:rFonts w:ascii="Arial" w:hAnsi="Arial" w:cs="Arial"/>
          <w:color w:val="C0504D" w:themeColor="accent2"/>
          <w:sz w:val="22"/>
          <w:szCs w:val="22"/>
        </w:rPr>
        <w:t xml:space="preserve">End </w:t>
      </w:r>
      <w:r w:rsidR="00C506D8" w:rsidRPr="00C506D8">
        <w:rPr>
          <w:rFonts w:ascii="Arial" w:hAnsi="Arial" w:cs="Arial"/>
          <w:color w:val="C0504D" w:themeColor="accent2"/>
          <w:sz w:val="22"/>
          <w:szCs w:val="22"/>
        </w:rPr>
        <w:t>review</w:t>
      </w:r>
    </w:p>
    <w:p w:rsidR="007405AE" w:rsidRPr="00C506D8" w:rsidRDefault="007405AE" w:rsidP="007405AE">
      <w:pPr>
        <w:pStyle w:val="ListParagraph"/>
        <w:ind w:left="360"/>
        <w:rPr>
          <w:rFonts w:ascii="Arial" w:hAnsi="Arial" w:cs="Arial"/>
          <w:color w:val="C0504D" w:themeColor="accent2"/>
          <w:sz w:val="22"/>
          <w:szCs w:val="22"/>
        </w:rPr>
      </w:pPr>
    </w:p>
    <w:p w:rsidR="007405AE" w:rsidRDefault="007405AE" w:rsidP="007405AE">
      <w:pPr>
        <w:pStyle w:val="ListParagraph"/>
        <w:ind w:left="360"/>
        <w:rPr>
          <w:rFonts w:ascii="Arial" w:hAnsi="Arial" w:cs="Arial"/>
          <w:sz w:val="22"/>
          <w:szCs w:val="22"/>
        </w:rPr>
      </w:pPr>
    </w:p>
    <w:p w:rsidR="004B5D69" w:rsidRPr="004B5D69" w:rsidRDefault="004B5D69" w:rsidP="00D33C34">
      <w:pPr>
        <w:pStyle w:val="ListParagraph"/>
        <w:ind w:left="360"/>
        <w:rPr>
          <w:rFonts w:ascii="Arial" w:hAnsi="Arial" w:cs="Arial"/>
          <w:color w:val="C0504D" w:themeColor="accent2"/>
          <w:sz w:val="22"/>
          <w:szCs w:val="22"/>
        </w:rPr>
      </w:pPr>
      <w:r>
        <w:rPr>
          <w:rFonts w:ascii="Arial" w:hAnsi="Arial" w:cs="Arial"/>
          <w:color w:val="C0504D" w:themeColor="accent2"/>
          <w:sz w:val="22"/>
          <w:szCs w:val="22"/>
        </w:rPr>
        <w:t>Self-test</w:t>
      </w:r>
    </w:p>
    <w:p w:rsidR="004B5D69" w:rsidRDefault="004B5D69" w:rsidP="00D33C34">
      <w:pPr>
        <w:pStyle w:val="ListParagraph"/>
        <w:ind w:left="360"/>
        <w:rPr>
          <w:rFonts w:ascii="Arial" w:hAnsi="Arial" w:cs="Arial"/>
          <w:sz w:val="22"/>
          <w:szCs w:val="22"/>
        </w:rPr>
      </w:pPr>
      <w:r>
        <w:rPr>
          <w:rFonts w:ascii="Arial" w:hAnsi="Arial" w:cs="Arial"/>
          <w:sz w:val="22"/>
          <w:szCs w:val="22"/>
        </w:rPr>
        <w:t xml:space="preserve">You are now ready to answer the review questions on Antihypertensive Drugs, at the end of Chaper 16 of the textbook </w:t>
      </w:r>
      <w:r w:rsidRPr="00EF75BE">
        <w:rPr>
          <w:rFonts w:ascii="Arial" w:hAnsi="Arial" w:cs="Arial"/>
          <w:i/>
          <w:iCs/>
          <w:sz w:val="22"/>
          <w:szCs w:val="22"/>
        </w:rPr>
        <w:t>Pharmacology for Health Professionals</w:t>
      </w:r>
      <w:r>
        <w:rPr>
          <w:rFonts w:ascii="Arial" w:hAnsi="Arial" w:cs="Arial"/>
          <w:sz w:val="22"/>
          <w:szCs w:val="22"/>
        </w:rPr>
        <w:t xml:space="preserve">. </w:t>
      </w:r>
    </w:p>
    <w:p w:rsidR="004B5D69" w:rsidRDefault="004B5D69" w:rsidP="004B5D69">
      <w:pPr>
        <w:pStyle w:val="ListParagraph"/>
        <w:numPr>
          <w:ilvl w:val="0"/>
          <w:numId w:val="28"/>
        </w:numPr>
        <w:rPr>
          <w:rFonts w:ascii="Arial" w:hAnsi="Arial" w:cs="Arial"/>
          <w:sz w:val="22"/>
          <w:szCs w:val="22"/>
        </w:rPr>
      </w:pPr>
      <w:r>
        <w:rPr>
          <w:rFonts w:ascii="Arial" w:hAnsi="Arial" w:cs="Arial"/>
          <w:sz w:val="22"/>
          <w:szCs w:val="22"/>
        </w:rPr>
        <w:t>H</w:t>
      </w:r>
      <w:r w:rsidR="00EF75BE" w:rsidRPr="00EF75BE">
        <w:rPr>
          <w:rFonts w:ascii="Arial" w:hAnsi="Arial" w:cs="Arial"/>
          <w:sz w:val="22"/>
          <w:szCs w:val="22"/>
        </w:rPr>
        <w:t>ave a look at the Case Study</w:t>
      </w:r>
      <w:r>
        <w:rPr>
          <w:rFonts w:ascii="Arial" w:hAnsi="Arial" w:cs="Arial"/>
          <w:sz w:val="22"/>
          <w:szCs w:val="22"/>
        </w:rPr>
        <w:t xml:space="preserve"> on</w:t>
      </w:r>
      <w:r w:rsidR="00EF75BE" w:rsidRPr="00EF75BE">
        <w:rPr>
          <w:rFonts w:ascii="Arial" w:hAnsi="Arial" w:cs="Arial"/>
          <w:sz w:val="22"/>
          <w:szCs w:val="22"/>
        </w:rPr>
        <w:t xml:space="preserve"> p. 242 </w:t>
      </w:r>
    </w:p>
    <w:p w:rsidR="00E842FC" w:rsidRDefault="004B5D69" w:rsidP="004B5D69">
      <w:pPr>
        <w:pStyle w:val="ListParagraph"/>
        <w:numPr>
          <w:ilvl w:val="0"/>
          <w:numId w:val="28"/>
        </w:numPr>
        <w:rPr>
          <w:rFonts w:ascii="Arial" w:hAnsi="Arial" w:cs="Arial"/>
          <w:sz w:val="22"/>
          <w:szCs w:val="22"/>
        </w:rPr>
      </w:pPr>
      <w:r>
        <w:rPr>
          <w:rFonts w:ascii="Arial" w:hAnsi="Arial" w:cs="Arial"/>
          <w:sz w:val="22"/>
          <w:szCs w:val="22"/>
        </w:rPr>
        <w:t xml:space="preserve">Answer the questions </w:t>
      </w:r>
      <w:r w:rsidR="00EF75BE" w:rsidRPr="00EF75BE">
        <w:rPr>
          <w:rFonts w:ascii="Arial" w:hAnsi="Arial" w:cs="Arial"/>
          <w:sz w:val="22"/>
          <w:szCs w:val="22"/>
        </w:rPr>
        <w:t>on p. 243</w:t>
      </w:r>
    </w:p>
    <w:p w:rsidR="004B5D69" w:rsidRPr="00C174DB" w:rsidRDefault="004B5D69" w:rsidP="004B5D69">
      <w:pPr>
        <w:pStyle w:val="ListParagraph"/>
        <w:numPr>
          <w:ilvl w:val="0"/>
          <w:numId w:val="28"/>
        </w:numPr>
        <w:rPr>
          <w:rFonts w:ascii="Arial" w:hAnsi="Arial" w:cs="Arial"/>
          <w:sz w:val="22"/>
          <w:szCs w:val="22"/>
        </w:rPr>
      </w:pPr>
      <w:r>
        <w:rPr>
          <w:rFonts w:ascii="Arial" w:hAnsi="Arial" w:cs="Arial"/>
          <w:sz w:val="22"/>
          <w:szCs w:val="22"/>
        </w:rPr>
        <w:t>Check your answers against the answer key at the end of the Chapter</w:t>
      </w:r>
    </w:p>
    <w:p w:rsidR="004B5D69" w:rsidRPr="004B5D69" w:rsidRDefault="004B5D69" w:rsidP="004B5D69">
      <w:pPr>
        <w:pStyle w:val="ListParagraph"/>
        <w:ind w:left="360"/>
        <w:rPr>
          <w:rFonts w:ascii="Arial" w:hAnsi="Arial" w:cs="Arial"/>
          <w:color w:val="C0504D" w:themeColor="accent2"/>
          <w:sz w:val="22"/>
          <w:szCs w:val="22"/>
        </w:rPr>
      </w:pPr>
      <w:r>
        <w:rPr>
          <w:rFonts w:ascii="Arial" w:hAnsi="Arial" w:cs="Arial"/>
          <w:color w:val="C0504D" w:themeColor="accent2"/>
          <w:sz w:val="22"/>
          <w:szCs w:val="22"/>
        </w:rPr>
        <w:t>End self-test</w:t>
      </w:r>
    </w:p>
    <w:p w:rsidR="00E842FC" w:rsidRDefault="00E842FC" w:rsidP="00D33C34">
      <w:pPr>
        <w:pStyle w:val="ListParagraph"/>
        <w:ind w:left="360"/>
        <w:rPr>
          <w:rFonts w:ascii="Arial" w:hAnsi="Arial" w:cs="Arial"/>
          <w:sz w:val="22"/>
          <w:szCs w:val="22"/>
        </w:rPr>
      </w:pPr>
    </w:p>
    <w:p w:rsidR="004B5D69" w:rsidRPr="00C174DB" w:rsidRDefault="004B5D69" w:rsidP="00D33C34">
      <w:pPr>
        <w:pStyle w:val="ListParagraph"/>
        <w:ind w:left="360"/>
        <w:rPr>
          <w:rFonts w:ascii="Arial" w:hAnsi="Arial" w:cs="Arial"/>
          <w:sz w:val="22"/>
          <w:szCs w:val="22"/>
        </w:rPr>
      </w:pPr>
    </w:p>
    <w:p w:rsidR="00E842FC" w:rsidRPr="00C174DB" w:rsidRDefault="004B5D69" w:rsidP="00D33C34">
      <w:pPr>
        <w:pStyle w:val="ListParagraph"/>
        <w:ind w:left="360"/>
        <w:rPr>
          <w:rFonts w:ascii="Arial" w:hAnsi="Arial" w:cs="Arial"/>
          <w:sz w:val="22"/>
          <w:szCs w:val="22"/>
        </w:rPr>
      </w:pPr>
      <w:r>
        <w:rPr>
          <w:rFonts w:ascii="Arial" w:hAnsi="Arial" w:cs="Arial"/>
          <w:sz w:val="22"/>
          <w:szCs w:val="22"/>
        </w:rPr>
        <w:br w:type="page"/>
      </w:r>
    </w:p>
    <w:p w:rsidR="004B5D69" w:rsidRPr="00C506D8" w:rsidRDefault="004B5D69" w:rsidP="004B5D69">
      <w:pPr>
        <w:rPr>
          <w:rFonts w:ascii="Arial" w:hAnsi="Arial" w:cs="Arial"/>
          <w:sz w:val="22"/>
          <w:szCs w:val="22"/>
        </w:rPr>
      </w:pPr>
      <w:r w:rsidRPr="00C506D8">
        <w:rPr>
          <w:rFonts w:ascii="Arial" w:hAnsi="Arial" w:cs="Arial"/>
          <w:sz w:val="22"/>
          <w:szCs w:val="22"/>
          <w:lang w:val="fr-CA"/>
        </w:rPr>
        <w:t xml:space="preserve">(h1) Module 4 – Unit 5: </w:t>
      </w:r>
      <w:r w:rsidRPr="00C506D8">
        <w:rPr>
          <w:rFonts w:ascii="Arial" w:hAnsi="Arial" w:cs="Arial"/>
          <w:sz w:val="22"/>
          <w:szCs w:val="22"/>
        </w:rPr>
        <w:t xml:space="preserve">Anticoagulants </w:t>
      </w:r>
      <w:r w:rsidR="00C506D8" w:rsidRPr="00C506D8">
        <w:rPr>
          <w:rFonts w:ascii="Arial" w:hAnsi="Arial" w:cs="Arial"/>
          <w:sz w:val="22"/>
          <w:szCs w:val="22"/>
        </w:rPr>
        <w:t>and Thrombolytics</w:t>
      </w:r>
    </w:p>
    <w:p w:rsidR="004B5D69" w:rsidRPr="00C506D8" w:rsidRDefault="004B5D69" w:rsidP="004B5D69">
      <w:pPr>
        <w:rPr>
          <w:rFonts w:ascii="Arial" w:hAnsi="Arial" w:cs="Arial"/>
          <w:sz w:val="22"/>
          <w:szCs w:val="22"/>
        </w:rPr>
      </w:pPr>
    </w:p>
    <w:p w:rsidR="004B5D69" w:rsidRPr="00C506D8" w:rsidRDefault="004B5D69" w:rsidP="004B5D69">
      <w:pPr>
        <w:rPr>
          <w:rFonts w:ascii="Arial" w:hAnsi="Arial" w:cs="Arial"/>
          <w:sz w:val="22"/>
          <w:szCs w:val="22"/>
        </w:rPr>
      </w:pPr>
    </w:p>
    <w:p w:rsidR="004B5D69" w:rsidRPr="00C506D8" w:rsidRDefault="004B5D69" w:rsidP="004B5D69">
      <w:pPr>
        <w:rPr>
          <w:rFonts w:ascii="Arial" w:hAnsi="Arial" w:cs="Arial"/>
          <w:sz w:val="22"/>
          <w:szCs w:val="22"/>
        </w:rPr>
      </w:pPr>
      <w:r w:rsidRPr="00C506D8">
        <w:rPr>
          <w:rFonts w:ascii="Arial" w:hAnsi="Arial" w:cs="Arial"/>
          <w:sz w:val="22"/>
          <w:szCs w:val="22"/>
        </w:rPr>
        <w:t>(h2) Introduction</w:t>
      </w:r>
    </w:p>
    <w:p w:rsidR="004B5D69" w:rsidRPr="00C506D8" w:rsidRDefault="004B5D69" w:rsidP="004B5D69">
      <w:pPr>
        <w:rPr>
          <w:rFonts w:ascii="Arial" w:hAnsi="Arial" w:cs="Arial"/>
          <w:sz w:val="22"/>
          <w:szCs w:val="22"/>
        </w:rPr>
      </w:pPr>
    </w:p>
    <w:p w:rsidR="00A6736C" w:rsidRDefault="00A6736C" w:rsidP="00A6736C">
      <w:pPr>
        <w:rPr>
          <w:rFonts w:ascii="Arial" w:hAnsi="Arial" w:cs="Arial"/>
          <w:sz w:val="22"/>
          <w:szCs w:val="22"/>
        </w:rPr>
      </w:pPr>
      <w:r>
        <w:rPr>
          <w:rFonts w:ascii="Arial" w:hAnsi="Arial" w:cs="Arial"/>
          <w:sz w:val="22"/>
          <w:szCs w:val="22"/>
        </w:rPr>
        <w:t xml:space="preserve">Patients with arrhythmias, prosthetic heart valves, prior myocardial infarction and clotting disorders require treatment with anticoagulants to avoid the potentially devastating effects of coronary thromboembolism, pulmonary embolism or cerebral infarction (stroke).  </w:t>
      </w:r>
    </w:p>
    <w:p w:rsidR="00A6736C" w:rsidRDefault="00A6736C" w:rsidP="00A6736C">
      <w:pPr>
        <w:rPr>
          <w:rFonts w:ascii="Arial" w:hAnsi="Arial" w:cs="Arial"/>
          <w:sz w:val="22"/>
          <w:szCs w:val="22"/>
        </w:rPr>
      </w:pPr>
    </w:p>
    <w:p w:rsidR="00A6736C" w:rsidRDefault="00A6736C" w:rsidP="00A6736C">
      <w:pPr>
        <w:rPr>
          <w:rFonts w:ascii="Arial" w:hAnsi="Arial" w:cs="Arial"/>
          <w:sz w:val="22"/>
          <w:szCs w:val="22"/>
        </w:rPr>
      </w:pPr>
      <w:r>
        <w:rPr>
          <w:rFonts w:ascii="Arial" w:hAnsi="Arial" w:cs="Arial"/>
          <w:sz w:val="22"/>
          <w:szCs w:val="22"/>
        </w:rPr>
        <w:t xml:space="preserve">Thrombolytics are used to eliminate clots that have already formed, and these are often used in the acute phase of myocardial infarction, following a stroke or during interventional cardiac procedures.  </w:t>
      </w:r>
    </w:p>
    <w:p w:rsidR="00A6736C" w:rsidRDefault="00A6736C" w:rsidP="00A6736C">
      <w:pPr>
        <w:rPr>
          <w:rFonts w:ascii="Arial" w:hAnsi="Arial" w:cs="Arial"/>
          <w:sz w:val="22"/>
          <w:szCs w:val="22"/>
        </w:rPr>
      </w:pPr>
    </w:p>
    <w:p w:rsidR="00A6736C" w:rsidRPr="00C506D8" w:rsidRDefault="00A6736C" w:rsidP="00A6736C">
      <w:pPr>
        <w:rPr>
          <w:rFonts w:ascii="Arial" w:hAnsi="Arial" w:cs="Arial"/>
          <w:sz w:val="22"/>
          <w:szCs w:val="22"/>
        </w:rPr>
      </w:pPr>
      <w:r>
        <w:rPr>
          <w:rFonts w:ascii="Arial" w:hAnsi="Arial" w:cs="Arial"/>
          <w:sz w:val="22"/>
          <w:szCs w:val="22"/>
        </w:rPr>
        <w:t>Also in this unit, you will learn about the anticoagulants used in blood collection tubes for laboratory diagnostics or ex vivo nuclear medicine red cell/white cell labelling procedures.</w:t>
      </w:r>
    </w:p>
    <w:p w:rsidR="004B5D69" w:rsidRDefault="004B5D69" w:rsidP="00D33C34">
      <w:pPr>
        <w:pStyle w:val="ListParagraph"/>
        <w:ind w:left="360"/>
      </w:pPr>
    </w:p>
    <w:p w:rsidR="00AA7942" w:rsidRPr="00AA7942" w:rsidRDefault="00AA7942" w:rsidP="00D33C34">
      <w:pPr>
        <w:pStyle w:val="ListParagraph"/>
        <w:ind w:left="360"/>
        <w:rPr>
          <w:rFonts w:ascii="Arial" w:hAnsi="Arial" w:cs="Arial"/>
          <w:color w:val="C0504D" w:themeColor="accent2"/>
          <w:sz w:val="22"/>
          <w:szCs w:val="22"/>
        </w:rPr>
      </w:pPr>
      <w:r w:rsidRPr="00AA7942">
        <w:rPr>
          <w:rFonts w:ascii="Arial" w:hAnsi="Arial" w:cs="Arial"/>
          <w:color w:val="C0504D" w:themeColor="accent2"/>
          <w:sz w:val="22"/>
          <w:szCs w:val="22"/>
        </w:rPr>
        <w:t>Learning objectives icon</w:t>
      </w:r>
    </w:p>
    <w:p w:rsidR="00AA7942" w:rsidRPr="004766D4" w:rsidRDefault="00AA7942" w:rsidP="00D33C34">
      <w:pPr>
        <w:pStyle w:val="ListParagraph"/>
        <w:ind w:left="360"/>
        <w:rPr>
          <w:rFonts w:ascii="Arial" w:hAnsi="Arial" w:cs="Arial"/>
          <w:sz w:val="22"/>
          <w:szCs w:val="22"/>
        </w:rPr>
      </w:pPr>
      <w:r>
        <w:rPr>
          <w:rFonts w:ascii="Arial" w:hAnsi="Arial" w:cs="Arial"/>
          <w:sz w:val="22"/>
          <w:szCs w:val="22"/>
        </w:rPr>
        <w:t>By the end of this unit, you will be able to:</w:t>
      </w:r>
    </w:p>
    <w:p w:rsidR="00E842FC" w:rsidRPr="004766D4" w:rsidRDefault="00E842FC" w:rsidP="00057231">
      <w:pPr>
        <w:pStyle w:val="ListParagraph"/>
        <w:numPr>
          <w:ilvl w:val="0"/>
          <w:numId w:val="13"/>
        </w:numPr>
        <w:rPr>
          <w:rFonts w:ascii="Arial" w:hAnsi="Arial" w:cs="Arial"/>
          <w:sz w:val="22"/>
          <w:szCs w:val="22"/>
        </w:rPr>
      </w:pPr>
      <w:r w:rsidRPr="004766D4">
        <w:rPr>
          <w:rFonts w:ascii="Arial" w:hAnsi="Arial" w:cs="Arial"/>
          <w:sz w:val="22"/>
          <w:szCs w:val="22"/>
        </w:rPr>
        <w:t>List the indications, contraindications and adverse effects of warfarin.</w:t>
      </w:r>
    </w:p>
    <w:p w:rsidR="00E842FC" w:rsidRPr="004766D4" w:rsidRDefault="00E842FC" w:rsidP="00057231">
      <w:pPr>
        <w:pStyle w:val="ListParagraph"/>
        <w:numPr>
          <w:ilvl w:val="0"/>
          <w:numId w:val="13"/>
        </w:numPr>
        <w:rPr>
          <w:rFonts w:ascii="Arial" w:hAnsi="Arial" w:cs="Arial"/>
          <w:sz w:val="22"/>
          <w:szCs w:val="22"/>
        </w:rPr>
      </w:pPr>
      <w:r w:rsidRPr="004766D4">
        <w:rPr>
          <w:rFonts w:ascii="Arial" w:hAnsi="Arial" w:cs="Arial"/>
          <w:sz w:val="22"/>
          <w:szCs w:val="22"/>
        </w:rPr>
        <w:t>Give examples of uses of heparin and fractionated (low molecular weight) heparins.</w:t>
      </w:r>
    </w:p>
    <w:p w:rsidR="00E842FC" w:rsidRPr="004766D4" w:rsidRDefault="00E842FC" w:rsidP="007D4C07">
      <w:pPr>
        <w:pStyle w:val="ListParagraph"/>
        <w:numPr>
          <w:ilvl w:val="0"/>
          <w:numId w:val="13"/>
        </w:numPr>
        <w:rPr>
          <w:rFonts w:ascii="Arial" w:hAnsi="Arial" w:cs="Arial"/>
          <w:sz w:val="22"/>
          <w:szCs w:val="22"/>
        </w:rPr>
      </w:pPr>
      <w:r w:rsidRPr="004766D4">
        <w:rPr>
          <w:rFonts w:ascii="Arial" w:hAnsi="Arial" w:cs="Arial"/>
          <w:sz w:val="22"/>
          <w:szCs w:val="22"/>
        </w:rPr>
        <w:t>Describe the adverse effects of heparin and its management.</w:t>
      </w:r>
    </w:p>
    <w:p w:rsidR="00E842FC" w:rsidRPr="004766D4" w:rsidRDefault="00E842FC" w:rsidP="00057231">
      <w:pPr>
        <w:pStyle w:val="ListParagraph"/>
        <w:numPr>
          <w:ilvl w:val="0"/>
          <w:numId w:val="13"/>
        </w:numPr>
        <w:rPr>
          <w:rFonts w:ascii="Arial" w:hAnsi="Arial" w:cs="Arial"/>
          <w:sz w:val="22"/>
          <w:szCs w:val="22"/>
        </w:rPr>
      </w:pPr>
      <w:r w:rsidRPr="004766D4">
        <w:rPr>
          <w:rFonts w:ascii="Arial" w:hAnsi="Arial" w:cs="Arial"/>
          <w:sz w:val="22"/>
          <w:szCs w:val="22"/>
        </w:rPr>
        <w:t>Explain how EDTA prevents blood from clotting in a collection tube.</w:t>
      </w:r>
    </w:p>
    <w:p w:rsidR="00E842FC" w:rsidRDefault="00E842FC" w:rsidP="00057231">
      <w:pPr>
        <w:pStyle w:val="ListParagraph"/>
        <w:numPr>
          <w:ilvl w:val="0"/>
          <w:numId w:val="13"/>
        </w:numPr>
        <w:rPr>
          <w:rFonts w:ascii="Arial" w:hAnsi="Arial" w:cs="Arial"/>
          <w:sz w:val="22"/>
          <w:szCs w:val="22"/>
        </w:rPr>
      </w:pPr>
      <w:r w:rsidRPr="004766D4">
        <w:rPr>
          <w:rFonts w:ascii="Arial" w:hAnsi="Arial" w:cs="Arial"/>
          <w:sz w:val="22"/>
          <w:szCs w:val="22"/>
        </w:rPr>
        <w:t>Explain the importance of choosing the correct blood collection tube (no additive, heparin, EDTA) with regard to coagulation requirements.</w:t>
      </w:r>
    </w:p>
    <w:p w:rsidR="007553CB" w:rsidRPr="004766D4" w:rsidRDefault="007553CB" w:rsidP="007553CB">
      <w:pPr>
        <w:pStyle w:val="ListParagraph"/>
        <w:numPr>
          <w:ilvl w:val="0"/>
          <w:numId w:val="13"/>
        </w:numPr>
        <w:rPr>
          <w:rFonts w:ascii="Arial" w:hAnsi="Arial" w:cs="Arial"/>
          <w:sz w:val="22"/>
          <w:szCs w:val="22"/>
        </w:rPr>
      </w:pPr>
      <w:r>
        <w:rPr>
          <w:rFonts w:ascii="Arial" w:hAnsi="Arial" w:cs="Arial"/>
          <w:sz w:val="22"/>
          <w:szCs w:val="22"/>
        </w:rPr>
        <w:t>Distinguish the thrombolytic actions of tPA vs. streptokinase.</w:t>
      </w:r>
    </w:p>
    <w:p w:rsidR="007553CB" w:rsidRPr="004766D4" w:rsidRDefault="007553CB" w:rsidP="007553CB">
      <w:pPr>
        <w:pStyle w:val="ListParagraph"/>
        <w:rPr>
          <w:rFonts w:ascii="Arial" w:hAnsi="Arial" w:cs="Arial"/>
          <w:sz w:val="22"/>
          <w:szCs w:val="22"/>
        </w:rPr>
      </w:pPr>
    </w:p>
    <w:p w:rsidR="00AA7942" w:rsidRDefault="00AA7942" w:rsidP="00D33C34">
      <w:pPr>
        <w:pStyle w:val="ListParagraph"/>
        <w:ind w:left="360"/>
        <w:rPr>
          <w:rFonts w:ascii="Arial" w:hAnsi="Arial" w:cs="Arial"/>
          <w:sz w:val="22"/>
          <w:szCs w:val="22"/>
        </w:rPr>
      </w:pPr>
      <w:r>
        <w:rPr>
          <w:rFonts w:ascii="Arial" w:hAnsi="Arial" w:cs="Arial"/>
          <w:color w:val="C0504D" w:themeColor="accent2"/>
          <w:sz w:val="22"/>
          <w:szCs w:val="22"/>
        </w:rPr>
        <w:t>End l</w:t>
      </w:r>
      <w:r w:rsidRPr="00AA7942">
        <w:rPr>
          <w:rFonts w:ascii="Arial" w:hAnsi="Arial" w:cs="Arial"/>
          <w:color w:val="C0504D" w:themeColor="accent2"/>
          <w:sz w:val="22"/>
          <w:szCs w:val="22"/>
        </w:rPr>
        <w:t>earning objectives</w:t>
      </w:r>
    </w:p>
    <w:p w:rsidR="00AA7942" w:rsidRDefault="00AA7942" w:rsidP="00D33C34">
      <w:pPr>
        <w:pStyle w:val="ListParagraph"/>
        <w:ind w:left="360"/>
        <w:rPr>
          <w:rFonts w:ascii="Arial" w:hAnsi="Arial" w:cs="Arial"/>
          <w:sz w:val="22"/>
          <w:szCs w:val="22"/>
        </w:rPr>
      </w:pPr>
    </w:p>
    <w:p w:rsidR="00AA7942" w:rsidRPr="008F33CA" w:rsidRDefault="00AA7942" w:rsidP="00D33C34">
      <w:pPr>
        <w:pStyle w:val="ListParagraph"/>
        <w:ind w:left="360"/>
        <w:rPr>
          <w:rFonts w:ascii="Arial" w:hAnsi="Arial" w:cs="Arial"/>
          <w:color w:val="C0504D" w:themeColor="accent2"/>
          <w:sz w:val="22"/>
          <w:szCs w:val="22"/>
        </w:rPr>
      </w:pPr>
      <w:r w:rsidRPr="008F33CA">
        <w:rPr>
          <w:rFonts w:ascii="Arial" w:hAnsi="Arial" w:cs="Arial"/>
          <w:color w:val="C0504D" w:themeColor="accent2"/>
          <w:sz w:val="22"/>
          <w:szCs w:val="22"/>
        </w:rPr>
        <w:t>Reading icon</w:t>
      </w:r>
    </w:p>
    <w:p w:rsidR="00E842FC" w:rsidRPr="004766D4" w:rsidRDefault="00AA7942" w:rsidP="00D33C34">
      <w:pPr>
        <w:pStyle w:val="ListParagraph"/>
        <w:ind w:left="360"/>
        <w:rPr>
          <w:rFonts w:ascii="Arial" w:hAnsi="Arial" w:cs="Arial"/>
          <w:sz w:val="22"/>
          <w:szCs w:val="22"/>
        </w:rPr>
      </w:pPr>
      <w:r>
        <w:rPr>
          <w:rFonts w:ascii="Arial" w:hAnsi="Arial" w:cs="Arial"/>
          <w:sz w:val="22"/>
          <w:szCs w:val="22"/>
        </w:rPr>
        <w:t xml:space="preserve">To begin your study of anticoagulants, read </w:t>
      </w:r>
      <w:r w:rsidRPr="00AA7942">
        <w:rPr>
          <w:rFonts w:ascii="Arial" w:hAnsi="Arial" w:cs="Arial"/>
          <w:b/>
          <w:sz w:val="22"/>
          <w:szCs w:val="22"/>
        </w:rPr>
        <w:t>Chapter 18 - Anti-coagulant, Thrombolytic and Antianemia Drugs,</w:t>
      </w:r>
      <w:r>
        <w:rPr>
          <w:rFonts w:ascii="Arial" w:hAnsi="Arial" w:cs="Arial"/>
          <w:sz w:val="22"/>
          <w:szCs w:val="22"/>
        </w:rPr>
        <w:t xml:space="preserve"> </w:t>
      </w:r>
      <w:r w:rsidRPr="004766D4">
        <w:rPr>
          <w:rFonts w:ascii="Arial" w:hAnsi="Arial" w:cs="Arial"/>
          <w:sz w:val="22"/>
          <w:szCs w:val="22"/>
        </w:rPr>
        <w:t>p. 255-263.</w:t>
      </w:r>
      <w:r>
        <w:rPr>
          <w:rFonts w:ascii="Arial" w:hAnsi="Arial" w:cs="Arial"/>
          <w:sz w:val="22"/>
          <w:szCs w:val="22"/>
        </w:rPr>
        <w:t xml:space="preserve"> In the textbook </w:t>
      </w:r>
      <w:r w:rsidR="00E842FC" w:rsidRPr="004766D4">
        <w:rPr>
          <w:rFonts w:ascii="Arial" w:hAnsi="Arial" w:cs="Arial"/>
          <w:i/>
          <w:iCs/>
          <w:sz w:val="22"/>
          <w:szCs w:val="22"/>
        </w:rPr>
        <w:t>Pharmacology for Health Professionals</w:t>
      </w:r>
      <w:r w:rsidR="00E842FC" w:rsidRPr="004766D4">
        <w:rPr>
          <w:rFonts w:ascii="Arial" w:hAnsi="Arial" w:cs="Arial"/>
          <w:sz w:val="22"/>
          <w:szCs w:val="22"/>
        </w:rPr>
        <w:t xml:space="preserve"> </w:t>
      </w:r>
    </w:p>
    <w:p w:rsidR="00AA7942" w:rsidRDefault="00AA7942" w:rsidP="00AA7942">
      <w:pPr>
        <w:pStyle w:val="ListParagraph"/>
        <w:ind w:left="360"/>
        <w:rPr>
          <w:rFonts w:ascii="Arial" w:hAnsi="Arial" w:cs="Arial"/>
          <w:color w:val="C0504D" w:themeColor="accent2"/>
          <w:sz w:val="22"/>
          <w:szCs w:val="22"/>
        </w:rPr>
      </w:pPr>
      <w:r w:rsidRPr="008F33CA">
        <w:rPr>
          <w:rFonts w:ascii="Arial" w:hAnsi="Arial" w:cs="Arial"/>
          <w:color w:val="C0504D" w:themeColor="accent2"/>
          <w:sz w:val="22"/>
          <w:szCs w:val="22"/>
        </w:rPr>
        <w:t xml:space="preserve">End reading </w:t>
      </w:r>
    </w:p>
    <w:p w:rsidR="008F33CA" w:rsidRDefault="008F33CA" w:rsidP="00AA7942">
      <w:pPr>
        <w:pStyle w:val="ListParagraph"/>
        <w:ind w:left="360"/>
        <w:rPr>
          <w:rFonts w:ascii="Arial" w:hAnsi="Arial" w:cs="Arial"/>
          <w:color w:val="C0504D" w:themeColor="accent2"/>
          <w:sz w:val="22"/>
          <w:szCs w:val="22"/>
        </w:rPr>
      </w:pPr>
    </w:p>
    <w:p w:rsidR="008F33CA" w:rsidRDefault="008F33CA" w:rsidP="00AA7942">
      <w:pPr>
        <w:pStyle w:val="ListParagraph"/>
        <w:ind w:left="360"/>
        <w:rPr>
          <w:rFonts w:ascii="Arial" w:hAnsi="Arial" w:cs="Arial"/>
          <w:color w:val="000000" w:themeColor="text1"/>
          <w:sz w:val="22"/>
          <w:szCs w:val="22"/>
        </w:rPr>
      </w:pPr>
    </w:p>
    <w:p w:rsidR="008F33CA" w:rsidRPr="008F33CA" w:rsidRDefault="008F33CA" w:rsidP="00AA7942">
      <w:pPr>
        <w:pStyle w:val="ListParagraph"/>
        <w:ind w:left="360"/>
        <w:rPr>
          <w:rFonts w:ascii="Arial" w:hAnsi="Arial" w:cs="Arial"/>
          <w:color w:val="000000" w:themeColor="text1"/>
          <w:sz w:val="22"/>
          <w:szCs w:val="22"/>
        </w:rPr>
      </w:pPr>
      <w:r>
        <w:rPr>
          <w:rFonts w:ascii="Arial" w:hAnsi="Arial" w:cs="Arial"/>
          <w:color w:val="000000" w:themeColor="text1"/>
          <w:sz w:val="22"/>
          <w:szCs w:val="22"/>
        </w:rPr>
        <w:t>(h2) Warfarin</w:t>
      </w:r>
    </w:p>
    <w:p w:rsidR="00E842FC" w:rsidRPr="004766D4" w:rsidRDefault="00E842FC" w:rsidP="00D33C34">
      <w:pPr>
        <w:pStyle w:val="ListParagraph"/>
        <w:ind w:left="360"/>
        <w:rPr>
          <w:rFonts w:ascii="Arial" w:hAnsi="Arial" w:cs="Arial"/>
          <w:sz w:val="22"/>
          <w:szCs w:val="22"/>
        </w:rPr>
      </w:pPr>
    </w:p>
    <w:p w:rsidR="00E842FC" w:rsidRPr="004766D4" w:rsidRDefault="00E842FC" w:rsidP="00D33C34">
      <w:pPr>
        <w:pStyle w:val="ListParagraph"/>
        <w:ind w:left="360"/>
        <w:rPr>
          <w:rFonts w:ascii="Arial" w:hAnsi="Arial" w:cs="Arial"/>
          <w:sz w:val="22"/>
          <w:szCs w:val="22"/>
        </w:rPr>
      </w:pPr>
      <w:r w:rsidRPr="004766D4">
        <w:rPr>
          <w:rFonts w:ascii="Arial" w:hAnsi="Arial" w:cs="Arial"/>
          <w:sz w:val="22"/>
          <w:szCs w:val="22"/>
        </w:rPr>
        <w:t xml:space="preserve">Warfarin is a commonly prescribed anticoagulant for patients who are at </w:t>
      </w:r>
      <w:r w:rsidRPr="00AA7942">
        <w:rPr>
          <w:rFonts w:ascii="Arial" w:hAnsi="Arial" w:cs="Arial"/>
          <w:b/>
          <w:sz w:val="22"/>
          <w:szCs w:val="22"/>
        </w:rPr>
        <w:t>risk for developing dangerous blood clots</w:t>
      </w:r>
      <w:r w:rsidRPr="004766D4">
        <w:rPr>
          <w:rFonts w:ascii="Arial" w:hAnsi="Arial" w:cs="Arial"/>
          <w:sz w:val="22"/>
          <w:szCs w:val="22"/>
        </w:rPr>
        <w:t xml:space="preserve"> which can result in a heart attack, stroke, pulmonary embolism or deep vein thrombosis.  Because it depletes prothrombin by blocking the synthesis of Vitamin K-dependent clotting factors, patients are also at risk of bleeding complications. </w:t>
      </w:r>
      <w:r w:rsidR="00CA5F0E">
        <w:rPr>
          <w:rFonts w:ascii="Arial" w:hAnsi="Arial" w:cs="Arial"/>
          <w:sz w:val="22"/>
          <w:szCs w:val="22"/>
        </w:rPr>
        <w:t xml:space="preserve">Vitamin K containing foods must be limited or avoided (e.g. leafy green vegetables).  The equilibrium between anticoagulation and normal clotting must be kept in careful balance.  This is an example of a drug with a “narrow therapeutic index” where high drug levels cause adverse effects and low drug levels are subtherapeutic (as you learned in Module 1). </w:t>
      </w:r>
      <w:r w:rsidR="00AA7942">
        <w:rPr>
          <w:rFonts w:ascii="Arial" w:hAnsi="Arial" w:cs="Arial"/>
          <w:sz w:val="22"/>
          <w:szCs w:val="22"/>
        </w:rPr>
        <w:t xml:space="preserve">Therefore, patients </w:t>
      </w:r>
      <w:r w:rsidRPr="004766D4">
        <w:rPr>
          <w:rFonts w:ascii="Arial" w:hAnsi="Arial" w:cs="Arial"/>
          <w:sz w:val="22"/>
          <w:szCs w:val="22"/>
        </w:rPr>
        <w:t xml:space="preserve">are </w:t>
      </w:r>
      <w:r w:rsidRPr="00AA7942">
        <w:rPr>
          <w:rFonts w:ascii="Arial" w:hAnsi="Arial" w:cs="Arial"/>
          <w:b/>
          <w:sz w:val="22"/>
          <w:szCs w:val="22"/>
        </w:rPr>
        <w:t>monitored with laboratory tests</w:t>
      </w:r>
      <w:r w:rsidRPr="004766D4">
        <w:rPr>
          <w:rFonts w:ascii="Arial" w:hAnsi="Arial" w:cs="Arial"/>
          <w:sz w:val="22"/>
          <w:szCs w:val="22"/>
        </w:rPr>
        <w:t xml:space="preserve"> to ensure that they will not bleed excessively.  However, even when these tests appear to be in the desired range, </w:t>
      </w:r>
      <w:r w:rsidR="00AA7942">
        <w:rPr>
          <w:rFonts w:ascii="Arial" w:hAnsi="Arial" w:cs="Arial"/>
          <w:sz w:val="22"/>
          <w:szCs w:val="22"/>
        </w:rPr>
        <w:t>patients</w:t>
      </w:r>
      <w:r w:rsidR="00AA7942" w:rsidRPr="004766D4">
        <w:rPr>
          <w:rFonts w:ascii="Arial" w:hAnsi="Arial" w:cs="Arial"/>
          <w:sz w:val="22"/>
          <w:szCs w:val="22"/>
        </w:rPr>
        <w:t xml:space="preserve"> </w:t>
      </w:r>
      <w:r w:rsidRPr="004766D4">
        <w:rPr>
          <w:rFonts w:ascii="Arial" w:hAnsi="Arial" w:cs="Arial"/>
          <w:sz w:val="22"/>
          <w:szCs w:val="22"/>
        </w:rPr>
        <w:t xml:space="preserve">are still at risk for bleeding and the </w:t>
      </w:r>
      <w:r w:rsidR="00AA7942">
        <w:rPr>
          <w:rFonts w:ascii="Arial" w:hAnsi="Arial" w:cs="Arial"/>
          <w:sz w:val="22"/>
          <w:szCs w:val="22"/>
        </w:rPr>
        <w:t xml:space="preserve">nuclear medicine </w:t>
      </w:r>
      <w:r w:rsidRPr="004766D4">
        <w:rPr>
          <w:rFonts w:ascii="Arial" w:hAnsi="Arial" w:cs="Arial"/>
          <w:sz w:val="22"/>
          <w:szCs w:val="22"/>
        </w:rPr>
        <w:t xml:space="preserve">technologist should be aware of this, </w:t>
      </w:r>
      <w:r w:rsidR="00AA7942">
        <w:rPr>
          <w:rFonts w:ascii="Arial" w:hAnsi="Arial" w:cs="Arial"/>
          <w:sz w:val="22"/>
          <w:szCs w:val="22"/>
        </w:rPr>
        <w:t>particularly</w:t>
      </w:r>
      <w:r w:rsidRPr="004766D4">
        <w:rPr>
          <w:rFonts w:ascii="Arial" w:hAnsi="Arial" w:cs="Arial"/>
          <w:sz w:val="22"/>
          <w:szCs w:val="22"/>
        </w:rPr>
        <w:t xml:space="preserve"> when drawing blood or giving an injection.  </w:t>
      </w:r>
      <w:r w:rsidRPr="00AA7942">
        <w:rPr>
          <w:rFonts w:ascii="Arial" w:hAnsi="Arial" w:cs="Arial"/>
          <w:b/>
          <w:sz w:val="22"/>
          <w:szCs w:val="22"/>
        </w:rPr>
        <w:t>Excessive bleeding</w:t>
      </w:r>
      <w:r w:rsidRPr="004766D4">
        <w:rPr>
          <w:rFonts w:ascii="Arial" w:hAnsi="Arial" w:cs="Arial"/>
          <w:sz w:val="22"/>
          <w:szCs w:val="22"/>
        </w:rPr>
        <w:t xml:space="preserve"> after normal procedures </w:t>
      </w:r>
      <w:r w:rsidRPr="00AA7942">
        <w:rPr>
          <w:rFonts w:ascii="Arial" w:hAnsi="Arial" w:cs="Arial"/>
          <w:b/>
          <w:sz w:val="22"/>
          <w:szCs w:val="22"/>
        </w:rPr>
        <w:t>should be reported to the physician</w:t>
      </w:r>
      <w:r w:rsidRPr="004766D4">
        <w:rPr>
          <w:rFonts w:ascii="Arial" w:hAnsi="Arial" w:cs="Arial"/>
          <w:sz w:val="22"/>
          <w:szCs w:val="22"/>
        </w:rPr>
        <w:t>.</w:t>
      </w:r>
    </w:p>
    <w:p w:rsidR="00E842FC" w:rsidRDefault="00E842FC" w:rsidP="00D33C34">
      <w:pPr>
        <w:pStyle w:val="ListParagraph"/>
        <w:ind w:left="360"/>
        <w:rPr>
          <w:rFonts w:ascii="Arial" w:hAnsi="Arial" w:cs="Arial"/>
          <w:sz w:val="22"/>
          <w:szCs w:val="22"/>
        </w:rPr>
      </w:pPr>
    </w:p>
    <w:p w:rsidR="008F33CA" w:rsidRDefault="008F33CA" w:rsidP="00D33C34">
      <w:pPr>
        <w:pStyle w:val="ListParagraph"/>
        <w:ind w:left="360"/>
        <w:rPr>
          <w:rFonts w:ascii="Arial" w:hAnsi="Arial" w:cs="Arial"/>
          <w:sz w:val="22"/>
          <w:szCs w:val="22"/>
        </w:rPr>
      </w:pPr>
    </w:p>
    <w:p w:rsidR="00AA7942" w:rsidRDefault="008F33CA" w:rsidP="00D33C34">
      <w:pPr>
        <w:pStyle w:val="ListParagraph"/>
        <w:ind w:left="360"/>
        <w:rPr>
          <w:rFonts w:ascii="Arial" w:hAnsi="Arial" w:cs="Arial"/>
          <w:sz w:val="22"/>
          <w:szCs w:val="22"/>
        </w:rPr>
      </w:pPr>
      <w:r>
        <w:rPr>
          <w:rFonts w:ascii="Arial" w:hAnsi="Arial" w:cs="Arial"/>
          <w:sz w:val="22"/>
          <w:szCs w:val="22"/>
        </w:rPr>
        <w:t>(h2) Heparin and Low Molecular Weight Haparins</w:t>
      </w:r>
    </w:p>
    <w:p w:rsidR="008F33CA" w:rsidRPr="004766D4" w:rsidRDefault="008F33CA" w:rsidP="00D33C34">
      <w:pPr>
        <w:pStyle w:val="ListParagraph"/>
        <w:ind w:left="360"/>
        <w:rPr>
          <w:rFonts w:ascii="Arial" w:hAnsi="Arial" w:cs="Arial"/>
          <w:sz w:val="22"/>
          <w:szCs w:val="22"/>
        </w:rPr>
      </w:pPr>
    </w:p>
    <w:p w:rsidR="00E842FC" w:rsidRDefault="00E842FC" w:rsidP="00D33C34">
      <w:pPr>
        <w:pStyle w:val="ListParagraph"/>
        <w:ind w:left="360"/>
        <w:rPr>
          <w:rFonts w:ascii="Arial" w:hAnsi="Arial" w:cs="Arial"/>
          <w:sz w:val="22"/>
          <w:szCs w:val="22"/>
        </w:rPr>
      </w:pPr>
      <w:r w:rsidRPr="004766D4">
        <w:rPr>
          <w:rFonts w:ascii="Arial" w:hAnsi="Arial" w:cs="Arial"/>
          <w:sz w:val="22"/>
          <w:szCs w:val="22"/>
        </w:rPr>
        <w:t xml:space="preserve">Heparin has a different mechanism of action from warfarin. It </w:t>
      </w:r>
      <w:r w:rsidRPr="007811F9">
        <w:rPr>
          <w:rFonts w:ascii="Arial" w:hAnsi="Arial" w:cs="Arial"/>
          <w:b/>
          <w:sz w:val="22"/>
          <w:szCs w:val="22"/>
        </w:rPr>
        <w:t>inhibits the conversion o</w:t>
      </w:r>
      <w:r w:rsidR="007811F9" w:rsidRPr="007811F9">
        <w:rPr>
          <w:rFonts w:ascii="Arial" w:hAnsi="Arial" w:cs="Arial"/>
          <w:b/>
          <w:sz w:val="22"/>
          <w:szCs w:val="22"/>
        </w:rPr>
        <w:t>f</w:t>
      </w:r>
      <w:r w:rsidRPr="007811F9">
        <w:rPr>
          <w:rFonts w:ascii="Arial" w:hAnsi="Arial" w:cs="Arial"/>
          <w:b/>
          <w:sz w:val="22"/>
          <w:szCs w:val="22"/>
        </w:rPr>
        <w:t xml:space="preserve"> fibrinogen to fibrin</w:t>
      </w:r>
      <w:r w:rsidRPr="004766D4">
        <w:rPr>
          <w:rFonts w:ascii="Arial" w:hAnsi="Arial" w:cs="Arial"/>
          <w:sz w:val="22"/>
          <w:szCs w:val="22"/>
        </w:rPr>
        <w:t xml:space="preserve"> in the formation of a blood clot.</w:t>
      </w:r>
    </w:p>
    <w:p w:rsidR="007811F9" w:rsidRPr="004766D4" w:rsidRDefault="007811F9" w:rsidP="00D33C34">
      <w:pPr>
        <w:pStyle w:val="ListParagraph"/>
        <w:ind w:left="360"/>
        <w:rPr>
          <w:rFonts w:ascii="Arial" w:hAnsi="Arial" w:cs="Arial"/>
          <w:sz w:val="22"/>
          <w:szCs w:val="22"/>
        </w:rPr>
      </w:pPr>
    </w:p>
    <w:p w:rsidR="00CA5F0E" w:rsidRDefault="00E842FC" w:rsidP="00CA5F0E">
      <w:pPr>
        <w:pStyle w:val="ListParagraph"/>
        <w:ind w:left="360"/>
        <w:rPr>
          <w:rFonts w:ascii="Arial" w:hAnsi="Arial" w:cs="Arial"/>
          <w:sz w:val="22"/>
          <w:szCs w:val="22"/>
        </w:rPr>
      </w:pPr>
      <w:r w:rsidRPr="004766D4">
        <w:rPr>
          <w:rFonts w:ascii="Arial" w:hAnsi="Arial" w:cs="Arial"/>
          <w:sz w:val="22"/>
          <w:szCs w:val="22"/>
        </w:rPr>
        <w:t>Low molecular weight heparins (LMWHs) are newer alternatives to unfractionated heparin. They do not require as much monitoring as heparin because they are more predictable and less likely to cause bleeding complications.</w:t>
      </w:r>
      <w:r w:rsidR="00CA5F0E">
        <w:rPr>
          <w:rFonts w:ascii="Arial" w:hAnsi="Arial" w:cs="Arial"/>
          <w:sz w:val="22"/>
          <w:szCs w:val="22"/>
        </w:rPr>
        <w:t xml:space="preserve"> Their “therapeutic index” is greater.</w:t>
      </w:r>
    </w:p>
    <w:p w:rsidR="00CA5F0E" w:rsidRDefault="00CA5F0E" w:rsidP="00CA5F0E">
      <w:pPr>
        <w:pStyle w:val="ListParagraph"/>
        <w:ind w:left="360"/>
        <w:rPr>
          <w:rFonts w:ascii="Arial" w:hAnsi="Arial" w:cs="Arial"/>
          <w:sz w:val="22"/>
          <w:szCs w:val="22"/>
        </w:rPr>
      </w:pPr>
    </w:p>
    <w:p w:rsidR="00CA5F0E" w:rsidRDefault="00CA5F0E" w:rsidP="00CA5F0E">
      <w:pPr>
        <w:pStyle w:val="ListParagraph"/>
        <w:ind w:left="360"/>
        <w:rPr>
          <w:rFonts w:ascii="Arial" w:hAnsi="Arial" w:cs="Arial"/>
          <w:color w:val="C0504D"/>
          <w:sz w:val="22"/>
          <w:szCs w:val="22"/>
        </w:rPr>
      </w:pPr>
      <w:r>
        <w:rPr>
          <w:rFonts w:ascii="Arial" w:hAnsi="Arial" w:cs="Arial"/>
          <w:color w:val="C0504D"/>
          <w:sz w:val="22"/>
          <w:szCs w:val="22"/>
        </w:rPr>
        <w:t>Example icon</w:t>
      </w:r>
    </w:p>
    <w:p w:rsidR="00CA5F0E" w:rsidRPr="004766D4" w:rsidRDefault="00CA5F0E" w:rsidP="00CA5F0E">
      <w:pPr>
        <w:pStyle w:val="ListParagraph"/>
        <w:ind w:left="360"/>
        <w:rPr>
          <w:rFonts w:ascii="Arial" w:hAnsi="Arial" w:cs="Arial"/>
          <w:sz w:val="22"/>
          <w:szCs w:val="22"/>
        </w:rPr>
      </w:pPr>
      <w:r>
        <w:rPr>
          <w:rFonts w:ascii="Arial" w:hAnsi="Arial" w:cs="Arial"/>
          <w:sz w:val="22"/>
          <w:szCs w:val="22"/>
        </w:rPr>
        <w:t>E</w:t>
      </w:r>
      <w:r w:rsidRPr="004766D4">
        <w:rPr>
          <w:rFonts w:ascii="Arial" w:hAnsi="Arial" w:cs="Arial"/>
          <w:sz w:val="22"/>
          <w:szCs w:val="22"/>
        </w:rPr>
        <w:t>noxaparin and daltaparin are the most common examples</w:t>
      </w:r>
      <w:r>
        <w:rPr>
          <w:rFonts w:ascii="Arial" w:hAnsi="Arial" w:cs="Arial"/>
          <w:sz w:val="22"/>
          <w:szCs w:val="22"/>
        </w:rPr>
        <w:t xml:space="preserve"> of low molecular weight heparins</w:t>
      </w:r>
      <w:r w:rsidRPr="004766D4">
        <w:rPr>
          <w:rFonts w:ascii="Arial" w:hAnsi="Arial" w:cs="Arial"/>
          <w:sz w:val="22"/>
          <w:szCs w:val="22"/>
        </w:rPr>
        <w:t>.</w:t>
      </w:r>
    </w:p>
    <w:p w:rsidR="00CA5F0E" w:rsidRDefault="00CA5F0E" w:rsidP="00CA5F0E">
      <w:pPr>
        <w:pStyle w:val="ListParagraph"/>
        <w:ind w:left="360"/>
        <w:rPr>
          <w:rFonts w:ascii="Arial" w:hAnsi="Arial" w:cs="Arial"/>
          <w:color w:val="C0504D"/>
          <w:sz w:val="22"/>
          <w:szCs w:val="22"/>
        </w:rPr>
      </w:pPr>
      <w:r>
        <w:rPr>
          <w:rFonts w:ascii="Arial" w:hAnsi="Arial" w:cs="Arial"/>
          <w:color w:val="C0504D"/>
          <w:sz w:val="22"/>
          <w:szCs w:val="22"/>
        </w:rPr>
        <w:t>End example</w:t>
      </w:r>
    </w:p>
    <w:p w:rsidR="00CA5F0E" w:rsidRDefault="00CA5F0E" w:rsidP="00CA5F0E">
      <w:pPr>
        <w:pStyle w:val="ListParagraph"/>
        <w:ind w:left="360"/>
        <w:rPr>
          <w:rFonts w:ascii="Arial" w:hAnsi="Arial" w:cs="Arial"/>
          <w:sz w:val="22"/>
          <w:szCs w:val="22"/>
        </w:rPr>
      </w:pPr>
    </w:p>
    <w:p w:rsidR="00CA5F0E" w:rsidRDefault="00CA5F0E" w:rsidP="00CA5F0E">
      <w:pPr>
        <w:pStyle w:val="ListParagraph"/>
        <w:ind w:left="360"/>
        <w:rPr>
          <w:rFonts w:ascii="Arial" w:hAnsi="Arial" w:cs="Arial"/>
          <w:sz w:val="22"/>
          <w:szCs w:val="22"/>
        </w:rPr>
      </w:pPr>
      <w:r>
        <w:rPr>
          <w:rFonts w:ascii="Arial" w:hAnsi="Arial" w:cs="Arial"/>
          <w:sz w:val="22"/>
          <w:szCs w:val="22"/>
        </w:rPr>
        <w:br/>
        <w:t>Aspirin also has anti-platelet actions at low doses, and low-dose aspirin is often used chronically in patients with cardiovascular disease at risk of a myocardial infarction.</w:t>
      </w:r>
    </w:p>
    <w:p w:rsidR="00CA5F0E" w:rsidRDefault="00CA5F0E" w:rsidP="00CA5F0E">
      <w:pPr>
        <w:pStyle w:val="ListParagraph"/>
        <w:ind w:left="360"/>
        <w:rPr>
          <w:rFonts w:ascii="Arial" w:hAnsi="Arial" w:cs="Arial"/>
          <w:sz w:val="22"/>
          <w:szCs w:val="22"/>
        </w:rPr>
      </w:pPr>
    </w:p>
    <w:p w:rsidR="00CA5F0E" w:rsidRPr="00CA5F0E" w:rsidRDefault="00CA5F0E" w:rsidP="00CA5F0E">
      <w:pPr>
        <w:pStyle w:val="ListParagraph"/>
        <w:ind w:left="360"/>
        <w:rPr>
          <w:rFonts w:ascii="Arial" w:hAnsi="Arial" w:cs="Arial"/>
          <w:color w:val="C0504D" w:themeColor="accent2"/>
          <w:sz w:val="22"/>
          <w:szCs w:val="22"/>
        </w:rPr>
      </w:pPr>
      <w:r w:rsidRPr="00CA5F0E">
        <w:rPr>
          <w:rFonts w:ascii="Arial" w:hAnsi="Arial" w:cs="Arial"/>
          <w:color w:val="C0504D" w:themeColor="accent2"/>
          <w:sz w:val="22"/>
          <w:szCs w:val="22"/>
        </w:rPr>
        <w:t>Reflection icon</w:t>
      </w:r>
    </w:p>
    <w:p w:rsidR="00CA5F0E" w:rsidRDefault="00CA5F0E" w:rsidP="00CA5F0E">
      <w:pPr>
        <w:pStyle w:val="ListParagraph"/>
        <w:ind w:left="360"/>
        <w:rPr>
          <w:rFonts w:ascii="Arial" w:hAnsi="Arial" w:cs="Arial"/>
          <w:sz w:val="22"/>
          <w:szCs w:val="22"/>
        </w:rPr>
      </w:pPr>
      <w:r>
        <w:rPr>
          <w:rFonts w:ascii="Arial" w:hAnsi="Arial" w:cs="Arial"/>
          <w:sz w:val="22"/>
          <w:szCs w:val="22"/>
        </w:rPr>
        <w:t>Why do you think this would be prophylactic? Think about it for a moment then click on the question.</w:t>
      </w:r>
    </w:p>
    <w:p w:rsidR="00CA5F0E" w:rsidRDefault="00CA5F0E" w:rsidP="00CA5F0E">
      <w:pPr>
        <w:pStyle w:val="ListParagraph"/>
        <w:ind w:left="360"/>
        <w:rPr>
          <w:rFonts w:ascii="Arial" w:hAnsi="Arial" w:cs="Arial"/>
          <w:sz w:val="22"/>
          <w:szCs w:val="22"/>
        </w:rPr>
      </w:pPr>
      <w:r w:rsidRPr="00CA5F0E">
        <w:rPr>
          <w:rFonts w:ascii="Arial" w:hAnsi="Arial" w:cs="Arial"/>
          <w:b/>
          <w:sz w:val="22"/>
          <w:szCs w:val="22"/>
        </w:rPr>
        <w:t>Feedback</w:t>
      </w:r>
      <w:r>
        <w:rPr>
          <w:rFonts w:ascii="Arial" w:hAnsi="Arial" w:cs="Arial"/>
          <w:sz w:val="22"/>
          <w:szCs w:val="22"/>
        </w:rPr>
        <w:t xml:space="preserve">:  By reducing clotting tendency, a patient with cardiovascular disease such as atherosclerosis is less likely to develop a thrombus (blood clot) that may get loose and travel to the coronary arteries.  Blocking a coronary artery with a blood clot will cause ischemia to the myocardium supplied by that artery and eventually infarction, or tissue death </w:t>
      </w:r>
      <w:r>
        <w:rPr>
          <w:rFonts w:ascii="Arial" w:hAnsi="Arial" w:cs="Arial"/>
          <w:sz w:val="22"/>
          <w:szCs w:val="22"/>
        </w:rPr>
        <w:sym w:font="Wingdings" w:char="F0E0"/>
      </w:r>
      <w:r>
        <w:rPr>
          <w:rFonts w:ascii="Arial" w:hAnsi="Arial" w:cs="Arial"/>
          <w:sz w:val="22"/>
          <w:szCs w:val="22"/>
        </w:rPr>
        <w:t xml:space="preserve"> myocardial infarction or heart attack.  </w:t>
      </w:r>
    </w:p>
    <w:p w:rsidR="007811F9" w:rsidRDefault="00CA5F0E" w:rsidP="00D33C34">
      <w:pPr>
        <w:pStyle w:val="ListParagraph"/>
        <w:ind w:left="360"/>
        <w:rPr>
          <w:rFonts w:ascii="Arial" w:hAnsi="Arial" w:cs="Arial"/>
          <w:sz w:val="22"/>
          <w:szCs w:val="22"/>
        </w:rPr>
      </w:pPr>
      <w:r>
        <w:rPr>
          <w:rFonts w:ascii="Arial" w:hAnsi="Arial" w:cs="Arial"/>
          <w:color w:val="C0504D" w:themeColor="accent2"/>
          <w:sz w:val="22"/>
          <w:szCs w:val="22"/>
        </w:rPr>
        <w:t>End r</w:t>
      </w:r>
      <w:r w:rsidRPr="00CA5F0E">
        <w:rPr>
          <w:rFonts w:ascii="Arial" w:hAnsi="Arial" w:cs="Arial"/>
          <w:color w:val="C0504D" w:themeColor="accent2"/>
          <w:sz w:val="22"/>
          <w:szCs w:val="22"/>
        </w:rPr>
        <w:t>eflection</w:t>
      </w:r>
    </w:p>
    <w:p w:rsidR="007811F9" w:rsidRDefault="007811F9" w:rsidP="00D33C34">
      <w:pPr>
        <w:pStyle w:val="ListParagraph"/>
        <w:ind w:left="360"/>
        <w:rPr>
          <w:rFonts w:ascii="Arial" w:hAnsi="Arial" w:cs="Arial"/>
          <w:sz w:val="22"/>
          <w:szCs w:val="22"/>
        </w:rPr>
      </w:pPr>
    </w:p>
    <w:p w:rsidR="007811F9" w:rsidRPr="007811F9" w:rsidRDefault="007811F9" w:rsidP="00D33C34">
      <w:pPr>
        <w:pStyle w:val="ListParagraph"/>
        <w:ind w:left="360"/>
        <w:rPr>
          <w:rFonts w:ascii="Arial" w:hAnsi="Arial" w:cs="Arial"/>
          <w:color w:val="C0504D" w:themeColor="accent2"/>
          <w:sz w:val="22"/>
          <w:szCs w:val="22"/>
        </w:rPr>
      </w:pPr>
    </w:p>
    <w:p w:rsidR="00E842FC" w:rsidRPr="004766D4" w:rsidRDefault="007811F9" w:rsidP="00D33C34">
      <w:pPr>
        <w:pStyle w:val="ListParagraph"/>
        <w:ind w:left="360"/>
        <w:rPr>
          <w:rFonts w:ascii="Arial" w:hAnsi="Arial" w:cs="Arial"/>
          <w:sz w:val="22"/>
          <w:szCs w:val="22"/>
        </w:rPr>
      </w:pPr>
      <w:r w:rsidRPr="007811F9">
        <w:rPr>
          <w:rFonts w:ascii="Arial" w:hAnsi="Arial" w:cs="Arial"/>
          <w:color w:val="C0504D" w:themeColor="accent2"/>
          <w:sz w:val="22"/>
          <w:szCs w:val="22"/>
        </w:rPr>
        <w:t>A</w:t>
      </w:r>
      <w:r w:rsidR="00E842FC" w:rsidRPr="007811F9">
        <w:rPr>
          <w:rFonts w:ascii="Arial" w:hAnsi="Arial" w:cs="Arial"/>
          <w:color w:val="C0504D" w:themeColor="accent2"/>
          <w:sz w:val="22"/>
          <w:szCs w:val="22"/>
        </w:rPr>
        <w:t>ctivity</w:t>
      </w:r>
      <w:r w:rsidRPr="007811F9">
        <w:rPr>
          <w:rFonts w:ascii="Arial" w:hAnsi="Arial" w:cs="Arial"/>
          <w:color w:val="C0504D" w:themeColor="accent2"/>
          <w:sz w:val="22"/>
          <w:szCs w:val="22"/>
        </w:rPr>
        <w:t xml:space="preserve"> Icon</w:t>
      </w:r>
    </w:p>
    <w:p w:rsidR="00BD5904" w:rsidRDefault="007811F9" w:rsidP="00D33C34">
      <w:pPr>
        <w:pStyle w:val="ListParagraph"/>
        <w:ind w:left="360"/>
        <w:rPr>
          <w:rFonts w:ascii="Arial" w:hAnsi="Arial" w:cs="Arial"/>
          <w:sz w:val="22"/>
          <w:szCs w:val="22"/>
        </w:rPr>
      </w:pPr>
      <w:r>
        <w:rPr>
          <w:rFonts w:ascii="Arial" w:hAnsi="Arial" w:cs="Arial"/>
          <w:sz w:val="22"/>
          <w:szCs w:val="22"/>
        </w:rPr>
        <w:t xml:space="preserve">Now, </w:t>
      </w:r>
      <w:r w:rsidR="00E842FC" w:rsidRPr="004766D4">
        <w:rPr>
          <w:rFonts w:ascii="Arial" w:hAnsi="Arial" w:cs="Arial"/>
          <w:sz w:val="22"/>
          <w:szCs w:val="22"/>
        </w:rPr>
        <w:t>take a moment to review the clotting cascade and how a blood clot forms</w:t>
      </w:r>
      <w:r>
        <w:rPr>
          <w:rFonts w:ascii="Arial" w:hAnsi="Arial" w:cs="Arial"/>
          <w:sz w:val="22"/>
          <w:szCs w:val="22"/>
        </w:rPr>
        <w:t xml:space="preserve">. Go to the </w:t>
      </w:r>
      <w:r w:rsidRPr="007811F9">
        <w:rPr>
          <w:rFonts w:ascii="Arial" w:hAnsi="Arial" w:cs="Arial"/>
          <w:sz w:val="22"/>
          <w:szCs w:val="22"/>
          <w:u w:val="single"/>
        </w:rPr>
        <w:t>MedScape website</w:t>
      </w:r>
      <w:r>
        <w:rPr>
          <w:rFonts w:ascii="Arial" w:hAnsi="Arial" w:cs="Arial"/>
          <w:sz w:val="22"/>
          <w:szCs w:val="22"/>
        </w:rPr>
        <w:t xml:space="preserve"> </w:t>
      </w:r>
      <w:r w:rsidR="00E842FC" w:rsidRPr="004766D4">
        <w:rPr>
          <w:rFonts w:ascii="Arial" w:hAnsi="Arial" w:cs="Arial"/>
          <w:sz w:val="22"/>
          <w:szCs w:val="22"/>
        </w:rPr>
        <w:t xml:space="preserve">for an illustration of </w:t>
      </w:r>
      <w:r w:rsidR="00340503">
        <w:rPr>
          <w:rFonts w:ascii="Arial" w:hAnsi="Arial" w:cs="Arial"/>
          <w:sz w:val="22"/>
          <w:szCs w:val="22"/>
        </w:rPr>
        <w:t>the mechanism by which</w:t>
      </w:r>
      <w:r w:rsidR="00E842FC" w:rsidRPr="004766D4">
        <w:rPr>
          <w:rFonts w:ascii="Arial" w:hAnsi="Arial" w:cs="Arial"/>
          <w:sz w:val="22"/>
          <w:szCs w:val="22"/>
        </w:rPr>
        <w:t xml:space="preserve"> warfarin and heparin interfere with blood clot formation. </w:t>
      </w:r>
      <w:r w:rsidR="00BD5904">
        <w:rPr>
          <w:rFonts w:ascii="Arial" w:hAnsi="Arial" w:cs="Arial"/>
          <w:sz w:val="22"/>
          <w:szCs w:val="22"/>
        </w:rPr>
        <w:t xml:space="preserve"> </w:t>
      </w:r>
    </w:p>
    <w:p w:rsidR="00BD5904" w:rsidRDefault="00BD5904" w:rsidP="00D33C34">
      <w:pPr>
        <w:pStyle w:val="ListParagraph"/>
        <w:ind w:left="360"/>
        <w:rPr>
          <w:rFonts w:ascii="Arial" w:hAnsi="Arial" w:cs="Arial"/>
          <w:sz w:val="22"/>
          <w:szCs w:val="22"/>
        </w:rPr>
      </w:pPr>
    </w:p>
    <w:p w:rsidR="00E842FC" w:rsidRDefault="00BD5904" w:rsidP="00D33C34">
      <w:pPr>
        <w:pStyle w:val="ListParagraph"/>
        <w:ind w:left="360"/>
        <w:rPr>
          <w:rFonts w:ascii="Arial" w:hAnsi="Arial" w:cs="Arial"/>
          <w:sz w:val="22"/>
          <w:szCs w:val="22"/>
        </w:rPr>
      </w:pPr>
      <w:r>
        <w:rPr>
          <w:rFonts w:ascii="Arial" w:hAnsi="Arial" w:cs="Arial"/>
          <w:sz w:val="22"/>
          <w:szCs w:val="22"/>
        </w:rPr>
        <w:t>Then answer the following couple of questions. (Click on each question to obtain feedback).</w:t>
      </w:r>
    </w:p>
    <w:p w:rsidR="00BD5904" w:rsidRDefault="00BD5904" w:rsidP="00D33C34">
      <w:pPr>
        <w:pStyle w:val="ListParagraph"/>
        <w:ind w:left="360"/>
        <w:rPr>
          <w:rFonts w:ascii="Arial" w:hAnsi="Arial" w:cs="Arial"/>
          <w:sz w:val="22"/>
          <w:szCs w:val="22"/>
        </w:rPr>
      </w:pPr>
    </w:p>
    <w:p w:rsidR="00BD5904" w:rsidRPr="00BD5904" w:rsidRDefault="00BD5904" w:rsidP="00BD5904">
      <w:pPr>
        <w:pStyle w:val="ListParagraph"/>
        <w:numPr>
          <w:ilvl w:val="3"/>
          <w:numId w:val="51"/>
        </w:numPr>
        <w:ind w:left="1560"/>
        <w:rPr>
          <w:rFonts w:ascii="Arial" w:hAnsi="Arial" w:cs="Arial"/>
          <w:color w:val="000000" w:themeColor="text1"/>
          <w:sz w:val="22"/>
          <w:szCs w:val="22"/>
        </w:rPr>
      </w:pPr>
      <w:r w:rsidRPr="00BD5904">
        <w:rPr>
          <w:rFonts w:ascii="Arial" w:hAnsi="Arial" w:cs="Arial"/>
          <w:color w:val="000000" w:themeColor="text1"/>
          <w:sz w:val="22"/>
          <w:szCs w:val="22"/>
        </w:rPr>
        <w:t>With which factors of the clotting cascade does warfarin bind?</w:t>
      </w:r>
    </w:p>
    <w:p w:rsidR="00BD5904" w:rsidRPr="00BD5904" w:rsidRDefault="00BD5904" w:rsidP="00BD5904">
      <w:pPr>
        <w:pStyle w:val="ListParagraph"/>
        <w:ind w:left="2160"/>
        <w:rPr>
          <w:rFonts w:ascii="Arial" w:hAnsi="Arial" w:cs="Arial"/>
          <w:color w:val="000000" w:themeColor="text1"/>
          <w:sz w:val="22"/>
          <w:szCs w:val="22"/>
        </w:rPr>
      </w:pPr>
      <w:r w:rsidRPr="00BD5904">
        <w:rPr>
          <w:rFonts w:ascii="Arial" w:hAnsi="Arial" w:cs="Arial"/>
          <w:b/>
          <w:color w:val="000000" w:themeColor="text1"/>
          <w:sz w:val="22"/>
          <w:szCs w:val="22"/>
        </w:rPr>
        <w:t>Feedback</w:t>
      </w:r>
      <w:r w:rsidRPr="00BD5904">
        <w:rPr>
          <w:rFonts w:ascii="Arial" w:hAnsi="Arial" w:cs="Arial"/>
          <w:color w:val="000000" w:themeColor="text1"/>
          <w:sz w:val="22"/>
          <w:szCs w:val="22"/>
        </w:rPr>
        <w:t>: Prothrombin and Factor X; Prothrombin is not converted to thrombin.</w:t>
      </w:r>
    </w:p>
    <w:p w:rsidR="00BD5904" w:rsidRPr="00BD5904" w:rsidRDefault="00BD5904" w:rsidP="00BD5904">
      <w:pPr>
        <w:pStyle w:val="ListParagraph"/>
        <w:numPr>
          <w:ilvl w:val="3"/>
          <w:numId w:val="51"/>
        </w:numPr>
        <w:ind w:left="1418"/>
        <w:rPr>
          <w:rFonts w:ascii="Arial" w:hAnsi="Arial" w:cs="Arial"/>
          <w:color w:val="000000" w:themeColor="text1"/>
          <w:sz w:val="22"/>
          <w:szCs w:val="22"/>
        </w:rPr>
      </w:pPr>
      <w:r w:rsidRPr="00BD5904">
        <w:rPr>
          <w:rFonts w:ascii="Arial" w:hAnsi="Arial" w:cs="Arial"/>
          <w:color w:val="000000" w:themeColor="text1"/>
          <w:sz w:val="22"/>
          <w:szCs w:val="22"/>
        </w:rPr>
        <w:t>What is heparin doing in the clotting cascade?</w:t>
      </w:r>
    </w:p>
    <w:p w:rsidR="00BD5904" w:rsidRPr="00BD5904" w:rsidRDefault="00BD5904" w:rsidP="00BD5904">
      <w:pPr>
        <w:pStyle w:val="ListParagraph"/>
        <w:ind w:left="2160"/>
        <w:rPr>
          <w:rFonts w:ascii="Arial" w:hAnsi="Arial" w:cs="Arial"/>
          <w:color w:val="000000" w:themeColor="text1"/>
          <w:sz w:val="22"/>
          <w:szCs w:val="22"/>
        </w:rPr>
      </w:pPr>
      <w:r w:rsidRPr="00BD5904">
        <w:rPr>
          <w:rFonts w:ascii="Arial" w:hAnsi="Arial" w:cs="Arial"/>
          <w:b/>
          <w:color w:val="000000" w:themeColor="text1"/>
          <w:sz w:val="22"/>
          <w:szCs w:val="22"/>
        </w:rPr>
        <w:t>Feedback</w:t>
      </w:r>
      <w:r w:rsidRPr="00BD5904">
        <w:rPr>
          <w:rFonts w:ascii="Arial" w:hAnsi="Arial" w:cs="Arial"/>
          <w:color w:val="000000" w:themeColor="text1"/>
          <w:sz w:val="22"/>
          <w:szCs w:val="22"/>
        </w:rPr>
        <w:t>: Blocking the action of thrombin on the conversion of fibrinogen to fibrin.</w:t>
      </w:r>
    </w:p>
    <w:p w:rsidR="00BD5904" w:rsidRPr="00BD5904" w:rsidRDefault="00BD5904" w:rsidP="00D33C34">
      <w:pPr>
        <w:pStyle w:val="ListParagraph"/>
        <w:ind w:left="360"/>
        <w:rPr>
          <w:rFonts w:ascii="Arial" w:hAnsi="Arial" w:cs="Arial"/>
          <w:color w:val="000000" w:themeColor="text1"/>
          <w:sz w:val="22"/>
          <w:szCs w:val="22"/>
        </w:rPr>
      </w:pPr>
    </w:p>
    <w:p w:rsidR="00E842FC" w:rsidRPr="00CA5F0E" w:rsidRDefault="007811F9" w:rsidP="00D33C34">
      <w:pPr>
        <w:pStyle w:val="ListParagraph"/>
        <w:ind w:left="360"/>
        <w:rPr>
          <w:rFonts w:ascii="Arial" w:hAnsi="Arial" w:cs="Arial"/>
          <w:color w:val="C0504D" w:themeColor="accent2"/>
          <w:sz w:val="22"/>
          <w:szCs w:val="22"/>
        </w:rPr>
      </w:pPr>
      <w:r w:rsidRPr="00CA5F0E">
        <w:rPr>
          <w:rFonts w:ascii="Arial" w:hAnsi="Arial" w:cs="Arial"/>
          <w:color w:val="C0504D" w:themeColor="accent2"/>
          <w:sz w:val="22"/>
          <w:szCs w:val="22"/>
        </w:rPr>
        <w:t xml:space="preserve">URL for underline text: </w:t>
      </w:r>
      <w:hyperlink r:id="rId37" w:history="1">
        <w:r w:rsidRPr="00CA5F0E">
          <w:rPr>
            <w:rStyle w:val="Hyperlink"/>
            <w:rFonts w:ascii="Arial" w:hAnsi="Arial" w:cs="Arial"/>
            <w:color w:val="C0504D" w:themeColor="accent2"/>
            <w:sz w:val="22"/>
            <w:szCs w:val="22"/>
          </w:rPr>
          <w:t>http://www.medscape.com/content/2002/00/44/43/444378/444378_fig.html</w:t>
        </w:r>
      </w:hyperlink>
    </w:p>
    <w:p w:rsidR="007811F9" w:rsidRPr="00CA5F0E" w:rsidRDefault="007811F9" w:rsidP="00D33C34">
      <w:pPr>
        <w:pStyle w:val="ListParagraph"/>
        <w:ind w:left="360"/>
        <w:rPr>
          <w:rFonts w:ascii="Arial" w:hAnsi="Arial" w:cs="Arial"/>
          <w:color w:val="C0504D" w:themeColor="accent2"/>
          <w:sz w:val="22"/>
          <w:szCs w:val="22"/>
        </w:rPr>
      </w:pPr>
      <w:r w:rsidRPr="00CA5F0E">
        <w:rPr>
          <w:rFonts w:ascii="Arial" w:hAnsi="Arial" w:cs="Arial"/>
          <w:color w:val="C0504D" w:themeColor="accent2"/>
          <w:sz w:val="22"/>
          <w:szCs w:val="22"/>
        </w:rPr>
        <w:t xml:space="preserve">End activity </w:t>
      </w:r>
    </w:p>
    <w:p w:rsidR="007811F9" w:rsidRDefault="007811F9" w:rsidP="00D33C34">
      <w:pPr>
        <w:pStyle w:val="ListParagraph"/>
        <w:ind w:left="360"/>
        <w:rPr>
          <w:rFonts w:ascii="Arial" w:hAnsi="Arial" w:cs="Arial"/>
          <w:sz w:val="22"/>
          <w:szCs w:val="22"/>
        </w:rPr>
      </w:pPr>
    </w:p>
    <w:p w:rsidR="00885918" w:rsidRDefault="00885918" w:rsidP="00D33C34">
      <w:pPr>
        <w:pStyle w:val="ListParagraph"/>
        <w:ind w:left="360"/>
        <w:rPr>
          <w:rFonts w:ascii="Arial" w:hAnsi="Arial" w:cs="Arial"/>
          <w:sz w:val="22"/>
          <w:szCs w:val="22"/>
        </w:rPr>
      </w:pPr>
    </w:p>
    <w:p w:rsidR="00885918" w:rsidRDefault="00885918" w:rsidP="00D33C34">
      <w:pPr>
        <w:pStyle w:val="ListParagraph"/>
        <w:ind w:left="360"/>
        <w:rPr>
          <w:rFonts w:ascii="Arial" w:hAnsi="Arial" w:cs="Arial"/>
          <w:sz w:val="22"/>
          <w:szCs w:val="22"/>
        </w:rPr>
      </w:pPr>
    </w:p>
    <w:p w:rsidR="00885918" w:rsidRPr="00885918" w:rsidRDefault="0029002E" w:rsidP="00D33C34">
      <w:pPr>
        <w:pStyle w:val="ListParagraph"/>
        <w:ind w:left="360"/>
        <w:rPr>
          <w:rFonts w:ascii="Arial" w:hAnsi="Arial" w:cs="Arial"/>
          <w:color w:val="000000" w:themeColor="text1"/>
          <w:sz w:val="22"/>
          <w:szCs w:val="22"/>
        </w:rPr>
      </w:pPr>
      <w:r w:rsidRPr="0029002E">
        <w:rPr>
          <w:rFonts w:ascii="Arial" w:hAnsi="Arial" w:cs="Arial"/>
          <w:color w:val="000000" w:themeColor="text1"/>
          <w:sz w:val="22"/>
          <w:szCs w:val="22"/>
        </w:rPr>
        <w:t>(h2) EDTA and Citrate Anticoagulants</w:t>
      </w:r>
    </w:p>
    <w:p w:rsidR="00885918" w:rsidRPr="004766D4" w:rsidRDefault="00885918" w:rsidP="00D33C34">
      <w:pPr>
        <w:pStyle w:val="ListParagraph"/>
        <w:ind w:left="360"/>
        <w:rPr>
          <w:rFonts w:ascii="Arial" w:hAnsi="Arial" w:cs="Arial"/>
          <w:sz w:val="22"/>
          <w:szCs w:val="22"/>
        </w:rPr>
      </w:pPr>
    </w:p>
    <w:p w:rsidR="002A5788" w:rsidRDefault="00E842FC" w:rsidP="00D33C34">
      <w:pPr>
        <w:pStyle w:val="ListParagraph"/>
        <w:ind w:left="360"/>
        <w:rPr>
          <w:rFonts w:ascii="Arial" w:hAnsi="Arial" w:cs="Arial"/>
          <w:sz w:val="22"/>
          <w:szCs w:val="22"/>
        </w:rPr>
      </w:pPr>
      <w:r w:rsidRPr="004766D4">
        <w:rPr>
          <w:rFonts w:ascii="Arial" w:hAnsi="Arial" w:cs="Arial"/>
          <w:sz w:val="22"/>
          <w:szCs w:val="22"/>
        </w:rPr>
        <w:t>In the case of anticoagulation of blood collected from patients into tubes, for example to do laboratory testing on the blood (clinical chemistry and haematology, drug analysis, DNA studies</w:t>
      </w:r>
      <w:r w:rsidR="002A5788">
        <w:rPr>
          <w:rFonts w:ascii="Arial" w:hAnsi="Arial" w:cs="Arial"/>
          <w:sz w:val="22"/>
          <w:szCs w:val="22"/>
        </w:rPr>
        <w:t>, etc.</w:t>
      </w:r>
      <w:r w:rsidRPr="004766D4">
        <w:rPr>
          <w:rFonts w:ascii="Arial" w:hAnsi="Arial" w:cs="Arial"/>
          <w:sz w:val="22"/>
          <w:szCs w:val="22"/>
        </w:rPr>
        <w:t xml:space="preserve">), red blood cell or white blood cell labelling studies, platelet labelling studies, etc., the choice of anticoagulant will be </w:t>
      </w:r>
      <w:r w:rsidRPr="002A5788">
        <w:rPr>
          <w:rFonts w:ascii="Arial" w:hAnsi="Arial" w:cs="Arial"/>
          <w:b/>
          <w:sz w:val="22"/>
          <w:szCs w:val="22"/>
        </w:rPr>
        <w:t>one that does not interfere with the analytical methodology</w:t>
      </w:r>
      <w:r w:rsidRPr="004766D4">
        <w:rPr>
          <w:rFonts w:ascii="Arial" w:hAnsi="Arial" w:cs="Arial"/>
          <w:sz w:val="22"/>
          <w:szCs w:val="22"/>
        </w:rPr>
        <w:t xml:space="preserve">, or </w:t>
      </w:r>
      <w:r w:rsidRPr="002A5788">
        <w:rPr>
          <w:rFonts w:ascii="Arial" w:hAnsi="Arial" w:cs="Arial"/>
          <w:b/>
          <w:sz w:val="22"/>
          <w:szCs w:val="22"/>
        </w:rPr>
        <w:t>does not damage the cells if they are to be reinfused</w:t>
      </w:r>
      <w:r w:rsidRPr="004766D4">
        <w:rPr>
          <w:rFonts w:ascii="Arial" w:hAnsi="Arial" w:cs="Arial"/>
          <w:sz w:val="22"/>
          <w:szCs w:val="22"/>
        </w:rPr>
        <w:t>.</w:t>
      </w:r>
      <w:r w:rsidR="00AA7205">
        <w:rPr>
          <w:rFonts w:ascii="Arial" w:hAnsi="Arial" w:cs="Arial"/>
          <w:sz w:val="22"/>
          <w:szCs w:val="22"/>
        </w:rPr>
        <w:t xml:space="preserve"> </w:t>
      </w:r>
      <w:r w:rsidR="002A5788">
        <w:rPr>
          <w:rFonts w:ascii="Arial" w:hAnsi="Arial" w:cs="Arial"/>
          <w:sz w:val="22"/>
          <w:szCs w:val="22"/>
        </w:rPr>
        <w:t>Some of the anticoagulant choices for these clinical scenarios include:</w:t>
      </w:r>
    </w:p>
    <w:p w:rsidR="002A5788" w:rsidRDefault="002A5788" w:rsidP="00D33C34">
      <w:pPr>
        <w:pStyle w:val="ListParagraph"/>
        <w:ind w:left="360"/>
        <w:rPr>
          <w:rFonts w:ascii="Arial" w:hAnsi="Arial" w:cs="Arial"/>
          <w:sz w:val="22"/>
          <w:szCs w:val="22"/>
        </w:rPr>
      </w:pPr>
    </w:p>
    <w:p w:rsidR="002A5788" w:rsidRDefault="00E842FC" w:rsidP="002A5788">
      <w:pPr>
        <w:pStyle w:val="ListParagraph"/>
        <w:numPr>
          <w:ilvl w:val="0"/>
          <w:numId w:val="29"/>
        </w:numPr>
        <w:rPr>
          <w:rFonts w:ascii="Arial" w:hAnsi="Arial" w:cs="Arial"/>
          <w:sz w:val="22"/>
          <w:szCs w:val="22"/>
        </w:rPr>
      </w:pPr>
      <w:r w:rsidRPr="002A5788">
        <w:rPr>
          <w:rFonts w:ascii="Arial" w:hAnsi="Arial" w:cs="Arial"/>
          <w:b/>
          <w:sz w:val="22"/>
          <w:szCs w:val="22"/>
        </w:rPr>
        <w:t>Heparin</w:t>
      </w:r>
      <w:r w:rsidR="002A5788">
        <w:rPr>
          <w:rFonts w:ascii="Arial" w:hAnsi="Arial" w:cs="Arial"/>
          <w:sz w:val="22"/>
          <w:szCs w:val="22"/>
        </w:rPr>
        <w:t>:</w:t>
      </w:r>
      <w:r w:rsidRPr="004766D4">
        <w:rPr>
          <w:rFonts w:ascii="Arial" w:hAnsi="Arial" w:cs="Arial"/>
          <w:sz w:val="22"/>
          <w:szCs w:val="22"/>
        </w:rPr>
        <w:t xml:space="preserve"> is a very common anticoagulant that comes as sodium heparin or lithium heparin. </w:t>
      </w:r>
    </w:p>
    <w:p w:rsidR="002A5788" w:rsidRDefault="00E842FC" w:rsidP="002A5788">
      <w:pPr>
        <w:pStyle w:val="ListParagraph"/>
        <w:numPr>
          <w:ilvl w:val="0"/>
          <w:numId w:val="29"/>
        </w:numPr>
        <w:rPr>
          <w:rFonts w:ascii="Arial" w:hAnsi="Arial" w:cs="Arial"/>
          <w:sz w:val="22"/>
          <w:szCs w:val="22"/>
        </w:rPr>
      </w:pPr>
      <w:r w:rsidRPr="002A5788">
        <w:rPr>
          <w:rFonts w:ascii="Arial" w:hAnsi="Arial" w:cs="Arial"/>
          <w:b/>
          <w:sz w:val="22"/>
          <w:szCs w:val="22"/>
        </w:rPr>
        <w:t>EDTA</w:t>
      </w:r>
      <w:r w:rsidRPr="004766D4">
        <w:rPr>
          <w:rFonts w:ascii="Arial" w:hAnsi="Arial" w:cs="Arial"/>
          <w:sz w:val="22"/>
          <w:szCs w:val="22"/>
        </w:rPr>
        <w:t xml:space="preserve"> is </w:t>
      </w:r>
      <w:r w:rsidR="00BD5904">
        <w:rPr>
          <w:rFonts w:ascii="Arial" w:hAnsi="Arial" w:cs="Arial"/>
          <w:sz w:val="22"/>
          <w:szCs w:val="22"/>
        </w:rPr>
        <w:t>a common</w:t>
      </w:r>
      <w:r w:rsidRPr="004766D4">
        <w:rPr>
          <w:rFonts w:ascii="Arial" w:hAnsi="Arial" w:cs="Arial"/>
          <w:sz w:val="22"/>
          <w:szCs w:val="22"/>
        </w:rPr>
        <w:t xml:space="preserve"> anticoagulant</w:t>
      </w:r>
      <w:r w:rsidR="00BD5904">
        <w:rPr>
          <w:rFonts w:ascii="Arial" w:hAnsi="Arial" w:cs="Arial"/>
          <w:sz w:val="22"/>
          <w:szCs w:val="22"/>
        </w:rPr>
        <w:t xml:space="preserve"> used when heparin interferes with the analysis to be done</w:t>
      </w:r>
      <w:r w:rsidRPr="004766D4">
        <w:rPr>
          <w:rFonts w:ascii="Arial" w:hAnsi="Arial" w:cs="Arial"/>
          <w:sz w:val="22"/>
          <w:szCs w:val="22"/>
        </w:rPr>
        <w:t xml:space="preserve">. It chelates calcium ions that are essential for blood to clot.  </w:t>
      </w:r>
    </w:p>
    <w:p w:rsidR="002A5788" w:rsidRDefault="00E842FC" w:rsidP="002A5788">
      <w:pPr>
        <w:pStyle w:val="ListParagraph"/>
        <w:numPr>
          <w:ilvl w:val="0"/>
          <w:numId w:val="29"/>
        </w:numPr>
        <w:rPr>
          <w:rFonts w:ascii="Arial" w:hAnsi="Arial" w:cs="Arial"/>
          <w:sz w:val="22"/>
          <w:szCs w:val="22"/>
        </w:rPr>
      </w:pPr>
      <w:r w:rsidRPr="002A5788">
        <w:rPr>
          <w:rFonts w:ascii="Arial" w:hAnsi="Arial" w:cs="Arial"/>
          <w:b/>
          <w:sz w:val="22"/>
          <w:szCs w:val="22"/>
        </w:rPr>
        <w:t>Citrate</w:t>
      </w:r>
      <w:r w:rsidRPr="004766D4">
        <w:rPr>
          <w:rFonts w:ascii="Arial" w:hAnsi="Arial" w:cs="Arial"/>
          <w:sz w:val="22"/>
          <w:szCs w:val="22"/>
        </w:rPr>
        <w:t xml:space="preserve"> also binds calcium ions (reversibly) and is used as an anticoagulant in blood collection tubes and during procedures like platelet plasmapheresis.  </w:t>
      </w:r>
    </w:p>
    <w:p w:rsidR="00E842FC" w:rsidRPr="004766D4" w:rsidRDefault="00E842FC" w:rsidP="002A5788">
      <w:pPr>
        <w:pStyle w:val="ListParagraph"/>
        <w:numPr>
          <w:ilvl w:val="0"/>
          <w:numId w:val="29"/>
        </w:numPr>
        <w:rPr>
          <w:rFonts w:ascii="Arial" w:hAnsi="Arial" w:cs="Arial"/>
          <w:sz w:val="22"/>
          <w:szCs w:val="22"/>
        </w:rPr>
      </w:pPr>
      <w:r w:rsidRPr="004766D4">
        <w:rPr>
          <w:rFonts w:ascii="Arial" w:hAnsi="Arial" w:cs="Arial"/>
          <w:sz w:val="22"/>
          <w:szCs w:val="22"/>
        </w:rPr>
        <w:t xml:space="preserve">Another anticoagulant and blood preservative is </w:t>
      </w:r>
      <w:r w:rsidRPr="002A5788">
        <w:rPr>
          <w:rFonts w:ascii="Arial" w:hAnsi="Arial" w:cs="Arial"/>
          <w:b/>
          <w:sz w:val="22"/>
          <w:szCs w:val="22"/>
        </w:rPr>
        <w:t>ACD solution</w:t>
      </w:r>
      <w:r w:rsidRPr="004766D4">
        <w:rPr>
          <w:rFonts w:ascii="Arial" w:hAnsi="Arial" w:cs="Arial"/>
          <w:sz w:val="22"/>
          <w:szCs w:val="22"/>
        </w:rPr>
        <w:t xml:space="preserve">, which stands for </w:t>
      </w:r>
      <w:r w:rsidRPr="004766D4">
        <w:rPr>
          <w:rFonts w:ascii="Arial" w:hAnsi="Arial" w:cs="Arial"/>
          <w:b/>
          <w:bCs/>
          <w:sz w:val="22"/>
          <w:szCs w:val="22"/>
        </w:rPr>
        <w:t>a</w:t>
      </w:r>
      <w:r w:rsidRPr="004766D4">
        <w:rPr>
          <w:rFonts w:ascii="Arial" w:hAnsi="Arial" w:cs="Arial"/>
          <w:sz w:val="22"/>
          <w:szCs w:val="22"/>
        </w:rPr>
        <w:t xml:space="preserve">cid </w:t>
      </w:r>
      <w:r w:rsidRPr="004766D4">
        <w:rPr>
          <w:rFonts w:ascii="Arial" w:hAnsi="Arial" w:cs="Arial"/>
          <w:b/>
          <w:bCs/>
          <w:sz w:val="22"/>
          <w:szCs w:val="22"/>
        </w:rPr>
        <w:t>c</w:t>
      </w:r>
      <w:r w:rsidRPr="004766D4">
        <w:rPr>
          <w:rFonts w:ascii="Arial" w:hAnsi="Arial" w:cs="Arial"/>
          <w:sz w:val="22"/>
          <w:szCs w:val="22"/>
        </w:rPr>
        <w:t xml:space="preserve">itrate </w:t>
      </w:r>
      <w:r w:rsidRPr="004766D4">
        <w:rPr>
          <w:rFonts w:ascii="Arial" w:hAnsi="Arial" w:cs="Arial"/>
          <w:b/>
          <w:bCs/>
          <w:sz w:val="22"/>
          <w:szCs w:val="22"/>
        </w:rPr>
        <w:t>d</w:t>
      </w:r>
      <w:r w:rsidRPr="004766D4">
        <w:rPr>
          <w:rFonts w:ascii="Arial" w:hAnsi="Arial" w:cs="Arial"/>
          <w:sz w:val="22"/>
          <w:szCs w:val="22"/>
        </w:rPr>
        <w:t>extrose solution. It would be used to maintain healthy blood cells and clotting factors that are to be reinfused into the patient. It comes in 2 forms (A and B) which differ slightly in their additives, so it is important to use the correct one for the intended procedure.</w:t>
      </w:r>
    </w:p>
    <w:p w:rsidR="00E842FC" w:rsidRPr="004766D4" w:rsidRDefault="00E842FC" w:rsidP="00D33C34">
      <w:pPr>
        <w:pStyle w:val="ListParagraph"/>
        <w:ind w:left="360"/>
        <w:rPr>
          <w:rFonts w:ascii="Arial" w:hAnsi="Arial" w:cs="Arial"/>
          <w:sz w:val="22"/>
          <w:szCs w:val="22"/>
        </w:rPr>
      </w:pPr>
    </w:p>
    <w:p w:rsidR="00E842FC" w:rsidRPr="002A5788" w:rsidRDefault="002A5788" w:rsidP="00D33C34">
      <w:pPr>
        <w:pStyle w:val="ListParagraph"/>
        <w:ind w:left="360"/>
        <w:rPr>
          <w:rFonts w:ascii="Arial" w:hAnsi="Arial" w:cs="Arial"/>
          <w:color w:val="C0504D" w:themeColor="accent2"/>
          <w:sz w:val="22"/>
          <w:szCs w:val="22"/>
        </w:rPr>
      </w:pPr>
      <w:r>
        <w:rPr>
          <w:rFonts w:ascii="Arial" w:hAnsi="Arial" w:cs="Arial"/>
          <w:color w:val="C0504D" w:themeColor="accent2"/>
          <w:sz w:val="22"/>
          <w:szCs w:val="22"/>
        </w:rPr>
        <w:t>Reading Icon</w:t>
      </w:r>
    </w:p>
    <w:p w:rsidR="002A5788" w:rsidRDefault="002A5788" w:rsidP="00DA1B45">
      <w:pPr>
        <w:pStyle w:val="ListParagraph"/>
        <w:ind w:left="360"/>
        <w:rPr>
          <w:rFonts w:ascii="Arial" w:hAnsi="Arial" w:cs="Arial"/>
          <w:sz w:val="22"/>
          <w:szCs w:val="22"/>
        </w:rPr>
      </w:pPr>
      <w:r>
        <w:rPr>
          <w:rFonts w:ascii="Arial" w:hAnsi="Arial" w:cs="Arial"/>
          <w:sz w:val="22"/>
          <w:szCs w:val="22"/>
        </w:rPr>
        <w:t xml:space="preserve">If you are interested in learning more about anticoagulation of blood collected into tubes, have a look at the following website: </w:t>
      </w:r>
    </w:p>
    <w:p w:rsidR="002A5788" w:rsidRDefault="002A5788" w:rsidP="00DA1B45">
      <w:pPr>
        <w:pStyle w:val="ListParagraph"/>
        <w:ind w:left="360"/>
        <w:rPr>
          <w:rFonts w:ascii="Arial" w:hAnsi="Arial" w:cs="Arial"/>
          <w:sz w:val="22"/>
          <w:szCs w:val="22"/>
        </w:rPr>
      </w:pPr>
    </w:p>
    <w:p w:rsidR="00E842FC" w:rsidRDefault="00E842FC" w:rsidP="00DA1B45">
      <w:pPr>
        <w:pStyle w:val="ListParagraph"/>
        <w:ind w:left="360"/>
        <w:rPr>
          <w:rFonts w:ascii="Arial" w:hAnsi="Arial" w:cs="Arial"/>
          <w:sz w:val="22"/>
          <w:szCs w:val="22"/>
        </w:rPr>
      </w:pPr>
      <w:r w:rsidRPr="002A5788">
        <w:rPr>
          <w:rFonts w:ascii="Arial" w:hAnsi="Arial" w:cs="Arial"/>
          <w:sz w:val="22"/>
          <w:szCs w:val="22"/>
          <w:u w:val="single"/>
        </w:rPr>
        <w:t xml:space="preserve">Supplementary Blood Collection </w:t>
      </w:r>
      <w:r w:rsidR="002A5788">
        <w:rPr>
          <w:rFonts w:ascii="Arial" w:hAnsi="Arial" w:cs="Arial"/>
          <w:sz w:val="22"/>
          <w:szCs w:val="22"/>
          <w:u w:val="single"/>
        </w:rPr>
        <w:t>T</w:t>
      </w:r>
      <w:r w:rsidRPr="002A5788">
        <w:rPr>
          <w:rFonts w:ascii="Arial" w:hAnsi="Arial" w:cs="Arial"/>
          <w:sz w:val="22"/>
          <w:szCs w:val="22"/>
          <w:u w:val="single"/>
        </w:rPr>
        <w:t xml:space="preserve">ube </w:t>
      </w:r>
      <w:r w:rsidR="002A5788">
        <w:rPr>
          <w:rFonts w:ascii="Arial" w:hAnsi="Arial" w:cs="Arial"/>
          <w:sz w:val="22"/>
          <w:szCs w:val="22"/>
          <w:u w:val="single"/>
        </w:rPr>
        <w:t>G</w:t>
      </w:r>
      <w:r w:rsidRPr="002A5788">
        <w:rPr>
          <w:rFonts w:ascii="Arial" w:hAnsi="Arial" w:cs="Arial"/>
          <w:sz w:val="22"/>
          <w:szCs w:val="22"/>
          <w:u w:val="single"/>
        </w:rPr>
        <w:t>uide</w:t>
      </w:r>
    </w:p>
    <w:p w:rsidR="002A5788" w:rsidRDefault="002A5788" w:rsidP="00DA1B45">
      <w:pPr>
        <w:pStyle w:val="ListParagraph"/>
        <w:ind w:left="360"/>
        <w:rPr>
          <w:rFonts w:ascii="Arial" w:hAnsi="Arial" w:cs="Arial"/>
          <w:sz w:val="22"/>
          <w:szCs w:val="22"/>
        </w:rPr>
      </w:pPr>
    </w:p>
    <w:p w:rsidR="002A5788" w:rsidRPr="004766D4" w:rsidRDefault="002A5788" w:rsidP="00DA1B45">
      <w:pPr>
        <w:pStyle w:val="ListParagraph"/>
        <w:ind w:left="360"/>
        <w:rPr>
          <w:rFonts w:ascii="Arial" w:hAnsi="Arial" w:cs="Arial"/>
          <w:sz w:val="22"/>
          <w:szCs w:val="22"/>
        </w:rPr>
      </w:pPr>
      <w:r>
        <w:rPr>
          <w:rFonts w:ascii="Arial" w:hAnsi="Arial" w:cs="Arial"/>
          <w:sz w:val="22"/>
          <w:szCs w:val="22"/>
        </w:rPr>
        <w:t>(</w:t>
      </w:r>
      <w:r w:rsidRPr="002A5788">
        <w:rPr>
          <w:rFonts w:ascii="Arial" w:hAnsi="Arial" w:cs="Arial"/>
          <w:b/>
          <w:sz w:val="22"/>
          <w:szCs w:val="22"/>
        </w:rPr>
        <w:t>Note</w:t>
      </w:r>
      <w:r>
        <w:rPr>
          <w:rFonts w:ascii="Arial" w:hAnsi="Arial" w:cs="Arial"/>
          <w:sz w:val="22"/>
          <w:szCs w:val="22"/>
        </w:rPr>
        <w:t>:  this is not a required reading. It’s simply for your interest!)</w:t>
      </w:r>
    </w:p>
    <w:p w:rsidR="002A5788" w:rsidRDefault="002A5788" w:rsidP="00D33C34">
      <w:pPr>
        <w:pStyle w:val="ListParagraph"/>
        <w:ind w:left="360"/>
        <w:rPr>
          <w:rFonts w:ascii="Arial" w:hAnsi="Arial" w:cs="Arial"/>
          <w:sz w:val="22"/>
          <w:szCs w:val="22"/>
        </w:rPr>
      </w:pPr>
    </w:p>
    <w:p w:rsidR="00E842FC" w:rsidRPr="00CA5F0E" w:rsidRDefault="002A5788" w:rsidP="00D33C34">
      <w:pPr>
        <w:pStyle w:val="ListParagraph"/>
        <w:ind w:left="360"/>
        <w:rPr>
          <w:rFonts w:ascii="Arial" w:hAnsi="Arial" w:cs="Arial"/>
          <w:color w:val="C0504D" w:themeColor="accent2"/>
          <w:sz w:val="22"/>
          <w:szCs w:val="22"/>
        </w:rPr>
      </w:pPr>
      <w:r w:rsidRPr="00CA5F0E">
        <w:rPr>
          <w:rFonts w:ascii="Arial" w:hAnsi="Arial" w:cs="Arial"/>
          <w:color w:val="C0504D" w:themeColor="accent2"/>
          <w:sz w:val="22"/>
          <w:szCs w:val="22"/>
        </w:rPr>
        <w:t xml:space="preserve">URL for the underlined text: </w:t>
      </w:r>
      <w:hyperlink r:id="rId38" w:history="1">
        <w:r w:rsidR="00E842FC" w:rsidRPr="00CA5F0E">
          <w:rPr>
            <w:rStyle w:val="Hyperlink"/>
            <w:rFonts w:ascii="Arial" w:hAnsi="Arial" w:cs="Arial"/>
            <w:color w:val="C0504D" w:themeColor="accent2"/>
            <w:sz w:val="22"/>
            <w:szCs w:val="22"/>
          </w:rPr>
          <w:t>http://www.bd.com/vacutainer/pdfs/plus_plastic_tubes_wallchart_tubeguide_VS5229.pdf</w:t>
        </w:r>
      </w:hyperlink>
    </w:p>
    <w:p w:rsidR="00E842FC" w:rsidRDefault="002A5788" w:rsidP="00D33C34">
      <w:pPr>
        <w:pStyle w:val="ListParagraph"/>
        <w:ind w:left="360"/>
        <w:rPr>
          <w:rFonts w:ascii="Arial" w:hAnsi="Arial" w:cs="Arial"/>
          <w:color w:val="C0504D" w:themeColor="accent2"/>
          <w:sz w:val="22"/>
          <w:szCs w:val="22"/>
        </w:rPr>
      </w:pPr>
      <w:r>
        <w:rPr>
          <w:rFonts w:ascii="Arial" w:hAnsi="Arial" w:cs="Arial"/>
          <w:color w:val="C0504D" w:themeColor="accent2"/>
          <w:sz w:val="22"/>
          <w:szCs w:val="22"/>
        </w:rPr>
        <w:t xml:space="preserve">End reading </w:t>
      </w:r>
    </w:p>
    <w:p w:rsidR="002A5788" w:rsidRDefault="002A5788" w:rsidP="00D33C34">
      <w:pPr>
        <w:pStyle w:val="ListParagraph"/>
        <w:ind w:left="360"/>
        <w:rPr>
          <w:rFonts w:ascii="Arial" w:hAnsi="Arial" w:cs="Arial"/>
          <w:color w:val="C0504D" w:themeColor="accent2"/>
          <w:sz w:val="22"/>
          <w:szCs w:val="22"/>
        </w:rPr>
      </w:pPr>
    </w:p>
    <w:p w:rsidR="00C01716" w:rsidRDefault="00C01716" w:rsidP="00C01716">
      <w:pPr>
        <w:pStyle w:val="ListParagraph"/>
        <w:ind w:left="360"/>
        <w:rPr>
          <w:rFonts w:ascii="Arial" w:hAnsi="Arial" w:cs="Arial"/>
          <w:sz w:val="22"/>
          <w:szCs w:val="22"/>
        </w:rPr>
      </w:pPr>
    </w:p>
    <w:p w:rsidR="00C01716" w:rsidRDefault="00C01716" w:rsidP="00C01716">
      <w:pPr>
        <w:pStyle w:val="ListParagraph"/>
        <w:ind w:left="360"/>
        <w:rPr>
          <w:rFonts w:ascii="Arial" w:hAnsi="Arial" w:cs="Arial"/>
          <w:sz w:val="22"/>
          <w:szCs w:val="22"/>
        </w:rPr>
      </w:pPr>
      <w:r>
        <w:rPr>
          <w:rFonts w:ascii="Arial" w:hAnsi="Arial" w:cs="Arial"/>
          <w:sz w:val="22"/>
          <w:szCs w:val="22"/>
        </w:rPr>
        <w:t>(h2) Summary</w:t>
      </w:r>
    </w:p>
    <w:p w:rsidR="00C01716" w:rsidRDefault="00C01716" w:rsidP="00C01716">
      <w:pPr>
        <w:pStyle w:val="ListParagraph"/>
        <w:ind w:left="360"/>
        <w:rPr>
          <w:rFonts w:ascii="Arial" w:hAnsi="Arial" w:cs="Arial"/>
          <w:sz w:val="22"/>
          <w:szCs w:val="22"/>
        </w:rPr>
      </w:pPr>
    </w:p>
    <w:p w:rsidR="00AA7205" w:rsidRDefault="00C01716" w:rsidP="00AA7205">
      <w:pPr>
        <w:pStyle w:val="ListParagraph"/>
        <w:ind w:left="360"/>
        <w:rPr>
          <w:rFonts w:ascii="Arial" w:hAnsi="Arial" w:cs="Arial"/>
          <w:sz w:val="22"/>
          <w:szCs w:val="22"/>
        </w:rPr>
      </w:pPr>
      <w:r>
        <w:rPr>
          <w:rFonts w:ascii="Arial" w:hAnsi="Arial" w:cs="Arial"/>
          <w:sz w:val="22"/>
          <w:szCs w:val="22"/>
        </w:rPr>
        <w:t>A major goal of anticoagulant drugs is the prevention of heart attack and stroke by drugs that act on the clotting cascade.  Warfarin is an example of an anticoagulant that may be used chronically.  It has many drug interactions and requires patient monitoring.  Prevention of blood clot formation during medical procedures is often achieved with heparin or its related fractions, the low molecular weight heparins.  All anticoagulants have the risk of serious bleeding complications.</w:t>
      </w:r>
    </w:p>
    <w:p w:rsidR="00AA7205" w:rsidRDefault="00AA7205" w:rsidP="00C01716">
      <w:pPr>
        <w:pStyle w:val="ListParagraph"/>
        <w:ind w:left="360"/>
        <w:rPr>
          <w:rFonts w:ascii="Arial" w:hAnsi="Arial" w:cs="Arial"/>
          <w:sz w:val="22"/>
          <w:szCs w:val="22"/>
        </w:rPr>
      </w:pPr>
    </w:p>
    <w:p w:rsidR="00C01716" w:rsidRDefault="00C01716" w:rsidP="00C01716">
      <w:pPr>
        <w:pStyle w:val="ListParagraph"/>
        <w:ind w:left="360"/>
        <w:rPr>
          <w:rFonts w:ascii="Arial" w:hAnsi="Arial" w:cs="Arial"/>
          <w:sz w:val="22"/>
          <w:szCs w:val="22"/>
        </w:rPr>
      </w:pPr>
      <w:r>
        <w:rPr>
          <w:rFonts w:ascii="Arial" w:hAnsi="Arial" w:cs="Arial"/>
          <w:sz w:val="22"/>
          <w:szCs w:val="22"/>
        </w:rPr>
        <w:t xml:space="preserve">In vitro anticoagulants in blood collection tubes must be chosen carefully according to the intended analytical or diagnostic purpose to avoid interference with the test or procedure.  </w:t>
      </w:r>
    </w:p>
    <w:p w:rsidR="002A5788" w:rsidRDefault="002A5788" w:rsidP="00D33C34">
      <w:pPr>
        <w:pStyle w:val="ListParagraph"/>
        <w:ind w:left="360"/>
        <w:rPr>
          <w:rFonts w:ascii="Arial" w:hAnsi="Arial" w:cs="Arial"/>
          <w:sz w:val="22"/>
          <w:szCs w:val="22"/>
        </w:rPr>
      </w:pPr>
    </w:p>
    <w:p w:rsidR="00AA7205" w:rsidRDefault="00AA7205" w:rsidP="00AA7205">
      <w:pPr>
        <w:ind w:left="426"/>
        <w:rPr>
          <w:rFonts w:ascii="Arial" w:hAnsi="Arial" w:cs="Arial"/>
          <w:sz w:val="22"/>
          <w:szCs w:val="22"/>
        </w:rPr>
      </w:pPr>
      <w:r>
        <w:rPr>
          <w:rFonts w:ascii="Arial" w:hAnsi="Arial" w:cs="Arial"/>
          <w:sz w:val="22"/>
          <w:szCs w:val="22"/>
        </w:rPr>
        <w:t xml:space="preserve">Go over the </w:t>
      </w:r>
      <w:r w:rsidRPr="009A2409">
        <w:rPr>
          <w:rFonts w:ascii="Arial" w:hAnsi="Arial" w:cs="Arial"/>
          <w:sz w:val="22"/>
          <w:szCs w:val="22"/>
        </w:rPr>
        <w:t>PowerPoint presentatio</w:t>
      </w:r>
      <w:r>
        <w:rPr>
          <w:rFonts w:ascii="Arial" w:hAnsi="Arial" w:cs="Arial"/>
          <w:sz w:val="22"/>
          <w:szCs w:val="22"/>
        </w:rPr>
        <w:t xml:space="preserve">n </w:t>
      </w:r>
      <w:r w:rsidRPr="00AA7205">
        <w:rPr>
          <w:rFonts w:ascii="Arial" w:hAnsi="Arial" w:cs="Arial"/>
          <w:sz w:val="22"/>
          <w:szCs w:val="22"/>
          <w:u w:val="single"/>
        </w:rPr>
        <w:t>Anticoagulant Drugs</w:t>
      </w:r>
      <w:r>
        <w:rPr>
          <w:rFonts w:ascii="Arial" w:hAnsi="Arial" w:cs="Arial"/>
          <w:sz w:val="22"/>
          <w:szCs w:val="22"/>
        </w:rPr>
        <w:t xml:space="preserve">, which summarizes </w:t>
      </w:r>
      <w:r w:rsidRPr="009A2409">
        <w:rPr>
          <w:rFonts w:ascii="Arial" w:hAnsi="Arial" w:cs="Arial"/>
          <w:sz w:val="22"/>
          <w:szCs w:val="22"/>
        </w:rPr>
        <w:t xml:space="preserve">what you have </w:t>
      </w:r>
      <w:r>
        <w:rPr>
          <w:rFonts w:ascii="Arial" w:hAnsi="Arial" w:cs="Arial"/>
          <w:sz w:val="22"/>
          <w:szCs w:val="22"/>
        </w:rPr>
        <w:t xml:space="preserve">learned in this unit about anticoagulants. </w:t>
      </w:r>
      <w:r w:rsidRPr="009A2409">
        <w:rPr>
          <w:rFonts w:ascii="Arial" w:hAnsi="Arial" w:cs="Arial"/>
          <w:sz w:val="22"/>
          <w:szCs w:val="22"/>
        </w:rPr>
        <w:t xml:space="preserve">  </w:t>
      </w:r>
    </w:p>
    <w:p w:rsidR="00AA7205" w:rsidRPr="00380FE2" w:rsidRDefault="00AA7205" w:rsidP="00AA7205">
      <w:pPr>
        <w:ind w:left="426"/>
        <w:rPr>
          <w:rFonts w:ascii="Arial" w:hAnsi="Arial" w:cs="Arial"/>
          <w:sz w:val="22"/>
          <w:szCs w:val="22"/>
        </w:rPr>
      </w:pPr>
    </w:p>
    <w:p w:rsidR="00AA7205" w:rsidRDefault="00AA7205" w:rsidP="00AA7205">
      <w:pPr>
        <w:pStyle w:val="ListParagraph"/>
        <w:ind w:left="360"/>
        <w:rPr>
          <w:rFonts w:ascii="Arial" w:hAnsi="Arial" w:cs="Arial"/>
          <w:color w:val="C0504D" w:themeColor="accent2"/>
          <w:sz w:val="22"/>
          <w:szCs w:val="22"/>
        </w:rPr>
      </w:pPr>
      <w:r>
        <w:rPr>
          <w:rFonts w:ascii="Arial" w:hAnsi="Arial" w:cs="Arial"/>
          <w:color w:val="C0504D" w:themeColor="accent2"/>
          <w:sz w:val="22"/>
          <w:szCs w:val="22"/>
        </w:rPr>
        <w:t>Paul, link to the PP presentation</w:t>
      </w:r>
    </w:p>
    <w:p w:rsidR="00AA7205" w:rsidRDefault="00AA7205" w:rsidP="00D33C34">
      <w:pPr>
        <w:pStyle w:val="ListParagraph"/>
        <w:ind w:left="360"/>
        <w:rPr>
          <w:rFonts w:ascii="Arial" w:hAnsi="Arial" w:cs="Arial"/>
          <w:sz w:val="22"/>
          <w:szCs w:val="22"/>
        </w:rPr>
      </w:pPr>
    </w:p>
    <w:p w:rsidR="00AA7205" w:rsidRDefault="00AA7205" w:rsidP="00D33C34">
      <w:pPr>
        <w:pStyle w:val="ListParagraph"/>
        <w:ind w:left="360"/>
        <w:rPr>
          <w:rFonts w:ascii="Arial" w:hAnsi="Arial" w:cs="Arial"/>
          <w:sz w:val="22"/>
          <w:szCs w:val="22"/>
        </w:rPr>
      </w:pPr>
    </w:p>
    <w:p w:rsidR="002A5788" w:rsidRPr="002A5788" w:rsidRDefault="002A5788" w:rsidP="00D33C34">
      <w:pPr>
        <w:pStyle w:val="ListParagraph"/>
        <w:ind w:left="360"/>
        <w:rPr>
          <w:rFonts w:ascii="Arial" w:hAnsi="Arial" w:cs="Arial"/>
          <w:color w:val="C0504D" w:themeColor="accent2"/>
          <w:sz w:val="22"/>
          <w:szCs w:val="22"/>
        </w:rPr>
      </w:pPr>
      <w:r>
        <w:rPr>
          <w:rFonts w:ascii="Arial" w:hAnsi="Arial" w:cs="Arial"/>
          <w:color w:val="C0504D" w:themeColor="accent2"/>
          <w:sz w:val="22"/>
          <w:szCs w:val="22"/>
        </w:rPr>
        <w:t>Self-test</w:t>
      </w:r>
    </w:p>
    <w:p w:rsidR="00E842FC" w:rsidRDefault="000D4BB4" w:rsidP="000D4BB4">
      <w:pPr>
        <w:pStyle w:val="ListParagraph"/>
        <w:numPr>
          <w:ilvl w:val="0"/>
          <w:numId w:val="30"/>
        </w:numPr>
        <w:rPr>
          <w:rFonts w:ascii="Arial" w:hAnsi="Arial" w:cs="Arial"/>
          <w:sz w:val="22"/>
          <w:szCs w:val="22"/>
        </w:rPr>
      </w:pPr>
      <w:r>
        <w:rPr>
          <w:rFonts w:ascii="Arial" w:hAnsi="Arial" w:cs="Arial"/>
          <w:sz w:val="22"/>
          <w:szCs w:val="22"/>
        </w:rPr>
        <w:t xml:space="preserve">To test your knowledge of anticoagulants, answer questions 1-4 on page 274 of the textbook </w:t>
      </w:r>
      <w:r w:rsidRPr="00EF75BE">
        <w:rPr>
          <w:rFonts w:ascii="Arial" w:hAnsi="Arial" w:cs="Arial"/>
          <w:i/>
          <w:iCs/>
          <w:sz w:val="22"/>
          <w:szCs w:val="22"/>
        </w:rPr>
        <w:t>Pharmacology for Health Professional</w:t>
      </w:r>
      <w:r>
        <w:rPr>
          <w:rFonts w:ascii="Arial" w:hAnsi="Arial" w:cs="Arial"/>
          <w:i/>
          <w:iCs/>
          <w:sz w:val="22"/>
          <w:szCs w:val="22"/>
        </w:rPr>
        <w:t>s</w:t>
      </w:r>
      <w:r>
        <w:rPr>
          <w:rFonts w:ascii="Arial" w:hAnsi="Arial" w:cs="Arial"/>
          <w:sz w:val="22"/>
          <w:szCs w:val="22"/>
        </w:rPr>
        <w:t xml:space="preserve">. </w:t>
      </w:r>
    </w:p>
    <w:p w:rsidR="000D4BB4" w:rsidRDefault="000D4BB4" w:rsidP="00D33C34">
      <w:pPr>
        <w:pStyle w:val="ListParagraph"/>
        <w:ind w:left="360"/>
        <w:rPr>
          <w:rFonts w:ascii="Arial" w:hAnsi="Arial" w:cs="Arial"/>
          <w:sz w:val="22"/>
          <w:szCs w:val="22"/>
        </w:rPr>
      </w:pPr>
    </w:p>
    <w:p w:rsidR="000D4BB4" w:rsidRDefault="000D4BB4" w:rsidP="000D4BB4">
      <w:pPr>
        <w:pStyle w:val="ListParagraph"/>
        <w:numPr>
          <w:ilvl w:val="0"/>
          <w:numId w:val="30"/>
        </w:numPr>
        <w:rPr>
          <w:rFonts w:ascii="Arial" w:hAnsi="Arial" w:cs="Arial"/>
          <w:sz w:val="22"/>
          <w:szCs w:val="22"/>
        </w:rPr>
      </w:pPr>
      <w:r>
        <w:rPr>
          <w:rFonts w:ascii="Arial" w:hAnsi="Arial" w:cs="Arial"/>
          <w:sz w:val="22"/>
          <w:szCs w:val="22"/>
        </w:rPr>
        <w:t xml:space="preserve">Then think of a single word to answer the following questions. Click on the question to see if you got it right! </w:t>
      </w:r>
    </w:p>
    <w:p w:rsidR="00CA5F0E" w:rsidRDefault="00CA5F0E" w:rsidP="00CA5F0E">
      <w:pPr>
        <w:pStyle w:val="ListParagraph"/>
        <w:rPr>
          <w:rFonts w:ascii="Arial" w:hAnsi="Arial" w:cs="Arial"/>
          <w:sz w:val="22"/>
          <w:szCs w:val="22"/>
        </w:rPr>
      </w:pPr>
    </w:p>
    <w:p w:rsidR="00CA5F0E" w:rsidRDefault="00CA5F0E" w:rsidP="00CA5F0E">
      <w:pPr>
        <w:pStyle w:val="ListParagraph"/>
        <w:ind w:left="1080"/>
        <w:rPr>
          <w:rFonts w:ascii="Arial" w:hAnsi="Arial" w:cs="Arial"/>
          <w:sz w:val="22"/>
          <w:szCs w:val="22"/>
        </w:rPr>
      </w:pPr>
    </w:p>
    <w:p w:rsidR="000D4BB4" w:rsidRDefault="000D4BB4" w:rsidP="00D33C34">
      <w:pPr>
        <w:pStyle w:val="ListParagraph"/>
        <w:ind w:left="360"/>
        <w:rPr>
          <w:rFonts w:ascii="Arial" w:hAnsi="Arial" w:cs="Arial"/>
          <w:color w:val="C0504D" w:themeColor="accent2"/>
          <w:sz w:val="22"/>
          <w:szCs w:val="22"/>
        </w:rPr>
      </w:pPr>
      <w:r>
        <w:rPr>
          <w:rFonts w:ascii="Arial" w:hAnsi="Arial" w:cs="Arial"/>
          <w:color w:val="C0504D" w:themeColor="accent2"/>
          <w:sz w:val="22"/>
          <w:szCs w:val="22"/>
        </w:rPr>
        <w:t>Paul – use the same functionality – click on question to ge</w:t>
      </w:r>
      <w:r w:rsidR="00CA5F0E">
        <w:rPr>
          <w:rFonts w:ascii="Arial" w:hAnsi="Arial" w:cs="Arial"/>
          <w:color w:val="C0504D" w:themeColor="accent2"/>
          <w:sz w:val="22"/>
          <w:szCs w:val="22"/>
        </w:rPr>
        <w:t>t</w:t>
      </w:r>
      <w:r>
        <w:rPr>
          <w:rFonts w:ascii="Arial" w:hAnsi="Arial" w:cs="Arial"/>
          <w:color w:val="C0504D" w:themeColor="accent2"/>
          <w:sz w:val="22"/>
          <w:szCs w:val="22"/>
        </w:rPr>
        <w:t xml:space="preserve"> answer</w:t>
      </w:r>
    </w:p>
    <w:p w:rsidR="00CA5F0E" w:rsidRPr="000D4BB4" w:rsidRDefault="00CA5F0E" w:rsidP="00D33C34">
      <w:pPr>
        <w:pStyle w:val="ListParagraph"/>
        <w:ind w:left="360"/>
        <w:rPr>
          <w:rFonts w:ascii="Arial" w:hAnsi="Arial" w:cs="Arial"/>
          <w:color w:val="C0504D" w:themeColor="accent2"/>
          <w:sz w:val="22"/>
          <w:szCs w:val="22"/>
        </w:rPr>
      </w:pPr>
    </w:p>
    <w:p w:rsidR="00E842FC" w:rsidRPr="004766D4" w:rsidRDefault="00E842FC" w:rsidP="00D33C34">
      <w:pPr>
        <w:pStyle w:val="ListParagraph"/>
        <w:ind w:left="360"/>
        <w:rPr>
          <w:rFonts w:ascii="Arial" w:hAnsi="Arial" w:cs="Arial"/>
          <w:sz w:val="22"/>
          <w:szCs w:val="22"/>
        </w:rPr>
      </w:pPr>
      <w:r w:rsidRPr="004766D4">
        <w:rPr>
          <w:rFonts w:ascii="Arial" w:hAnsi="Arial" w:cs="Arial"/>
          <w:sz w:val="22"/>
          <w:szCs w:val="22"/>
        </w:rPr>
        <w:t>1.  Which anticoagulant is used to maintain IV lines?</w:t>
      </w:r>
    </w:p>
    <w:p w:rsidR="00E842FC" w:rsidRPr="004766D4" w:rsidRDefault="00E842FC" w:rsidP="00D33C34">
      <w:pPr>
        <w:pStyle w:val="ListParagraph"/>
        <w:ind w:left="360"/>
        <w:rPr>
          <w:rFonts w:ascii="Arial" w:hAnsi="Arial" w:cs="Arial"/>
          <w:sz w:val="22"/>
          <w:szCs w:val="22"/>
        </w:rPr>
      </w:pPr>
      <w:r w:rsidRPr="004766D4">
        <w:rPr>
          <w:rFonts w:ascii="Arial" w:hAnsi="Arial" w:cs="Arial"/>
          <w:sz w:val="22"/>
          <w:szCs w:val="22"/>
        </w:rPr>
        <w:tab/>
      </w:r>
      <w:r w:rsidRPr="000D4BB4">
        <w:rPr>
          <w:rFonts w:ascii="Arial" w:hAnsi="Arial" w:cs="Arial"/>
          <w:b/>
          <w:sz w:val="22"/>
          <w:szCs w:val="22"/>
        </w:rPr>
        <w:t>Ans</w:t>
      </w:r>
      <w:r w:rsidR="000D4BB4" w:rsidRPr="000D4BB4">
        <w:rPr>
          <w:rFonts w:ascii="Arial" w:hAnsi="Arial" w:cs="Arial"/>
          <w:b/>
          <w:sz w:val="22"/>
          <w:szCs w:val="22"/>
        </w:rPr>
        <w:t>wer</w:t>
      </w:r>
      <w:r w:rsidRPr="004766D4">
        <w:rPr>
          <w:rFonts w:ascii="Arial" w:hAnsi="Arial" w:cs="Arial"/>
          <w:sz w:val="22"/>
          <w:szCs w:val="22"/>
        </w:rPr>
        <w:t>: Heparin</w:t>
      </w:r>
    </w:p>
    <w:p w:rsidR="00E842FC" w:rsidRPr="004766D4" w:rsidRDefault="00E842FC" w:rsidP="00D33C34">
      <w:pPr>
        <w:pStyle w:val="ListParagraph"/>
        <w:ind w:left="360"/>
        <w:rPr>
          <w:rFonts w:ascii="Arial" w:hAnsi="Arial" w:cs="Arial"/>
          <w:sz w:val="22"/>
          <w:szCs w:val="22"/>
        </w:rPr>
      </w:pPr>
      <w:r w:rsidRPr="004766D4">
        <w:rPr>
          <w:rFonts w:ascii="Arial" w:hAnsi="Arial" w:cs="Arial"/>
          <w:sz w:val="22"/>
          <w:szCs w:val="22"/>
        </w:rPr>
        <w:t>2.  Which anticoagulant should NOT be used in measures of blood calcium levels?</w:t>
      </w:r>
    </w:p>
    <w:p w:rsidR="00E842FC" w:rsidRPr="004766D4" w:rsidRDefault="00E842FC" w:rsidP="00D33C34">
      <w:pPr>
        <w:pStyle w:val="ListParagraph"/>
        <w:ind w:left="360"/>
        <w:rPr>
          <w:rFonts w:ascii="Arial" w:hAnsi="Arial" w:cs="Arial"/>
          <w:sz w:val="22"/>
          <w:szCs w:val="22"/>
        </w:rPr>
      </w:pPr>
      <w:r w:rsidRPr="004766D4">
        <w:rPr>
          <w:rFonts w:ascii="Arial" w:hAnsi="Arial" w:cs="Arial"/>
          <w:sz w:val="22"/>
          <w:szCs w:val="22"/>
        </w:rPr>
        <w:tab/>
      </w:r>
      <w:r w:rsidR="000D4BB4" w:rsidRPr="000D4BB4">
        <w:rPr>
          <w:rFonts w:ascii="Arial" w:hAnsi="Arial" w:cs="Arial"/>
          <w:b/>
          <w:sz w:val="22"/>
          <w:szCs w:val="22"/>
        </w:rPr>
        <w:t>Answer</w:t>
      </w:r>
      <w:r w:rsidRPr="004766D4">
        <w:rPr>
          <w:rFonts w:ascii="Arial" w:hAnsi="Arial" w:cs="Arial"/>
          <w:sz w:val="22"/>
          <w:szCs w:val="22"/>
        </w:rPr>
        <w:t xml:space="preserve">: EDTA </w:t>
      </w:r>
      <w:r w:rsidR="000D4BB4">
        <w:rPr>
          <w:rFonts w:ascii="Arial" w:hAnsi="Arial" w:cs="Arial"/>
          <w:sz w:val="22"/>
          <w:szCs w:val="22"/>
        </w:rPr>
        <w:t>or</w:t>
      </w:r>
      <w:r w:rsidR="000D4BB4" w:rsidRPr="004766D4">
        <w:rPr>
          <w:rFonts w:ascii="Arial" w:hAnsi="Arial" w:cs="Arial"/>
          <w:sz w:val="22"/>
          <w:szCs w:val="22"/>
        </w:rPr>
        <w:t xml:space="preserve"> </w:t>
      </w:r>
      <w:r w:rsidRPr="004766D4">
        <w:rPr>
          <w:rFonts w:ascii="Arial" w:hAnsi="Arial" w:cs="Arial"/>
          <w:sz w:val="22"/>
          <w:szCs w:val="22"/>
        </w:rPr>
        <w:t>Citrate</w:t>
      </w:r>
      <w:r w:rsidR="000D4BB4">
        <w:rPr>
          <w:rFonts w:ascii="Arial" w:hAnsi="Arial" w:cs="Arial"/>
          <w:sz w:val="22"/>
          <w:szCs w:val="22"/>
        </w:rPr>
        <w:t>. Both are correct</w:t>
      </w:r>
      <w:r w:rsidR="00C01716">
        <w:rPr>
          <w:rFonts w:ascii="Arial" w:hAnsi="Arial" w:cs="Arial"/>
          <w:sz w:val="22"/>
          <w:szCs w:val="22"/>
        </w:rPr>
        <w:t>.</w:t>
      </w:r>
    </w:p>
    <w:p w:rsidR="00E842FC" w:rsidRPr="004766D4" w:rsidRDefault="00E842FC" w:rsidP="00D33C34">
      <w:pPr>
        <w:pStyle w:val="ListParagraph"/>
        <w:ind w:left="360"/>
        <w:rPr>
          <w:rFonts w:ascii="Arial" w:hAnsi="Arial" w:cs="Arial"/>
          <w:sz w:val="22"/>
          <w:szCs w:val="22"/>
        </w:rPr>
      </w:pPr>
      <w:r w:rsidRPr="004766D4">
        <w:rPr>
          <w:rFonts w:ascii="Arial" w:hAnsi="Arial" w:cs="Arial"/>
          <w:sz w:val="22"/>
          <w:szCs w:val="22"/>
        </w:rPr>
        <w:t>3.  Which anticoagulant would be reversed by administration of Vitamin K?</w:t>
      </w:r>
    </w:p>
    <w:p w:rsidR="00E842FC" w:rsidRPr="004766D4" w:rsidRDefault="00E842FC" w:rsidP="00D33C34">
      <w:pPr>
        <w:pStyle w:val="ListParagraph"/>
        <w:ind w:left="360"/>
        <w:rPr>
          <w:rFonts w:ascii="Arial" w:hAnsi="Arial" w:cs="Arial"/>
          <w:sz w:val="22"/>
          <w:szCs w:val="22"/>
        </w:rPr>
      </w:pPr>
      <w:r w:rsidRPr="004766D4">
        <w:rPr>
          <w:rFonts w:ascii="Arial" w:hAnsi="Arial" w:cs="Arial"/>
          <w:sz w:val="22"/>
          <w:szCs w:val="22"/>
        </w:rPr>
        <w:tab/>
      </w:r>
      <w:r w:rsidR="000D4BB4" w:rsidRPr="000D4BB4">
        <w:rPr>
          <w:rFonts w:ascii="Arial" w:hAnsi="Arial" w:cs="Arial"/>
          <w:b/>
          <w:sz w:val="22"/>
          <w:szCs w:val="22"/>
        </w:rPr>
        <w:t>Answer</w:t>
      </w:r>
      <w:r w:rsidRPr="004766D4">
        <w:rPr>
          <w:rFonts w:ascii="Arial" w:hAnsi="Arial" w:cs="Arial"/>
          <w:sz w:val="22"/>
          <w:szCs w:val="22"/>
        </w:rPr>
        <w:t>: Warfarin</w:t>
      </w:r>
    </w:p>
    <w:p w:rsidR="00E842FC" w:rsidRPr="004766D4" w:rsidRDefault="00E842FC" w:rsidP="00D33C34">
      <w:pPr>
        <w:pStyle w:val="ListParagraph"/>
        <w:ind w:left="360"/>
        <w:rPr>
          <w:rFonts w:ascii="Arial" w:hAnsi="Arial" w:cs="Arial"/>
          <w:sz w:val="22"/>
          <w:szCs w:val="22"/>
        </w:rPr>
      </w:pPr>
      <w:r w:rsidRPr="004766D4">
        <w:rPr>
          <w:rFonts w:ascii="Arial" w:hAnsi="Arial" w:cs="Arial"/>
          <w:sz w:val="22"/>
          <w:szCs w:val="22"/>
        </w:rPr>
        <w:t>4.  What drug may be used to reverse the effects of heparin overdose?</w:t>
      </w:r>
    </w:p>
    <w:p w:rsidR="00E842FC" w:rsidRPr="004766D4" w:rsidRDefault="00E842FC" w:rsidP="00D33C34">
      <w:pPr>
        <w:pStyle w:val="ListParagraph"/>
        <w:ind w:left="360"/>
        <w:rPr>
          <w:rFonts w:ascii="Arial" w:hAnsi="Arial" w:cs="Arial"/>
          <w:sz w:val="22"/>
          <w:szCs w:val="22"/>
        </w:rPr>
      </w:pPr>
      <w:r w:rsidRPr="004766D4">
        <w:rPr>
          <w:rFonts w:ascii="Arial" w:hAnsi="Arial" w:cs="Arial"/>
          <w:sz w:val="22"/>
          <w:szCs w:val="22"/>
        </w:rPr>
        <w:tab/>
      </w:r>
      <w:r w:rsidR="000D4BB4" w:rsidRPr="000D4BB4">
        <w:rPr>
          <w:rFonts w:ascii="Arial" w:hAnsi="Arial" w:cs="Arial"/>
          <w:b/>
          <w:sz w:val="22"/>
          <w:szCs w:val="22"/>
        </w:rPr>
        <w:t>Answer</w:t>
      </w:r>
      <w:r w:rsidRPr="004766D4">
        <w:rPr>
          <w:rFonts w:ascii="Arial" w:hAnsi="Arial" w:cs="Arial"/>
          <w:sz w:val="22"/>
          <w:szCs w:val="22"/>
        </w:rPr>
        <w:t xml:space="preserve">: Protamine </w:t>
      </w:r>
    </w:p>
    <w:p w:rsidR="00E842FC" w:rsidRDefault="00E842FC" w:rsidP="00D33C34">
      <w:pPr>
        <w:pStyle w:val="ListParagraph"/>
        <w:ind w:left="360"/>
        <w:rPr>
          <w:rFonts w:ascii="Arial" w:hAnsi="Arial" w:cs="Arial"/>
          <w:sz w:val="22"/>
          <w:szCs w:val="22"/>
        </w:rPr>
      </w:pPr>
    </w:p>
    <w:p w:rsidR="002A5788" w:rsidRDefault="000D4BB4" w:rsidP="00D33C34">
      <w:pPr>
        <w:pStyle w:val="ListParagraph"/>
        <w:ind w:left="360"/>
        <w:rPr>
          <w:rFonts w:ascii="Arial" w:hAnsi="Arial" w:cs="Arial"/>
          <w:sz w:val="22"/>
          <w:szCs w:val="22"/>
        </w:rPr>
      </w:pPr>
      <w:r>
        <w:rPr>
          <w:rFonts w:ascii="Arial" w:hAnsi="Arial" w:cs="Arial"/>
          <w:sz w:val="22"/>
          <w:szCs w:val="22"/>
        </w:rPr>
        <w:t>Well done!</w:t>
      </w:r>
    </w:p>
    <w:p w:rsidR="000D4BB4" w:rsidRDefault="000D4BB4" w:rsidP="00D33C34">
      <w:pPr>
        <w:pStyle w:val="ListParagraph"/>
        <w:ind w:left="360"/>
        <w:rPr>
          <w:rFonts w:ascii="Arial" w:hAnsi="Arial" w:cs="Arial"/>
          <w:sz w:val="22"/>
          <w:szCs w:val="22"/>
        </w:rPr>
      </w:pPr>
    </w:p>
    <w:p w:rsidR="000D4BB4" w:rsidRPr="000D4BB4" w:rsidRDefault="000D4BB4" w:rsidP="00D33C34">
      <w:pPr>
        <w:pStyle w:val="ListParagraph"/>
        <w:ind w:left="360"/>
        <w:rPr>
          <w:rFonts w:ascii="Arial" w:hAnsi="Arial" w:cs="Arial"/>
          <w:color w:val="C0504D" w:themeColor="accent2"/>
          <w:sz w:val="22"/>
          <w:szCs w:val="22"/>
        </w:rPr>
      </w:pPr>
      <w:r>
        <w:rPr>
          <w:rFonts w:ascii="Arial" w:hAnsi="Arial" w:cs="Arial"/>
          <w:color w:val="C0504D" w:themeColor="accent2"/>
          <w:sz w:val="22"/>
          <w:szCs w:val="22"/>
        </w:rPr>
        <w:t>End self-test</w:t>
      </w:r>
    </w:p>
    <w:p w:rsidR="000D4BB4" w:rsidRDefault="000D4BB4" w:rsidP="00D33C34">
      <w:pPr>
        <w:pStyle w:val="ListParagraph"/>
        <w:ind w:left="360"/>
        <w:rPr>
          <w:rFonts w:ascii="Arial" w:hAnsi="Arial" w:cs="Arial"/>
          <w:sz w:val="22"/>
          <w:szCs w:val="22"/>
        </w:rPr>
      </w:pPr>
    </w:p>
    <w:p w:rsidR="000D4BB4" w:rsidRPr="007647D2" w:rsidRDefault="000D4BB4" w:rsidP="000D4BB4">
      <w:pPr>
        <w:rPr>
          <w:rFonts w:ascii="Arial" w:hAnsi="Arial" w:cs="Arial"/>
          <w:sz w:val="22"/>
          <w:szCs w:val="22"/>
        </w:rPr>
      </w:pPr>
      <w:r>
        <w:rPr>
          <w:rFonts w:ascii="Arial" w:hAnsi="Arial" w:cs="Arial"/>
          <w:sz w:val="22"/>
          <w:szCs w:val="22"/>
        </w:rPr>
        <w:br w:type="page"/>
      </w:r>
      <w:r w:rsidRPr="007647D2">
        <w:rPr>
          <w:rFonts w:ascii="Arial" w:hAnsi="Arial" w:cs="Arial"/>
          <w:sz w:val="22"/>
          <w:szCs w:val="22"/>
          <w:lang w:val="fr-CA"/>
        </w:rPr>
        <w:t xml:space="preserve">(h1) Module 4 – Unit 6: </w:t>
      </w:r>
      <w:r w:rsidRPr="007647D2">
        <w:rPr>
          <w:rFonts w:ascii="Arial" w:hAnsi="Arial" w:cs="Arial"/>
          <w:sz w:val="22"/>
          <w:szCs w:val="22"/>
        </w:rPr>
        <w:t xml:space="preserve">Diuretics </w:t>
      </w:r>
    </w:p>
    <w:p w:rsidR="000D4BB4" w:rsidRPr="007647D2" w:rsidRDefault="000D4BB4" w:rsidP="000D4BB4">
      <w:pPr>
        <w:rPr>
          <w:rFonts w:ascii="Arial" w:hAnsi="Arial" w:cs="Arial"/>
          <w:sz w:val="22"/>
          <w:szCs w:val="22"/>
        </w:rPr>
      </w:pPr>
    </w:p>
    <w:p w:rsidR="000D4BB4" w:rsidRPr="007647D2" w:rsidRDefault="000D4BB4" w:rsidP="000D4BB4">
      <w:pPr>
        <w:rPr>
          <w:rFonts w:ascii="Arial" w:hAnsi="Arial" w:cs="Arial"/>
          <w:sz w:val="22"/>
          <w:szCs w:val="22"/>
        </w:rPr>
      </w:pPr>
    </w:p>
    <w:p w:rsidR="000D4BB4" w:rsidRDefault="000D4BB4" w:rsidP="000D4BB4">
      <w:pPr>
        <w:rPr>
          <w:rFonts w:ascii="Arial" w:hAnsi="Arial" w:cs="Arial"/>
          <w:sz w:val="22"/>
          <w:szCs w:val="22"/>
        </w:rPr>
      </w:pPr>
      <w:r w:rsidRPr="007647D2">
        <w:rPr>
          <w:rFonts w:ascii="Arial" w:hAnsi="Arial" w:cs="Arial"/>
          <w:sz w:val="22"/>
          <w:szCs w:val="22"/>
        </w:rPr>
        <w:t>(h2) Introduction</w:t>
      </w:r>
    </w:p>
    <w:p w:rsidR="007647D2" w:rsidRDefault="007647D2" w:rsidP="000D4BB4">
      <w:pPr>
        <w:rPr>
          <w:rFonts w:ascii="Arial" w:hAnsi="Arial" w:cs="Arial"/>
          <w:sz w:val="22"/>
          <w:szCs w:val="22"/>
        </w:rPr>
      </w:pPr>
    </w:p>
    <w:p w:rsidR="00316921" w:rsidRDefault="007647D2" w:rsidP="007647D2">
      <w:pPr>
        <w:rPr>
          <w:rFonts w:ascii="Arial" w:hAnsi="Arial" w:cs="Arial"/>
          <w:bCs/>
          <w:sz w:val="22"/>
          <w:szCs w:val="22"/>
        </w:rPr>
      </w:pPr>
      <w:r>
        <w:rPr>
          <w:rFonts w:ascii="Arial" w:hAnsi="Arial" w:cs="Arial"/>
          <w:bCs/>
          <w:sz w:val="22"/>
          <w:szCs w:val="22"/>
        </w:rPr>
        <w:t xml:space="preserve">Diuretics </w:t>
      </w:r>
      <w:r w:rsidRPr="007647D2">
        <w:rPr>
          <w:rFonts w:ascii="Arial" w:hAnsi="Arial" w:cs="Arial"/>
          <w:b/>
          <w:bCs/>
          <w:sz w:val="22"/>
          <w:szCs w:val="22"/>
        </w:rPr>
        <w:t>reduce fluid volume in the body</w:t>
      </w:r>
      <w:r>
        <w:rPr>
          <w:rFonts w:ascii="Arial" w:hAnsi="Arial" w:cs="Arial"/>
          <w:bCs/>
          <w:sz w:val="22"/>
          <w:szCs w:val="22"/>
        </w:rPr>
        <w:t>. This may be done by promoting water loss or by causing sodium loss because water wil</w:t>
      </w:r>
      <w:r w:rsidR="008A6F78">
        <w:rPr>
          <w:rFonts w:ascii="Arial" w:hAnsi="Arial" w:cs="Arial"/>
          <w:bCs/>
          <w:sz w:val="22"/>
          <w:szCs w:val="22"/>
        </w:rPr>
        <w:t xml:space="preserve">l </w:t>
      </w:r>
      <w:r>
        <w:rPr>
          <w:rFonts w:ascii="Arial" w:hAnsi="Arial" w:cs="Arial"/>
          <w:bCs/>
          <w:sz w:val="22"/>
          <w:szCs w:val="22"/>
        </w:rPr>
        <w:t xml:space="preserve">follow sodium out with the urine.  </w:t>
      </w:r>
    </w:p>
    <w:p w:rsidR="00316921" w:rsidRDefault="00316921" w:rsidP="007647D2">
      <w:pPr>
        <w:rPr>
          <w:rFonts w:ascii="Arial" w:hAnsi="Arial" w:cs="Arial"/>
          <w:bCs/>
          <w:sz w:val="22"/>
          <w:szCs w:val="22"/>
        </w:rPr>
      </w:pPr>
    </w:p>
    <w:p w:rsidR="00316921" w:rsidRDefault="00316921" w:rsidP="007647D2">
      <w:pPr>
        <w:rPr>
          <w:rFonts w:ascii="Arial" w:hAnsi="Arial" w:cs="Arial"/>
          <w:bCs/>
          <w:sz w:val="22"/>
          <w:szCs w:val="22"/>
        </w:rPr>
      </w:pPr>
    </w:p>
    <w:p w:rsidR="00316921" w:rsidRDefault="00316921" w:rsidP="00316921">
      <w:pPr>
        <w:rPr>
          <w:rFonts w:ascii="Arial" w:hAnsi="Arial" w:cs="Arial"/>
          <w:color w:val="C0504D" w:themeColor="accent2"/>
          <w:sz w:val="22"/>
          <w:szCs w:val="22"/>
        </w:rPr>
      </w:pPr>
      <w:r>
        <w:rPr>
          <w:rFonts w:ascii="Arial" w:hAnsi="Arial" w:cs="Arial"/>
          <w:color w:val="C0504D" w:themeColor="accent2"/>
          <w:sz w:val="22"/>
          <w:szCs w:val="22"/>
        </w:rPr>
        <w:t>Learning Objectives Icon</w:t>
      </w:r>
    </w:p>
    <w:p w:rsidR="00316921" w:rsidRDefault="00316921" w:rsidP="00316921">
      <w:pPr>
        <w:rPr>
          <w:rFonts w:ascii="Arial" w:hAnsi="Arial" w:cs="Arial"/>
          <w:sz w:val="22"/>
          <w:szCs w:val="22"/>
        </w:rPr>
      </w:pPr>
      <w:r>
        <w:rPr>
          <w:rFonts w:ascii="Arial" w:hAnsi="Arial" w:cs="Arial"/>
          <w:sz w:val="22"/>
          <w:szCs w:val="22"/>
        </w:rPr>
        <w:t xml:space="preserve"> By the end of this unit you will be able to:</w:t>
      </w:r>
    </w:p>
    <w:p w:rsidR="00316921" w:rsidRPr="004766D4" w:rsidRDefault="00316921" w:rsidP="00316921">
      <w:pPr>
        <w:ind w:firstLine="360"/>
        <w:rPr>
          <w:rFonts w:ascii="Arial" w:hAnsi="Arial" w:cs="Arial"/>
          <w:sz w:val="22"/>
          <w:szCs w:val="22"/>
        </w:rPr>
      </w:pPr>
    </w:p>
    <w:p w:rsidR="00316921" w:rsidRPr="004766D4" w:rsidRDefault="00316921" w:rsidP="00316921">
      <w:pPr>
        <w:numPr>
          <w:ilvl w:val="0"/>
          <w:numId w:val="18"/>
        </w:numPr>
        <w:rPr>
          <w:rFonts w:ascii="Arial" w:hAnsi="Arial" w:cs="Arial"/>
          <w:sz w:val="22"/>
          <w:szCs w:val="22"/>
        </w:rPr>
      </w:pPr>
      <w:r w:rsidRPr="004766D4">
        <w:rPr>
          <w:rFonts w:ascii="Arial" w:hAnsi="Arial" w:cs="Arial"/>
          <w:sz w:val="22"/>
          <w:szCs w:val="22"/>
        </w:rPr>
        <w:t xml:space="preserve">Describe the mechanism of action, uses and adverse reactions of </w:t>
      </w:r>
      <w:r>
        <w:rPr>
          <w:rFonts w:ascii="Arial" w:hAnsi="Arial" w:cs="Arial"/>
          <w:sz w:val="22"/>
          <w:szCs w:val="22"/>
        </w:rPr>
        <w:t xml:space="preserve">carbonic anhydrase inhibitors, </w:t>
      </w:r>
      <w:r w:rsidRPr="004766D4">
        <w:rPr>
          <w:rFonts w:ascii="Arial" w:hAnsi="Arial" w:cs="Arial"/>
          <w:sz w:val="22"/>
          <w:szCs w:val="22"/>
        </w:rPr>
        <w:t>loop diuretics, aldosterone antagonists (potassium-sparing diuretics) thiazides and osmotic diuretics.</w:t>
      </w:r>
    </w:p>
    <w:p w:rsidR="00316921" w:rsidRPr="004766D4" w:rsidRDefault="00316921" w:rsidP="00316921">
      <w:pPr>
        <w:numPr>
          <w:ilvl w:val="0"/>
          <w:numId w:val="18"/>
        </w:numPr>
        <w:rPr>
          <w:rFonts w:ascii="Arial" w:hAnsi="Arial" w:cs="Arial"/>
          <w:sz w:val="22"/>
          <w:szCs w:val="22"/>
        </w:rPr>
      </w:pPr>
      <w:r w:rsidRPr="004766D4">
        <w:rPr>
          <w:rFonts w:ascii="Arial" w:hAnsi="Arial" w:cs="Arial"/>
          <w:sz w:val="22"/>
          <w:szCs w:val="22"/>
        </w:rPr>
        <w:t>Give examples within each of the classes of diuretics.</w:t>
      </w:r>
    </w:p>
    <w:p w:rsidR="00316921" w:rsidRPr="004766D4" w:rsidRDefault="00316921" w:rsidP="00316921">
      <w:pPr>
        <w:numPr>
          <w:ilvl w:val="0"/>
          <w:numId w:val="18"/>
        </w:numPr>
        <w:rPr>
          <w:rFonts w:ascii="Arial" w:hAnsi="Arial" w:cs="Arial"/>
          <w:sz w:val="22"/>
          <w:szCs w:val="22"/>
        </w:rPr>
      </w:pPr>
      <w:r w:rsidRPr="004766D4">
        <w:rPr>
          <w:rFonts w:ascii="Arial" w:hAnsi="Arial" w:cs="Arial"/>
          <w:sz w:val="22"/>
          <w:szCs w:val="22"/>
        </w:rPr>
        <w:t>Describe the signs and symptoms of electrolyte imbalances that can occur with diuretic use.</w:t>
      </w:r>
    </w:p>
    <w:p w:rsidR="00316921" w:rsidRDefault="00316921" w:rsidP="00316921">
      <w:pPr>
        <w:rPr>
          <w:rFonts w:ascii="Arial" w:hAnsi="Arial" w:cs="Arial"/>
          <w:color w:val="C0504D" w:themeColor="accent2"/>
          <w:sz w:val="22"/>
          <w:szCs w:val="22"/>
        </w:rPr>
      </w:pPr>
      <w:r>
        <w:rPr>
          <w:rFonts w:ascii="Arial" w:hAnsi="Arial" w:cs="Arial"/>
          <w:color w:val="C0504D" w:themeColor="accent2"/>
          <w:sz w:val="22"/>
          <w:szCs w:val="22"/>
        </w:rPr>
        <w:t>End Learning Objectives</w:t>
      </w:r>
    </w:p>
    <w:p w:rsidR="00316921" w:rsidRDefault="00316921" w:rsidP="00316921">
      <w:pPr>
        <w:ind w:left="360"/>
        <w:rPr>
          <w:rFonts w:ascii="Arial" w:hAnsi="Arial" w:cs="Arial"/>
          <w:color w:val="C0504D" w:themeColor="accent2"/>
          <w:sz w:val="22"/>
          <w:szCs w:val="22"/>
        </w:rPr>
      </w:pPr>
    </w:p>
    <w:p w:rsidR="00316921" w:rsidRDefault="00316921" w:rsidP="007647D2">
      <w:pPr>
        <w:rPr>
          <w:rFonts w:ascii="Arial" w:hAnsi="Arial" w:cs="Arial"/>
          <w:bCs/>
          <w:sz w:val="22"/>
          <w:szCs w:val="22"/>
        </w:rPr>
      </w:pPr>
    </w:p>
    <w:p w:rsidR="00316921" w:rsidRDefault="00316921" w:rsidP="00316921">
      <w:pPr>
        <w:rPr>
          <w:rFonts w:ascii="Arial" w:hAnsi="Arial" w:cs="Arial"/>
          <w:bCs/>
          <w:sz w:val="22"/>
          <w:szCs w:val="22"/>
        </w:rPr>
      </w:pPr>
      <w:r>
        <w:rPr>
          <w:rFonts w:ascii="Arial" w:hAnsi="Arial" w:cs="Arial"/>
          <w:bCs/>
          <w:sz w:val="22"/>
          <w:szCs w:val="22"/>
        </w:rPr>
        <w:t>(h2) Classification of diuretics by mechanism of action</w:t>
      </w:r>
    </w:p>
    <w:p w:rsidR="00316921" w:rsidRDefault="00316921" w:rsidP="00316921">
      <w:pPr>
        <w:rPr>
          <w:rFonts w:ascii="Arial" w:hAnsi="Arial" w:cs="Arial"/>
          <w:bCs/>
          <w:sz w:val="22"/>
          <w:szCs w:val="22"/>
        </w:rPr>
      </w:pPr>
    </w:p>
    <w:p w:rsidR="00316921" w:rsidRDefault="00316921" w:rsidP="00316921">
      <w:pPr>
        <w:rPr>
          <w:rFonts w:ascii="Arial" w:hAnsi="Arial" w:cs="Arial"/>
          <w:bCs/>
          <w:sz w:val="22"/>
          <w:szCs w:val="22"/>
        </w:rPr>
      </w:pPr>
      <w:r>
        <w:rPr>
          <w:rFonts w:ascii="Arial" w:hAnsi="Arial" w:cs="Arial"/>
          <w:bCs/>
          <w:sz w:val="22"/>
          <w:szCs w:val="22"/>
        </w:rPr>
        <w:t xml:space="preserve">In this unit, you will learn about how drugs in each of the diuretic classes cause fluid loss through specific interactions with receptors on the renal tubules or collecting ducts. There are </w:t>
      </w:r>
      <w:r w:rsidRPr="009A2409">
        <w:rPr>
          <w:rFonts w:ascii="Arial" w:hAnsi="Arial" w:cs="Arial"/>
          <w:b/>
          <w:bCs/>
          <w:sz w:val="22"/>
          <w:szCs w:val="22"/>
        </w:rPr>
        <w:t>5 main classes</w:t>
      </w:r>
      <w:r>
        <w:rPr>
          <w:rFonts w:ascii="Arial" w:hAnsi="Arial" w:cs="Arial"/>
          <w:bCs/>
          <w:sz w:val="22"/>
          <w:szCs w:val="22"/>
        </w:rPr>
        <w:t xml:space="preserve"> of diuretics: </w:t>
      </w:r>
    </w:p>
    <w:p w:rsidR="00316921" w:rsidRDefault="00316921" w:rsidP="00316921">
      <w:pPr>
        <w:rPr>
          <w:rFonts w:ascii="Arial" w:hAnsi="Arial" w:cs="Arial"/>
          <w:bCs/>
          <w:sz w:val="22"/>
          <w:szCs w:val="22"/>
        </w:rPr>
      </w:pPr>
    </w:p>
    <w:p w:rsidR="00316921" w:rsidRDefault="00316921" w:rsidP="00316921">
      <w:pPr>
        <w:numPr>
          <w:ilvl w:val="0"/>
          <w:numId w:val="57"/>
        </w:numPr>
        <w:rPr>
          <w:rFonts w:ascii="Arial" w:hAnsi="Arial" w:cs="Arial"/>
          <w:bCs/>
          <w:sz w:val="22"/>
          <w:szCs w:val="22"/>
        </w:rPr>
      </w:pPr>
      <w:r>
        <w:rPr>
          <w:rFonts w:ascii="Arial" w:hAnsi="Arial" w:cs="Arial"/>
          <w:b/>
          <w:bCs/>
          <w:sz w:val="22"/>
          <w:szCs w:val="22"/>
        </w:rPr>
        <w:t>C</w:t>
      </w:r>
      <w:r w:rsidRPr="00316921">
        <w:rPr>
          <w:rFonts w:ascii="Arial" w:hAnsi="Arial" w:cs="Arial"/>
          <w:b/>
          <w:bCs/>
          <w:sz w:val="22"/>
          <w:szCs w:val="22"/>
        </w:rPr>
        <w:t>arbonic anhydrase inhibitors</w:t>
      </w:r>
      <w:r>
        <w:rPr>
          <w:rFonts w:ascii="Arial" w:hAnsi="Arial" w:cs="Arial"/>
          <w:bCs/>
          <w:sz w:val="22"/>
          <w:szCs w:val="22"/>
        </w:rPr>
        <w:t>: block the actions of the enzyme carbonic anhydrase, which generates hydrogen ions that are normally exchanged for sodium.  Sodium is not reabsorbed and water follows out with the urine.</w:t>
      </w:r>
    </w:p>
    <w:p w:rsidR="00316921" w:rsidRDefault="00316921" w:rsidP="00316921">
      <w:pPr>
        <w:ind w:left="622"/>
        <w:rPr>
          <w:rFonts w:ascii="Arial" w:hAnsi="Arial" w:cs="Arial"/>
          <w:bCs/>
          <w:sz w:val="22"/>
          <w:szCs w:val="22"/>
        </w:rPr>
      </w:pPr>
    </w:p>
    <w:p w:rsidR="00316921" w:rsidRDefault="00316921" w:rsidP="00316921">
      <w:pPr>
        <w:numPr>
          <w:ilvl w:val="0"/>
          <w:numId w:val="57"/>
        </w:numPr>
        <w:jc w:val="both"/>
        <w:rPr>
          <w:rFonts w:ascii="Arial" w:hAnsi="Arial" w:cs="Arial"/>
          <w:bCs/>
          <w:sz w:val="22"/>
          <w:szCs w:val="22"/>
        </w:rPr>
      </w:pPr>
      <w:r w:rsidRPr="00316921">
        <w:rPr>
          <w:rFonts w:ascii="Arial" w:hAnsi="Arial" w:cs="Arial"/>
          <w:b/>
          <w:bCs/>
          <w:sz w:val="22"/>
          <w:szCs w:val="22"/>
        </w:rPr>
        <w:t>Loop diuretics</w:t>
      </w:r>
      <w:r>
        <w:rPr>
          <w:rFonts w:ascii="Arial" w:hAnsi="Arial" w:cs="Arial"/>
          <w:bCs/>
          <w:sz w:val="22"/>
          <w:szCs w:val="22"/>
        </w:rPr>
        <w:t>: block reabsorption of sodium and chloride in the proximal and distal regions of the Loop of Henle of the nephron, thereby water is lost in the urine.</w:t>
      </w:r>
    </w:p>
    <w:p w:rsidR="00316921" w:rsidRDefault="00316921" w:rsidP="00316921">
      <w:pPr>
        <w:ind w:left="622"/>
        <w:rPr>
          <w:rFonts w:ascii="Arial" w:hAnsi="Arial" w:cs="Arial"/>
          <w:bCs/>
          <w:sz w:val="22"/>
          <w:szCs w:val="22"/>
        </w:rPr>
      </w:pPr>
    </w:p>
    <w:p w:rsidR="00316921" w:rsidRDefault="00316921" w:rsidP="00316921">
      <w:pPr>
        <w:numPr>
          <w:ilvl w:val="0"/>
          <w:numId w:val="57"/>
        </w:numPr>
        <w:rPr>
          <w:rFonts w:ascii="Arial" w:hAnsi="Arial" w:cs="Arial"/>
          <w:bCs/>
          <w:sz w:val="22"/>
          <w:szCs w:val="22"/>
        </w:rPr>
      </w:pPr>
      <w:r w:rsidRPr="00316921">
        <w:rPr>
          <w:rFonts w:ascii="Arial" w:hAnsi="Arial" w:cs="Arial"/>
          <w:b/>
          <w:bCs/>
          <w:sz w:val="22"/>
          <w:szCs w:val="22"/>
        </w:rPr>
        <w:t>Thiazides</w:t>
      </w:r>
      <w:r>
        <w:rPr>
          <w:rFonts w:ascii="Arial" w:hAnsi="Arial" w:cs="Arial"/>
          <w:bCs/>
          <w:sz w:val="22"/>
          <w:szCs w:val="22"/>
        </w:rPr>
        <w:t>: block reabsorption of sodium and chloride in the ascending limb of the Loop of Henle, and so water is not reabsorbed.</w:t>
      </w:r>
    </w:p>
    <w:p w:rsidR="00316921" w:rsidRDefault="00316921" w:rsidP="00316921">
      <w:pPr>
        <w:ind w:left="622"/>
        <w:rPr>
          <w:rFonts w:ascii="Arial" w:hAnsi="Arial" w:cs="Arial"/>
          <w:bCs/>
          <w:sz w:val="22"/>
          <w:szCs w:val="22"/>
        </w:rPr>
      </w:pPr>
    </w:p>
    <w:p w:rsidR="00316921" w:rsidRDefault="00316921" w:rsidP="00316921">
      <w:pPr>
        <w:numPr>
          <w:ilvl w:val="0"/>
          <w:numId w:val="57"/>
        </w:numPr>
        <w:rPr>
          <w:rFonts w:ascii="Arial" w:hAnsi="Arial" w:cs="Arial"/>
          <w:bCs/>
          <w:sz w:val="22"/>
          <w:szCs w:val="22"/>
        </w:rPr>
      </w:pPr>
      <w:r>
        <w:rPr>
          <w:rFonts w:ascii="Arial" w:hAnsi="Arial" w:cs="Arial"/>
          <w:b/>
          <w:bCs/>
          <w:sz w:val="22"/>
          <w:szCs w:val="22"/>
        </w:rPr>
        <w:t>A</w:t>
      </w:r>
      <w:r w:rsidRPr="00316921">
        <w:rPr>
          <w:rFonts w:ascii="Arial" w:hAnsi="Arial" w:cs="Arial"/>
          <w:b/>
          <w:bCs/>
          <w:sz w:val="22"/>
          <w:szCs w:val="22"/>
        </w:rPr>
        <w:t>ldosterone antagonists</w:t>
      </w:r>
      <w:r>
        <w:rPr>
          <w:rFonts w:ascii="Arial" w:hAnsi="Arial" w:cs="Arial"/>
          <w:bCs/>
          <w:sz w:val="22"/>
          <w:szCs w:val="22"/>
        </w:rPr>
        <w:t xml:space="preserve"> (also known as potassium-sparing diuretics): block the actions of aldosterone on reabsorption of sodium, and so sodium (and water) are lost in the urine while potassium is retained.</w:t>
      </w:r>
    </w:p>
    <w:p w:rsidR="00316921" w:rsidRDefault="00316921" w:rsidP="00316921">
      <w:pPr>
        <w:ind w:left="622"/>
        <w:rPr>
          <w:rFonts w:ascii="Arial" w:hAnsi="Arial" w:cs="Arial"/>
          <w:bCs/>
          <w:sz w:val="22"/>
          <w:szCs w:val="22"/>
        </w:rPr>
      </w:pPr>
    </w:p>
    <w:p w:rsidR="00316921" w:rsidRDefault="00316921" w:rsidP="00316921">
      <w:pPr>
        <w:numPr>
          <w:ilvl w:val="0"/>
          <w:numId w:val="57"/>
        </w:numPr>
        <w:rPr>
          <w:rFonts w:ascii="Arial" w:hAnsi="Arial" w:cs="Arial"/>
          <w:bCs/>
          <w:sz w:val="22"/>
          <w:szCs w:val="22"/>
        </w:rPr>
      </w:pPr>
      <w:r w:rsidRPr="00316921">
        <w:rPr>
          <w:rFonts w:ascii="Arial" w:hAnsi="Arial" w:cs="Arial"/>
          <w:b/>
          <w:bCs/>
          <w:sz w:val="22"/>
          <w:szCs w:val="22"/>
        </w:rPr>
        <w:t>Osmotic diuretics</w:t>
      </w:r>
      <w:r>
        <w:rPr>
          <w:rFonts w:ascii="Arial" w:hAnsi="Arial" w:cs="Arial"/>
          <w:bCs/>
          <w:sz w:val="22"/>
          <w:szCs w:val="22"/>
        </w:rPr>
        <w:t>: osmotic diuretics are a little different in that by increasing the osmolarity of the blood, water is pulled into the  blood from the extracellular fluid, which is then eliminated as excess fluid by the kidney.</w:t>
      </w:r>
    </w:p>
    <w:p w:rsidR="00316921" w:rsidRPr="00C874A4" w:rsidRDefault="00316921" w:rsidP="00316921">
      <w:pPr>
        <w:ind w:firstLine="360"/>
        <w:rPr>
          <w:rFonts w:ascii="Arial" w:hAnsi="Arial" w:cs="Arial"/>
          <w:bCs/>
          <w:sz w:val="22"/>
          <w:szCs w:val="22"/>
        </w:rPr>
      </w:pPr>
    </w:p>
    <w:p w:rsidR="00316921" w:rsidRPr="004766D4" w:rsidRDefault="00316921" w:rsidP="00316921">
      <w:pPr>
        <w:pStyle w:val="ListParagraph"/>
        <w:ind w:left="360"/>
        <w:rPr>
          <w:rFonts w:ascii="Arial" w:hAnsi="Arial" w:cs="Arial"/>
          <w:sz w:val="22"/>
          <w:szCs w:val="22"/>
        </w:rPr>
      </w:pPr>
    </w:p>
    <w:p w:rsidR="008D3375" w:rsidRPr="008D3375" w:rsidRDefault="008D3375" w:rsidP="00B073B8">
      <w:pPr>
        <w:ind w:left="360"/>
        <w:rPr>
          <w:rFonts w:ascii="Arial" w:hAnsi="Arial" w:cs="Arial"/>
          <w:color w:val="C0504D" w:themeColor="accent2"/>
          <w:sz w:val="22"/>
          <w:szCs w:val="22"/>
        </w:rPr>
      </w:pPr>
      <w:r>
        <w:rPr>
          <w:rFonts w:ascii="Arial" w:hAnsi="Arial" w:cs="Arial"/>
          <w:color w:val="C0504D" w:themeColor="accent2"/>
          <w:sz w:val="22"/>
          <w:szCs w:val="22"/>
        </w:rPr>
        <w:t>Reading icon</w:t>
      </w:r>
    </w:p>
    <w:p w:rsidR="008D3375" w:rsidRDefault="008D3375" w:rsidP="008D3375">
      <w:pPr>
        <w:ind w:left="360"/>
        <w:rPr>
          <w:rFonts w:ascii="Arial" w:hAnsi="Arial" w:cs="Arial"/>
          <w:sz w:val="22"/>
          <w:szCs w:val="22"/>
        </w:rPr>
      </w:pPr>
      <w:r>
        <w:rPr>
          <w:rFonts w:ascii="Arial" w:hAnsi="Arial" w:cs="Arial"/>
          <w:sz w:val="22"/>
          <w:szCs w:val="22"/>
        </w:rPr>
        <w:t>Let’s begin by r</w:t>
      </w:r>
      <w:r w:rsidR="00E842FC" w:rsidRPr="004766D4">
        <w:rPr>
          <w:rFonts w:ascii="Arial" w:hAnsi="Arial" w:cs="Arial"/>
          <w:sz w:val="22"/>
          <w:szCs w:val="22"/>
        </w:rPr>
        <w:t>eading</w:t>
      </w:r>
      <w:r>
        <w:rPr>
          <w:rFonts w:ascii="Arial" w:hAnsi="Arial" w:cs="Arial"/>
          <w:sz w:val="22"/>
          <w:szCs w:val="22"/>
        </w:rPr>
        <w:t xml:space="preserve"> </w:t>
      </w:r>
      <w:r>
        <w:rPr>
          <w:rFonts w:ascii="Arial" w:hAnsi="Arial" w:cs="Arial"/>
          <w:b/>
          <w:sz w:val="22"/>
          <w:szCs w:val="22"/>
        </w:rPr>
        <w:t>Chapter 19 – Diuretics</w:t>
      </w:r>
      <w:r>
        <w:rPr>
          <w:rFonts w:ascii="Arial" w:hAnsi="Arial" w:cs="Arial"/>
          <w:sz w:val="22"/>
          <w:szCs w:val="22"/>
        </w:rPr>
        <w:t xml:space="preserve">, pp. 275-286 in the textbook </w:t>
      </w:r>
      <w:r w:rsidRPr="008D3375">
        <w:rPr>
          <w:rFonts w:ascii="Arial" w:hAnsi="Arial" w:cs="Arial"/>
          <w:i/>
          <w:sz w:val="22"/>
          <w:szCs w:val="22"/>
        </w:rPr>
        <w:t>Pharmacology for Health Profession</w:t>
      </w:r>
      <w:r>
        <w:rPr>
          <w:rFonts w:ascii="Arial" w:hAnsi="Arial" w:cs="Arial"/>
          <w:i/>
          <w:sz w:val="22"/>
          <w:szCs w:val="22"/>
        </w:rPr>
        <w:t>al</w:t>
      </w:r>
      <w:r w:rsidRPr="008D3375">
        <w:rPr>
          <w:rFonts w:ascii="Arial" w:hAnsi="Arial" w:cs="Arial"/>
          <w:i/>
          <w:sz w:val="22"/>
          <w:szCs w:val="22"/>
        </w:rPr>
        <w:t>s</w:t>
      </w:r>
      <w:r>
        <w:rPr>
          <w:rFonts w:ascii="Arial" w:hAnsi="Arial" w:cs="Arial"/>
          <w:sz w:val="22"/>
          <w:szCs w:val="22"/>
        </w:rPr>
        <w:t>.</w:t>
      </w:r>
    </w:p>
    <w:p w:rsidR="008D3375" w:rsidRPr="004766D4" w:rsidRDefault="008D3375" w:rsidP="008D3375">
      <w:pPr>
        <w:numPr>
          <w:ilvl w:val="0"/>
          <w:numId w:val="31"/>
        </w:numPr>
        <w:rPr>
          <w:rFonts w:ascii="Arial" w:hAnsi="Arial" w:cs="Arial"/>
          <w:sz w:val="22"/>
          <w:szCs w:val="22"/>
        </w:rPr>
      </w:pPr>
      <w:r w:rsidRPr="008D3375">
        <w:rPr>
          <w:rFonts w:ascii="Arial" w:hAnsi="Arial" w:cs="Arial"/>
          <w:b/>
          <w:sz w:val="22"/>
          <w:szCs w:val="22"/>
        </w:rPr>
        <w:t>Reading details</w:t>
      </w:r>
      <w:r>
        <w:rPr>
          <w:rFonts w:ascii="Arial" w:hAnsi="Arial" w:cs="Arial"/>
          <w:sz w:val="22"/>
          <w:szCs w:val="22"/>
        </w:rPr>
        <w:t xml:space="preserve">: Start by reading </w:t>
      </w:r>
      <w:r w:rsidRPr="004766D4">
        <w:rPr>
          <w:rFonts w:ascii="Arial" w:hAnsi="Arial" w:cs="Arial"/>
          <w:sz w:val="22"/>
          <w:szCs w:val="22"/>
        </w:rPr>
        <w:t>p.275-276, Summary Drug Table, skip carbonic anhydrase inhibitors (p.276,</w:t>
      </w:r>
      <w:r>
        <w:rPr>
          <w:rFonts w:ascii="Arial" w:hAnsi="Arial" w:cs="Arial"/>
          <w:sz w:val="22"/>
          <w:szCs w:val="22"/>
        </w:rPr>
        <w:t xml:space="preserve"> </w:t>
      </w:r>
      <w:r w:rsidRPr="004766D4">
        <w:rPr>
          <w:rFonts w:ascii="Arial" w:hAnsi="Arial" w:cs="Arial"/>
          <w:sz w:val="22"/>
          <w:szCs w:val="22"/>
        </w:rPr>
        <w:t xml:space="preserve">279), resume with loop diuretics p.280-285. See Key Points on p. 286. </w:t>
      </w:r>
    </w:p>
    <w:p w:rsidR="00E842FC" w:rsidRDefault="008D3375" w:rsidP="00B073B8">
      <w:pPr>
        <w:ind w:left="360"/>
        <w:rPr>
          <w:rFonts w:ascii="Arial" w:hAnsi="Arial" w:cs="Arial"/>
          <w:color w:val="C0504D" w:themeColor="accent2"/>
          <w:sz w:val="22"/>
          <w:szCs w:val="22"/>
        </w:rPr>
      </w:pPr>
      <w:r>
        <w:rPr>
          <w:rFonts w:ascii="Arial" w:hAnsi="Arial" w:cs="Arial"/>
          <w:color w:val="C0504D" w:themeColor="accent2"/>
          <w:sz w:val="22"/>
          <w:szCs w:val="22"/>
        </w:rPr>
        <w:t>End reading</w:t>
      </w:r>
    </w:p>
    <w:p w:rsidR="00590B0B" w:rsidRDefault="00590B0B" w:rsidP="00B073B8">
      <w:pPr>
        <w:ind w:left="360"/>
        <w:rPr>
          <w:rFonts w:ascii="Arial" w:hAnsi="Arial" w:cs="Arial"/>
          <w:color w:val="C0504D" w:themeColor="accent2"/>
          <w:sz w:val="22"/>
          <w:szCs w:val="22"/>
        </w:rPr>
      </w:pPr>
    </w:p>
    <w:p w:rsidR="008D3375" w:rsidRPr="008D3375" w:rsidRDefault="008D3375" w:rsidP="00B073B8">
      <w:pPr>
        <w:ind w:left="360"/>
        <w:rPr>
          <w:rFonts w:ascii="Arial" w:hAnsi="Arial" w:cs="Arial"/>
          <w:color w:val="C0504D" w:themeColor="accent2"/>
          <w:sz w:val="22"/>
          <w:szCs w:val="22"/>
        </w:rPr>
      </w:pPr>
    </w:p>
    <w:p w:rsidR="00CF5EA5" w:rsidRDefault="007343B5" w:rsidP="00B073B8">
      <w:pPr>
        <w:ind w:left="360"/>
        <w:rPr>
          <w:rFonts w:ascii="Arial" w:hAnsi="Arial" w:cs="Arial"/>
          <w:color w:val="C0504D" w:themeColor="accent2"/>
          <w:sz w:val="22"/>
          <w:szCs w:val="22"/>
        </w:rPr>
      </w:pPr>
      <w:r w:rsidRPr="00590B0B">
        <w:rPr>
          <w:rFonts w:ascii="Arial" w:hAnsi="Arial" w:cs="Arial"/>
          <w:color w:val="C0504D" w:themeColor="accent2"/>
          <w:sz w:val="22"/>
          <w:szCs w:val="22"/>
        </w:rPr>
        <w:t>Web resources icon</w:t>
      </w:r>
    </w:p>
    <w:p w:rsidR="007343B5" w:rsidRDefault="00E842FC" w:rsidP="00B073B8">
      <w:pPr>
        <w:ind w:left="360"/>
        <w:rPr>
          <w:rFonts w:ascii="Arial" w:hAnsi="Arial" w:cs="Arial"/>
          <w:sz w:val="22"/>
          <w:szCs w:val="22"/>
        </w:rPr>
      </w:pPr>
      <w:r w:rsidRPr="004766D4">
        <w:rPr>
          <w:rFonts w:ascii="Arial" w:hAnsi="Arial" w:cs="Arial"/>
          <w:sz w:val="22"/>
          <w:szCs w:val="22"/>
        </w:rPr>
        <w:t xml:space="preserve">After reading </w:t>
      </w:r>
      <w:r w:rsidR="007343B5">
        <w:rPr>
          <w:rFonts w:ascii="Arial" w:hAnsi="Arial" w:cs="Arial"/>
          <w:sz w:val="22"/>
          <w:szCs w:val="22"/>
        </w:rPr>
        <w:t xml:space="preserve">the Chapter 19 pages specified above, visit the </w:t>
      </w:r>
      <w:r w:rsidR="007343B5">
        <w:rPr>
          <w:rFonts w:ascii="Arial" w:hAnsi="Arial" w:cs="Arial"/>
          <w:sz w:val="22"/>
          <w:szCs w:val="22"/>
          <w:u w:val="single"/>
        </w:rPr>
        <w:t>Pharmamotion</w:t>
      </w:r>
      <w:r w:rsidR="007343B5">
        <w:rPr>
          <w:rFonts w:ascii="Arial" w:hAnsi="Arial" w:cs="Arial"/>
          <w:sz w:val="22"/>
          <w:szCs w:val="22"/>
        </w:rPr>
        <w:t xml:space="preserve"> website</w:t>
      </w:r>
      <w:r w:rsidRPr="004766D4">
        <w:rPr>
          <w:rFonts w:ascii="Arial" w:hAnsi="Arial" w:cs="Arial"/>
          <w:sz w:val="22"/>
          <w:szCs w:val="22"/>
        </w:rPr>
        <w:t xml:space="preserve"> to see a video animation of renal physiology and diuretics mechanism of action</w:t>
      </w:r>
      <w:r w:rsidR="007343B5">
        <w:rPr>
          <w:rFonts w:ascii="Arial" w:hAnsi="Arial" w:cs="Arial"/>
          <w:sz w:val="22"/>
          <w:szCs w:val="22"/>
        </w:rPr>
        <w:t>:</w:t>
      </w:r>
    </w:p>
    <w:p w:rsidR="007343B5" w:rsidRDefault="007343B5" w:rsidP="007343B5">
      <w:pPr>
        <w:numPr>
          <w:ilvl w:val="0"/>
          <w:numId w:val="31"/>
        </w:numPr>
        <w:rPr>
          <w:rFonts w:ascii="Arial" w:hAnsi="Arial" w:cs="Arial"/>
          <w:sz w:val="22"/>
          <w:szCs w:val="22"/>
        </w:rPr>
      </w:pPr>
      <w:r>
        <w:rPr>
          <w:rFonts w:ascii="Arial" w:hAnsi="Arial" w:cs="Arial"/>
          <w:sz w:val="22"/>
          <w:szCs w:val="22"/>
        </w:rPr>
        <w:t>Scroll down until you see the video window.</w:t>
      </w:r>
    </w:p>
    <w:p w:rsidR="007343B5" w:rsidRDefault="007343B5" w:rsidP="007343B5">
      <w:pPr>
        <w:numPr>
          <w:ilvl w:val="0"/>
          <w:numId w:val="31"/>
        </w:numPr>
        <w:rPr>
          <w:rFonts w:ascii="Arial" w:hAnsi="Arial" w:cs="Arial"/>
          <w:sz w:val="22"/>
          <w:szCs w:val="22"/>
        </w:rPr>
      </w:pPr>
      <w:r>
        <w:rPr>
          <w:rFonts w:ascii="Arial" w:hAnsi="Arial" w:cs="Arial"/>
          <w:sz w:val="22"/>
          <w:szCs w:val="22"/>
        </w:rPr>
        <w:t>Click on the play button in the video window.</w:t>
      </w:r>
    </w:p>
    <w:p w:rsidR="007343B5" w:rsidRDefault="007343B5" w:rsidP="007343B5">
      <w:pPr>
        <w:numPr>
          <w:ilvl w:val="0"/>
          <w:numId w:val="31"/>
        </w:numPr>
        <w:rPr>
          <w:rFonts w:ascii="Arial" w:hAnsi="Arial" w:cs="Arial"/>
          <w:sz w:val="22"/>
          <w:szCs w:val="22"/>
        </w:rPr>
      </w:pPr>
      <w:r>
        <w:rPr>
          <w:rFonts w:ascii="Arial" w:hAnsi="Arial" w:cs="Arial"/>
          <w:sz w:val="22"/>
          <w:szCs w:val="22"/>
        </w:rPr>
        <w:t>The video will take approximately 10 minutes to complete.</w:t>
      </w:r>
    </w:p>
    <w:p w:rsidR="00E842FC" w:rsidRPr="004766D4" w:rsidRDefault="007343B5" w:rsidP="007343B5">
      <w:pPr>
        <w:numPr>
          <w:ilvl w:val="0"/>
          <w:numId w:val="31"/>
        </w:numPr>
        <w:rPr>
          <w:rFonts w:ascii="Arial" w:hAnsi="Arial" w:cs="Arial"/>
          <w:sz w:val="22"/>
          <w:szCs w:val="22"/>
        </w:rPr>
      </w:pPr>
      <w:r>
        <w:rPr>
          <w:rFonts w:ascii="Arial" w:hAnsi="Arial" w:cs="Arial"/>
          <w:sz w:val="22"/>
          <w:szCs w:val="22"/>
        </w:rPr>
        <w:t>While you watch, n</w:t>
      </w:r>
      <w:r w:rsidR="00E842FC" w:rsidRPr="004766D4">
        <w:rPr>
          <w:rFonts w:ascii="Arial" w:hAnsi="Arial" w:cs="Arial"/>
          <w:sz w:val="22"/>
          <w:szCs w:val="22"/>
        </w:rPr>
        <w:t>ote where each class of diuretics acts on the renal tubule, and which channel type or receptor is inhibited.</w:t>
      </w:r>
    </w:p>
    <w:p w:rsidR="00E842FC" w:rsidRDefault="00E842FC" w:rsidP="00B073B8">
      <w:pPr>
        <w:ind w:left="360"/>
        <w:rPr>
          <w:rFonts w:ascii="Arial" w:hAnsi="Arial" w:cs="Arial"/>
          <w:sz w:val="22"/>
          <w:szCs w:val="22"/>
        </w:rPr>
      </w:pPr>
    </w:p>
    <w:p w:rsidR="007343B5" w:rsidRPr="007343B5" w:rsidRDefault="007343B5" w:rsidP="00B073B8">
      <w:pPr>
        <w:ind w:left="360"/>
        <w:rPr>
          <w:rFonts w:ascii="Arial" w:hAnsi="Arial" w:cs="Arial"/>
          <w:color w:val="C0504D" w:themeColor="accent2"/>
          <w:sz w:val="22"/>
          <w:szCs w:val="22"/>
        </w:rPr>
      </w:pPr>
      <w:r w:rsidRPr="007343B5">
        <w:rPr>
          <w:rFonts w:ascii="Arial" w:hAnsi="Arial" w:cs="Arial"/>
          <w:color w:val="C0504D" w:themeColor="accent2"/>
          <w:sz w:val="22"/>
          <w:szCs w:val="22"/>
        </w:rPr>
        <w:t xml:space="preserve">URL for underlined text:  </w:t>
      </w:r>
      <w:hyperlink r:id="rId39" w:history="1">
        <w:r w:rsidRPr="007343B5">
          <w:rPr>
            <w:rStyle w:val="Hyperlink"/>
            <w:rFonts w:ascii="Arial" w:hAnsi="Arial" w:cs="Arial"/>
            <w:color w:val="C0504D" w:themeColor="accent2"/>
            <w:sz w:val="22"/>
            <w:szCs w:val="22"/>
          </w:rPr>
          <w:t>http://pharmamotion.com.ar/video-animation-on-renal-physiology-and-diuretics-mechanism-of-action/</w:t>
        </w:r>
      </w:hyperlink>
    </w:p>
    <w:p w:rsidR="007343B5" w:rsidRPr="00CF5EA5" w:rsidRDefault="007343B5" w:rsidP="00B073B8">
      <w:pPr>
        <w:ind w:left="360"/>
        <w:rPr>
          <w:rFonts w:ascii="Arial" w:hAnsi="Arial" w:cs="Arial"/>
          <w:color w:val="C0504D" w:themeColor="accent2"/>
          <w:sz w:val="22"/>
          <w:szCs w:val="22"/>
        </w:rPr>
      </w:pPr>
      <w:r w:rsidRPr="00CF5EA5">
        <w:rPr>
          <w:rFonts w:ascii="Arial" w:hAnsi="Arial" w:cs="Arial"/>
          <w:color w:val="C0504D" w:themeColor="accent2"/>
          <w:sz w:val="22"/>
          <w:szCs w:val="22"/>
        </w:rPr>
        <w:t>End web resources</w:t>
      </w:r>
    </w:p>
    <w:p w:rsidR="007343B5" w:rsidRDefault="007343B5" w:rsidP="00B073B8">
      <w:pPr>
        <w:ind w:left="360"/>
        <w:rPr>
          <w:rFonts w:ascii="Arial" w:hAnsi="Arial" w:cs="Arial"/>
          <w:sz w:val="22"/>
          <w:szCs w:val="22"/>
        </w:rPr>
      </w:pPr>
    </w:p>
    <w:p w:rsidR="00E842FC" w:rsidRPr="004766D4" w:rsidRDefault="00E842FC" w:rsidP="00392C97">
      <w:pPr>
        <w:pStyle w:val="ListParagraph"/>
        <w:ind w:left="360"/>
        <w:rPr>
          <w:rFonts w:ascii="Arial" w:hAnsi="Arial" w:cs="Arial"/>
          <w:sz w:val="22"/>
          <w:szCs w:val="22"/>
        </w:rPr>
      </w:pPr>
      <w:r w:rsidRPr="004766D4">
        <w:rPr>
          <w:rFonts w:ascii="Arial" w:hAnsi="Arial" w:cs="Arial"/>
          <w:sz w:val="22"/>
          <w:szCs w:val="22"/>
        </w:rPr>
        <w:t xml:space="preserve">Patients on diuretics are at </w:t>
      </w:r>
      <w:r w:rsidRPr="00433C95">
        <w:rPr>
          <w:rFonts w:ascii="Arial" w:hAnsi="Arial" w:cs="Arial"/>
          <w:b/>
          <w:sz w:val="22"/>
          <w:szCs w:val="22"/>
        </w:rPr>
        <w:t>risk for fluid and electrolyte imbalances</w:t>
      </w:r>
      <w:r w:rsidRPr="004766D4">
        <w:rPr>
          <w:rFonts w:ascii="Arial" w:hAnsi="Arial" w:cs="Arial"/>
          <w:sz w:val="22"/>
          <w:szCs w:val="22"/>
        </w:rPr>
        <w:t xml:space="preserve">. If a patient </w:t>
      </w:r>
      <w:r w:rsidR="00E305B1" w:rsidRPr="004766D4">
        <w:rPr>
          <w:rFonts w:ascii="Arial" w:hAnsi="Arial" w:cs="Arial"/>
          <w:sz w:val="22"/>
          <w:szCs w:val="22"/>
        </w:rPr>
        <w:t xml:space="preserve">who is taking diuretics </w:t>
      </w:r>
      <w:r w:rsidRPr="004766D4">
        <w:rPr>
          <w:rFonts w:ascii="Arial" w:hAnsi="Arial" w:cs="Arial"/>
          <w:sz w:val="22"/>
          <w:szCs w:val="22"/>
        </w:rPr>
        <w:t xml:space="preserve">is to be fasting for a nuclear medicine test, be aware for signs of fluid deficit (dehydration), such as fatigue, weakness, dizziness and confusion. Electrolyte imbalances tend to occur over a longer period of time and include hyponatremia (low blood sodium) and hypokalemia (low blood potassium), which can lead to cardiac arrhythmias. </w:t>
      </w:r>
    </w:p>
    <w:p w:rsidR="00E842FC" w:rsidRPr="004766D4" w:rsidRDefault="00E842FC" w:rsidP="00B073B8">
      <w:pPr>
        <w:ind w:left="360"/>
        <w:rPr>
          <w:rFonts w:ascii="Arial" w:hAnsi="Arial" w:cs="Arial"/>
          <w:sz w:val="22"/>
          <w:szCs w:val="22"/>
        </w:rPr>
      </w:pPr>
    </w:p>
    <w:p w:rsidR="00E842FC" w:rsidRPr="004766D4" w:rsidRDefault="00E842FC" w:rsidP="00B073B8">
      <w:pPr>
        <w:ind w:left="360"/>
        <w:rPr>
          <w:rFonts w:ascii="Arial" w:hAnsi="Arial" w:cs="Arial"/>
          <w:sz w:val="22"/>
          <w:szCs w:val="22"/>
        </w:rPr>
      </w:pPr>
      <w:r w:rsidRPr="004766D4">
        <w:rPr>
          <w:rFonts w:ascii="Arial" w:hAnsi="Arial" w:cs="Arial"/>
          <w:sz w:val="22"/>
          <w:szCs w:val="22"/>
        </w:rPr>
        <w:t xml:space="preserve">In addition to the use of diuretics in the management of heart failure and hypertension, diuretics are used in nuclear medicine in </w:t>
      </w:r>
      <w:r w:rsidRPr="00433C95">
        <w:rPr>
          <w:rFonts w:ascii="Arial" w:hAnsi="Arial" w:cs="Arial"/>
          <w:b/>
          <w:sz w:val="22"/>
          <w:szCs w:val="22"/>
        </w:rPr>
        <w:t>renal imaging</w:t>
      </w:r>
      <w:r w:rsidR="00433C95">
        <w:rPr>
          <w:rFonts w:ascii="Arial" w:hAnsi="Arial" w:cs="Arial"/>
          <w:b/>
          <w:sz w:val="22"/>
          <w:szCs w:val="22"/>
        </w:rPr>
        <w:t xml:space="preserve">; </w:t>
      </w:r>
      <w:r w:rsidR="00433C95" w:rsidRPr="00433C95">
        <w:rPr>
          <w:rFonts w:ascii="Arial" w:hAnsi="Arial" w:cs="Arial"/>
          <w:sz w:val="22"/>
          <w:szCs w:val="22"/>
        </w:rPr>
        <w:t>for</w:t>
      </w:r>
      <w:r w:rsidR="00433C95">
        <w:rPr>
          <w:rFonts w:ascii="Arial" w:hAnsi="Arial" w:cs="Arial"/>
          <w:b/>
          <w:sz w:val="22"/>
          <w:szCs w:val="22"/>
        </w:rPr>
        <w:t xml:space="preserve"> </w:t>
      </w:r>
      <w:r w:rsidR="00433C95">
        <w:rPr>
          <w:rFonts w:ascii="Arial" w:hAnsi="Arial" w:cs="Arial"/>
          <w:sz w:val="22"/>
          <w:szCs w:val="22"/>
        </w:rPr>
        <w:t xml:space="preserve">example, </w:t>
      </w:r>
      <w:r w:rsidRPr="004766D4">
        <w:rPr>
          <w:rFonts w:ascii="Arial" w:hAnsi="Arial" w:cs="Arial"/>
          <w:sz w:val="22"/>
          <w:szCs w:val="22"/>
        </w:rPr>
        <w:t xml:space="preserve">to differentiate between a dilated, obstructed collecting system </w:t>
      </w:r>
      <w:r w:rsidR="00433C95">
        <w:rPr>
          <w:rFonts w:ascii="Arial" w:hAnsi="Arial" w:cs="Arial"/>
          <w:sz w:val="22"/>
          <w:szCs w:val="22"/>
        </w:rPr>
        <w:t>and</w:t>
      </w:r>
      <w:r w:rsidR="00433C95" w:rsidRPr="004766D4">
        <w:rPr>
          <w:rFonts w:ascii="Arial" w:hAnsi="Arial" w:cs="Arial"/>
          <w:sz w:val="22"/>
          <w:szCs w:val="22"/>
        </w:rPr>
        <w:t xml:space="preserve"> </w:t>
      </w:r>
      <w:r w:rsidRPr="004766D4">
        <w:rPr>
          <w:rFonts w:ascii="Arial" w:hAnsi="Arial" w:cs="Arial"/>
          <w:sz w:val="22"/>
          <w:szCs w:val="22"/>
        </w:rPr>
        <w:t xml:space="preserve">a normal one.  </w:t>
      </w:r>
      <w:r w:rsidR="00433C95">
        <w:rPr>
          <w:rFonts w:ascii="Arial" w:hAnsi="Arial" w:cs="Arial"/>
          <w:sz w:val="22"/>
          <w:szCs w:val="22"/>
        </w:rPr>
        <w:t>In this case, t</w:t>
      </w:r>
      <w:r w:rsidRPr="004766D4">
        <w:rPr>
          <w:rFonts w:ascii="Arial" w:hAnsi="Arial" w:cs="Arial"/>
          <w:sz w:val="22"/>
          <w:szCs w:val="22"/>
        </w:rPr>
        <w:t>he obstructed kidney will not increase flow rate after administration of the diuretic, such as furosemide, as observed by functional imaging with radionuclides as a prolonged washout period of the radioactivity.</w:t>
      </w:r>
    </w:p>
    <w:p w:rsidR="00E842FC" w:rsidRDefault="00E842FC" w:rsidP="00B073B8">
      <w:pPr>
        <w:ind w:left="360"/>
        <w:rPr>
          <w:rFonts w:ascii="Arial" w:hAnsi="Arial" w:cs="Arial"/>
          <w:sz w:val="22"/>
          <w:szCs w:val="22"/>
        </w:rPr>
      </w:pPr>
    </w:p>
    <w:p w:rsidR="00CF5EA5" w:rsidRDefault="00CF5EA5" w:rsidP="00B073B8">
      <w:pPr>
        <w:ind w:left="360"/>
        <w:rPr>
          <w:rFonts w:ascii="Arial" w:hAnsi="Arial" w:cs="Arial"/>
          <w:sz w:val="22"/>
          <w:szCs w:val="22"/>
        </w:rPr>
      </w:pPr>
    </w:p>
    <w:p w:rsidR="00CF5EA5" w:rsidRDefault="00CF5EA5" w:rsidP="00B073B8">
      <w:pPr>
        <w:ind w:left="360"/>
        <w:rPr>
          <w:rFonts w:ascii="Arial" w:hAnsi="Arial" w:cs="Arial"/>
          <w:sz w:val="22"/>
          <w:szCs w:val="22"/>
        </w:rPr>
      </w:pPr>
      <w:r>
        <w:rPr>
          <w:rFonts w:ascii="Arial" w:hAnsi="Arial" w:cs="Arial"/>
          <w:sz w:val="22"/>
          <w:szCs w:val="22"/>
        </w:rPr>
        <w:t>(h2) Summary</w:t>
      </w:r>
    </w:p>
    <w:p w:rsidR="00CF5EA5" w:rsidRDefault="00CF5EA5" w:rsidP="00B073B8">
      <w:pPr>
        <w:ind w:left="360"/>
        <w:rPr>
          <w:rFonts w:ascii="Arial" w:hAnsi="Arial" w:cs="Arial"/>
          <w:sz w:val="22"/>
          <w:szCs w:val="22"/>
        </w:rPr>
      </w:pPr>
    </w:p>
    <w:p w:rsidR="00CF5EA5" w:rsidRDefault="00CF5EA5" w:rsidP="00CF5EA5">
      <w:pPr>
        <w:ind w:left="426"/>
        <w:rPr>
          <w:rFonts w:ascii="Arial" w:hAnsi="Arial" w:cs="Arial"/>
          <w:sz w:val="22"/>
          <w:szCs w:val="22"/>
        </w:rPr>
      </w:pPr>
      <w:r w:rsidRPr="00CF5EA5">
        <w:rPr>
          <w:rFonts w:ascii="Arial" w:hAnsi="Arial" w:cs="Arial"/>
          <w:bCs/>
          <w:sz w:val="22"/>
          <w:szCs w:val="22"/>
        </w:rPr>
        <w:t>To</w:t>
      </w:r>
      <w:r w:rsidRPr="00CF5EA5">
        <w:rPr>
          <w:rFonts w:ascii="Arial" w:hAnsi="Arial" w:cs="Arial"/>
          <w:sz w:val="22"/>
          <w:szCs w:val="22"/>
        </w:rPr>
        <w:t xml:space="preserve"> </w:t>
      </w:r>
      <w:r>
        <w:rPr>
          <w:rFonts w:ascii="Arial" w:hAnsi="Arial" w:cs="Arial"/>
          <w:sz w:val="22"/>
          <w:szCs w:val="22"/>
        </w:rPr>
        <w:t xml:space="preserve">summarize the key points about diuretics that you learned in your readings, go to the PowerPoint presentation </w:t>
      </w:r>
      <w:r w:rsidRPr="00CF5EA5">
        <w:rPr>
          <w:rFonts w:ascii="Arial" w:hAnsi="Arial" w:cs="Arial"/>
          <w:sz w:val="22"/>
          <w:szCs w:val="22"/>
          <w:u w:val="single"/>
        </w:rPr>
        <w:t>Diuretics</w:t>
      </w:r>
      <w:r>
        <w:rPr>
          <w:rFonts w:ascii="Arial" w:hAnsi="Arial" w:cs="Arial"/>
          <w:sz w:val="22"/>
          <w:szCs w:val="22"/>
        </w:rPr>
        <w:t>.</w:t>
      </w:r>
    </w:p>
    <w:p w:rsidR="00CF5EA5" w:rsidRDefault="00CF5EA5" w:rsidP="00CF5EA5">
      <w:pPr>
        <w:ind w:left="426"/>
        <w:rPr>
          <w:rFonts w:ascii="Arial" w:hAnsi="Arial" w:cs="Arial"/>
          <w:sz w:val="22"/>
          <w:szCs w:val="22"/>
        </w:rPr>
      </w:pPr>
    </w:p>
    <w:p w:rsidR="00CF5EA5" w:rsidRPr="00CF5EA5" w:rsidRDefault="00CF5EA5" w:rsidP="00CF5EA5">
      <w:pPr>
        <w:ind w:left="426"/>
        <w:rPr>
          <w:rFonts w:ascii="Arial" w:hAnsi="Arial" w:cs="Arial"/>
          <w:color w:val="C0504D" w:themeColor="accent2"/>
          <w:sz w:val="22"/>
          <w:szCs w:val="22"/>
        </w:rPr>
      </w:pPr>
      <w:r w:rsidRPr="00CF5EA5">
        <w:rPr>
          <w:rFonts w:ascii="Arial" w:hAnsi="Arial" w:cs="Arial"/>
          <w:color w:val="C0504D" w:themeColor="accent2"/>
          <w:sz w:val="22"/>
          <w:szCs w:val="22"/>
        </w:rPr>
        <w:t>Link to PowerPoint presentation</w:t>
      </w:r>
    </w:p>
    <w:p w:rsidR="00CF5EA5" w:rsidRDefault="00CF5EA5" w:rsidP="00CF5EA5">
      <w:pPr>
        <w:ind w:left="360"/>
        <w:rPr>
          <w:rFonts w:ascii="Arial" w:hAnsi="Arial" w:cs="Arial"/>
          <w:sz w:val="22"/>
          <w:szCs w:val="22"/>
        </w:rPr>
      </w:pPr>
    </w:p>
    <w:p w:rsidR="00CF5EA5" w:rsidRDefault="00CF5EA5" w:rsidP="00CF5EA5">
      <w:pPr>
        <w:ind w:left="360"/>
        <w:rPr>
          <w:rFonts w:ascii="Arial" w:hAnsi="Arial" w:cs="Arial"/>
          <w:sz w:val="22"/>
          <w:szCs w:val="22"/>
        </w:rPr>
      </w:pPr>
    </w:p>
    <w:p w:rsidR="00433C95" w:rsidRPr="002A5788" w:rsidRDefault="00433C95" w:rsidP="00433C95">
      <w:pPr>
        <w:pStyle w:val="ListParagraph"/>
        <w:ind w:left="360"/>
        <w:rPr>
          <w:rFonts w:ascii="Arial" w:hAnsi="Arial" w:cs="Arial"/>
          <w:color w:val="C0504D" w:themeColor="accent2"/>
          <w:sz w:val="22"/>
          <w:szCs w:val="22"/>
        </w:rPr>
      </w:pPr>
      <w:r>
        <w:rPr>
          <w:rFonts w:ascii="Arial" w:hAnsi="Arial" w:cs="Arial"/>
          <w:color w:val="C0504D" w:themeColor="accent2"/>
          <w:sz w:val="22"/>
          <w:szCs w:val="22"/>
        </w:rPr>
        <w:t>Self-test</w:t>
      </w:r>
      <w:r w:rsidR="00CF5EA5">
        <w:rPr>
          <w:rFonts w:ascii="Arial" w:hAnsi="Arial" w:cs="Arial"/>
          <w:color w:val="C0504D" w:themeColor="accent2"/>
          <w:sz w:val="22"/>
          <w:szCs w:val="22"/>
        </w:rPr>
        <w:t xml:space="preserve"> icon</w:t>
      </w:r>
    </w:p>
    <w:p w:rsidR="00433C95" w:rsidRDefault="00433C95" w:rsidP="00433C95">
      <w:pPr>
        <w:pStyle w:val="ListParagraph"/>
        <w:numPr>
          <w:ilvl w:val="0"/>
          <w:numId w:val="30"/>
        </w:numPr>
        <w:rPr>
          <w:rFonts w:ascii="Arial" w:hAnsi="Arial" w:cs="Arial"/>
          <w:sz w:val="22"/>
          <w:szCs w:val="22"/>
        </w:rPr>
      </w:pPr>
      <w:r>
        <w:rPr>
          <w:rFonts w:ascii="Arial" w:hAnsi="Arial" w:cs="Arial"/>
          <w:sz w:val="22"/>
          <w:szCs w:val="22"/>
        </w:rPr>
        <w:t>You are now ready to test your knowledge of diuretics. To do that:</w:t>
      </w:r>
    </w:p>
    <w:p w:rsidR="00433C95" w:rsidRDefault="00433C95" w:rsidP="00433C95">
      <w:pPr>
        <w:pStyle w:val="ListParagraph"/>
        <w:numPr>
          <w:ilvl w:val="1"/>
          <w:numId w:val="30"/>
        </w:numPr>
        <w:rPr>
          <w:rFonts w:ascii="Arial" w:hAnsi="Arial" w:cs="Arial"/>
          <w:sz w:val="22"/>
          <w:szCs w:val="22"/>
        </w:rPr>
      </w:pPr>
      <w:r>
        <w:rPr>
          <w:rFonts w:ascii="Arial" w:hAnsi="Arial" w:cs="Arial"/>
          <w:sz w:val="22"/>
          <w:szCs w:val="22"/>
        </w:rPr>
        <w:t xml:space="preserve">Answer Case Study questions 2-4 on page 287 of the textbook </w:t>
      </w:r>
      <w:r w:rsidRPr="00EF75BE">
        <w:rPr>
          <w:rFonts w:ascii="Arial" w:hAnsi="Arial" w:cs="Arial"/>
          <w:i/>
          <w:iCs/>
          <w:sz w:val="22"/>
          <w:szCs w:val="22"/>
        </w:rPr>
        <w:t>Pharmacology for Health Professional</w:t>
      </w:r>
      <w:r>
        <w:rPr>
          <w:rFonts w:ascii="Arial" w:hAnsi="Arial" w:cs="Arial"/>
          <w:i/>
          <w:iCs/>
          <w:sz w:val="22"/>
          <w:szCs w:val="22"/>
        </w:rPr>
        <w:t>s</w:t>
      </w:r>
      <w:r>
        <w:rPr>
          <w:rFonts w:ascii="Arial" w:hAnsi="Arial" w:cs="Arial"/>
          <w:sz w:val="22"/>
          <w:szCs w:val="22"/>
        </w:rPr>
        <w:t xml:space="preserve">. </w:t>
      </w:r>
    </w:p>
    <w:p w:rsidR="00433C95" w:rsidRDefault="00433C95" w:rsidP="00433C95">
      <w:pPr>
        <w:pStyle w:val="ListParagraph"/>
        <w:ind w:left="360"/>
        <w:rPr>
          <w:rFonts w:ascii="Arial" w:hAnsi="Arial" w:cs="Arial"/>
          <w:sz w:val="22"/>
          <w:szCs w:val="22"/>
        </w:rPr>
      </w:pPr>
    </w:p>
    <w:p w:rsidR="00433C95" w:rsidRDefault="00433C95" w:rsidP="00433C95">
      <w:pPr>
        <w:pStyle w:val="ListParagraph"/>
        <w:numPr>
          <w:ilvl w:val="0"/>
          <w:numId w:val="30"/>
        </w:numPr>
        <w:rPr>
          <w:rFonts w:ascii="Arial" w:hAnsi="Arial" w:cs="Arial"/>
          <w:sz w:val="22"/>
          <w:szCs w:val="22"/>
        </w:rPr>
      </w:pPr>
      <w:r>
        <w:rPr>
          <w:rFonts w:ascii="Arial" w:hAnsi="Arial" w:cs="Arial"/>
          <w:sz w:val="22"/>
          <w:szCs w:val="22"/>
        </w:rPr>
        <w:t xml:space="preserve">Then take this short mini, </w:t>
      </w:r>
      <w:r w:rsidRPr="008C7AF6">
        <w:rPr>
          <w:rFonts w:ascii="Arial" w:hAnsi="Arial" w:cs="Arial"/>
          <w:sz w:val="22"/>
          <w:szCs w:val="22"/>
          <w:u w:val="single"/>
        </w:rPr>
        <w:t>online self-test</w:t>
      </w:r>
      <w:r>
        <w:rPr>
          <w:rFonts w:ascii="Arial" w:hAnsi="Arial" w:cs="Arial"/>
          <w:sz w:val="22"/>
          <w:szCs w:val="22"/>
        </w:rPr>
        <w:t>.</w:t>
      </w:r>
    </w:p>
    <w:p w:rsidR="00433C95" w:rsidRPr="004766D4" w:rsidRDefault="00433C95" w:rsidP="00B073B8">
      <w:pPr>
        <w:ind w:left="360"/>
        <w:rPr>
          <w:rFonts w:ascii="Arial" w:hAnsi="Arial" w:cs="Arial"/>
          <w:sz w:val="22"/>
          <w:szCs w:val="22"/>
        </w:rPr>
      </w:pPr>
    </w:p>
    <w:p w:rsidR="00433C95" w:rsidRPr="00433C95" w:rsidRDefault="00433C95" w:rsidP="00B073B8">
      <w:pPr>
        <w:ind w:left="360"/>
        <w:rPr>
          <w:rFonts w:ascii="Arial" w:hAnsi="Arial" w:cs="Arial"/>
          <w:color w:val="C0504D" w:themeColor="accent2"/>
          <w:sz w:val="22"/>
          <w:szCs w:val="22"/>
        </w:rPr>
      </w:pPr>
      <w:r>
        <w:rPr>
          <w:rFonts w:ascii="Arial" w:hAnsi="Arial" w:cs="Arial"/>
          <w:color w:val="C0504D" w:themeColor="accent2"/>
          <w:sz w:val="22"/>
          <w:szCs w:val="22"/>
        </w:rPr>
        <w:t>Paul, link to the self-test.</w:t>
      </w:r>
    </w:p>
    <w:p w:rsidR="00E842FC" w:rsidRPr="004766D4" w:rsidRDefault="00E842FC" w:rsidP="00B073B8">
      <w:pPr>
        <w:ind w:left="360"/>
        <w:rPr>
          <w:rFonts w:ascii="Arial" w:hAnsi="Arial" w:cs="Arial"/>
          <w:sz w:val="22"/>
          <w:szCs w:val="22"/>
        </w:rPr>
      </w:pPr>
    </w:p>
    <w:p w:rsidR="00E842FC" w:rsidRPr="00433C95" w:rsidRDefault="00433C95" w:rsidP="00B073B8">
      <w:pPr>
        <w:ind w:left="360"/>
        <w:rPr>
          <w:rFonts w:ascii="Arial" w:hAnsi="Arial" w:cs="Arial"/>
          <w:color w:val="C0504D" w:themeColor="accent2"/>
          <w:sz w:val="22"/>
          <w:szCs w:val="22"/>
        </w:rPr>
      </w:pPr>
      <w:r w:rsidRPr="00433C95">
        <w:rPr>
          <w:rFonts w:ascii="Arial" w:hAnsi="Arial" w:cs="Arial"/>
          <w:color w:val="C0504D" w:themeColor="accent2"/>
          <w:sz w:val="22"/>
          <w:szCs w:val="22"/>
        </w:rPr>
        <w:t>Questions for self-test</w:t>
      </w:r>
    </w:p>
    <w:p w:rsidR="00E842FC" w:rsidRPr="004766D4" w:rsidRDefault="00E842FC" w:rsidP="00341118">
      <w:pPr>
        <w:numPr>
          <w:ilvl w:val="0"/>
          <w:numId w:val="19"/>
        </w:numPr>
        <w:rPr>
          <w:rFonts w:ascii="Arial" w:hAnsi="Arial" w:cs="Arial"/>
          <w:sz w:val="22"/>
          <w:szCs w:val="22"/>
        </w:rPr>
      </w:pPr>
      <w:r w:rsidRPr="004766D4">
        <w:rPr>
          <w:rFonts w:ascii="Arial" w:hAnsi="Arial" w:cs="Arial"/>
          <w:sz w:val="22"/>
          <w:szCs w:val="22"/>
        </w:rPr>
        <w:t>What are the main adverse effects of furosemide?</w:t>
      </w:r>
      <w:r w:rsidR="00894DBE">
        <w:rPr>
          <w:rFonts w:ascii="Arial" w:hAnsi="Arial" w:cs="Arial"/>
          <w:sz w:val="22"/>
          <w:szCs w:val="22"/>
        </w:rPr>
        <w:t xml:space="preserve"> (Select all that apply).</w:t>
      </w:r>
    </w:p>
    <w:p w:rsidR="00E842FC" w:rsidRDefault="00E842FC" w:rsidP="00341118">
      <w:pPr>
        <w:numPr>
          <w:ilvl w:val="1"/>
          <w:numId w:val="19"/>
        </w:numPr>
        <w:rPr>
          <w:rFonts w:ascii="Arial" w:hAnsi="Arial" w:cs="Arial"/>
          <w:sz w:val="22"/>
          <w:szCs w:val="22"/>
        </w:rPr>
      </w:pPr>
      <w:r w:rsidRPr="004766D4">
        <w:rPr>
          <w:rFonts w:ascii="Arial" w:hAnsi="Arial" w:cs="Arial"/>
          <w:sz w:val="22"/>
          <w:szCs w:val="22"/>
        </w:rPr>
        <w:t>Postural or orthostatic hypotension</w:t>
      </w:r>
    </w:p>
    <w:p w:rsidR="00E842FC" w:rsidRDefault="00E842FC" w:rsidP="00341118">
      <w:pPr>
        <w:numPr>
          <w:ilvl w:val="1"/>
          <w:numId w:val="19"/>
        </w:numPr>
        <w:rPr>
          <w:rFonts w:ascii="Arial" w:hAnsi="Arial" w:cs="Arial"/>
          <w:sz w:val="22"/>
          <w:szCs w:val="22"/>
        </w:rPr>
      </w:pPr>
      <w:r w:rsidRPr="004766D4">
        <w:rPr>
          <w:rFonts w:ascii="Arial" w:hAnsi="Arial" w:cs="Arial"/>
          <w:sz w:val="22"/>
          <w:szCs w:val="22"/>
        </w:rPr>
        <w:t>Nausea and vomiting</w:t>
      </w:r>
    </w:p>
    <w:p w:rsidR="00E842FC" w:rsidRDefault="00E842FC" w:rsidP="00341118">
      <w:pPr>
        <w:numPr>
          <w:ilvl w:val="1"/>
          <w:numId w:val="19"/>
        </w:numPr>
        <w:rPr>
          <w:rFonts w:ascii="Arial" w:hAnsi="Arial" w:cs="Arial"/>
          <w:sz w:val="22"/>
          <w:szCs w:val="22"/>
        </w:rPr>
      </w:pPr>
      <w:r w:rsidRPr="004766D4">
        <w:rPr>
          <w:rFonts w:ascii="Arial" w:hAnsi="Arial" w:cs="Arial"/>
          <w:sz w:val="22"/>
          <w:szCs w:val="22"/>
        </w:rPr>
        <w:t>Photosensitivity</w:t>
      </w:r>
    </w:p>
    <w:p w:rsidR="00E842FC" w:rsidRDefault="00E842FC" w:rsidP="00341118">
      <w:pPr>
        <w:numPr>
          <w:ilvl w:val="1"/>
          <w:numId w:val="19"/>
        </w:numPr>
        <w:rPr>
          <w:rFonts w:ascii="Arial" w:hAnsi="Arial" w:cs="Arial"/>
          <w:sz w:val="22"/>
          <w:szCs w:val="22"/>
        </w:rPr>
      </w:pPr>
      <w:r w:rsidRPr="004766D4">
        <w:rPr>
          <w:rFonts w:ascii="Arial" w:hAnsi="Arial" w:cs="Arial"/>
          <w:sz w:val="22"/>
          <w:szCs w:val="22"/>
        </w:rPr>
        <w:t>Glucose in the urine</w:t>
      </w:r>
    </w:p>
    <w:p w:rsidR="00DE2765" w:rsidRDefault="00DE2765" w:rsidP="00433C95">
      <w:pPr>
        <w:ind w:left="709"/>
        <w:rPr>
          <w:rFonts w:ascii="Arial" w:hAnsi="Arial" w:cs="Arial"/>
          <w:sz w:val="22"/>
          <w:szCs w:val="22"/>
        </w:rPr>
      </w:pPr>
    </w:p>
    <w:p w:rsidR="00894DBE" w:rsidRDefault="00894DBE" w:rsidP="00433C95">
      <w:pPr>
        <w:ind w:left="709"/>
        <w:rPr>
          <w:rFonts w:ascii="Arial" w:hAnsi="Arial" w:cs="Arial"/>
          <w:sz w:val="22"/>
          <w:szCs w:val="22"/>
        </w:rPr>
      </w:pPr>
      <w:r>
        <w:rPr>
          <w:rFonts w:ascii="Arial" w:hAnsi="Arial" w:cs="Arial"/>
          <w:sz w:val="22"/>
          <w:szCs w:val="22"/>
        </w:rPr>
        <w:t xml:space="preserve">Correct answer: a b c </w:t>
      </w:r>
      <w:r w:rsidR="00763D4A">
        <w:rPr>
          <w:rFonts w:ascii="Arial" w:hAnsi="Arial" w:cs="Arial"/>
          <w:sz w:val="22"/>
          <w:szCs w:val="22"/>
        </w:rPr>
        <w:t>and d</w:t>
      </w:r>
    </w:p>
    <w:p w:rsidR="00894DBE" w:rsidRDefault="00894DBE" w:rsidP="00433C95">
      <w:pPr>
        <w:ind w:left="709"/>
        <w:rPr>
          <w:rFonts w:ascii="Arial" w:hAnsi="Arial" w:cs="Arial"/>
          <w:sz w:val="22"/>
          <w:szCs w:val="22"/>
        </w:rPr>
      </w:pPr>
    </w:p>
    <w:p w:rsidR="00894DBE" w:rsidRDefault="00894DBE" w:rsidP="00433C95">
      <w:pPr>
        <w:ind w:left="709"/>
        <w:rPr>
          <w:rFonts w:ascii="Arial" w:hAnsi="Arial" w:cs="Arial"/>
          <w:sz w:val="22"/>
          <w:szCs w:val="22"/>
        </w:rPr>
      </w:pPr>
      <w:r>
        <w:rPr>
          <w:rFonts w:ascii="Arial" w:hAnsi="Arial" w:cs="Arial"/>
          <w:sz w:val="22"/>
          <w:szCs w:val="22"/>
        </w:rPr>
        <w:t xml:space="preserve">Feedback for correct: </w:t>
      </w:r>
      <w:r w:rsidR="00F5204F">
        <w:rPr>
          <w:rFonts w:ascii="Arial" w:hAnsi="Arial" w:cs="Arial"/>
          <w:sz w:val="22"/>
          <w:szCs w:val="22"/>
        </w:rPr>
        <w:t>You chose all of the options. Well done! They are all main adverse effects of furosemide.</w:t>
      </w:r>
    </w:p>
    <w:p w:rsidR="00F5204F" w:rsidRDefault="00F5204F" w:rsidP="00433C95">
      <w:pPr>
        <w:ind w:left="709"/>
        <w:rPr>
          <w:rFonts w:ascii="Arial" w:hAnsi="Arial" w:cs="Arial"/>
          <w:sz w:val="22"/>
          <w:szCs w:val="22"/>
        </w:rPr>
      </w:pPr>
    </w:p>
    <w:p w:rsidR="00F5204F" w:rsidRDefault="00F5204F" w:rsidP="00433C95">
      <w:pPr>
        <w:ind w:left="709"/>
        <w:rPr>
          <w:rFonts w:ascii="Arial" w:hAnsi="Arial" w:cs="Arial"/>
          <w:sz w:val="22"/>
          <w:szCs w:val="22"/>
        </w:rPr>
      </w:pPr>
      <w:r>
        <w:rPr>
          <w:rFonts w:ascii="Arial" w:hAnsi="Arial" w:cs="Arial"/>
          <w:sz w:val="22"/>
          <w:szCs w:val="22"/>
        </w:rPr>
        <w:t xml:space="preserve">Feedback for incorrect:  Hmmm… </w:t>
      </w:r>
      <w:r w:rsidR="00763D4A">
        <w:rPr>
          <w:rFonts w:ascii="Arial" w:hAnsi="Arial" w:cs="Arial"/>
          <w:sz w:val="22"/>
          <w:szCs w:val="22"/>
        </w:rPr>
        <w:t xml:space="preserve">You should have selected all the options, as they are all main adverse effects of furosemide. </w:t>
      </w:r>
    </w:p>
    <w:p w:rsidR="00F5204F" w:rsidRDefault="00F5204F" w:rsidP="00433C95">
      <w:pPr>
        <w:ind w:left="709"/>
        <w:rPr>
          <w:rFonts w:ascii="Arial" w:hAnsi="Arial" w:cs="Arial"/>
          <w:sz w:val="22"/>
          <w:szCs w:val="22"/>
        </w:rPr>
      </w:pPr>
    </w:p>
    <w:p w:rsidR="00F5204F" w:rsidRPr="004766D4" w:rsidRDefault="00F5204F" w:rsidP="00433C95">
      <w:pPr>
        <w:ind w:left="709"/>
        <w:rPr>
          <w:rFonts w:ascii="Arial" w:hAnsi="Arial" w:cs="Arial"/>
          <w:sz w:val="22"/>
          <w:szCs w:val="22"/>
        </w:rPr>
      </w:pPr>
    </w:p>
    <w:p w:rsidR="00E842FC" w:rsidRPr="004766D4" w:rsidRDefault="00E842FC" w:rsidP="002B090F">
      <w:pPr>
        <w:numPr>
          <w:ilvl w:val="0"/>
          <w:numId w:val="19"/>
        </w:numPr>
        <w:rPr>
          <w:rFonts w:ascii="Arial" w:hAnsi="Arial" w:cs="Arial"/>
          <w:sz w:val="22"/>
          <w:szCs w:val="22"/>
        </w:rPr>
      </w:pPr>
      <w:r w:rsidRPr="004766D4">
        <w:rPr>
          <w:rFonts w:ascii="Arial" w:hAnsi="Arial" w:cs="Arial"/>
          <w:sz w:val="22"/>
          <w:szCs w:val="22"/>
        </w:rPr>
        <w:t>What are the main adverse effects of spironolactone?</w:t>
      </w:r>
    </w:p>
    <w:p w:rsidR="00E842FC" w:rsidRDefault="00E842FC" w:rsidP="0032012B">
      <w:pPr>
        <w:numPr>
          <w:ilvl w:val="1"/>
          <w:numId w:val="19"/>
        </w:numPr>
        <w:rPr>
          <w:rFonts w:ascii="Arial" w:hAnsi="Arial" w:cs="Arial"/>
          <w:sz w:val="22"/>
          <w:szCs w:val="22"/>
        </w:rPr>
      </w:pPr>
      <w:r w:rsidRPr="004766D4">
        <w:rPr>
          <w:rFonts w:ascii="Arial" w:hAnsi="Arial" w:cs="Arial"/>
          <w:sz w:val="22"/>
          <w:szCs w:val="22"/>
        </w:rPr>
        <w:t>Hyperkalemia</w:t>
      </w:r>
    </w:p>
    <w:p w:rsidR="00E842FC" w:rsidRDefault="00E842FC" w:rsidP="0032012B">
      <w:pPr>
        <w:numPr>
          <w:ilvl w:val="1"/>
          <w:numId w:val="19"/>
        </w:numPr>
        <w:rPr>
          <w:rFonts w:ascii="Arial" w:hAnsi="Arial" w:cs="Arial"/>
          <w:sz w:val="22"/>
          <w:szCs w:val="22"/>
        </w:rPr>
      </w:pPr>
      <w:r w:rsidRPr="004766D4">
        <w:rPr>
          <w:rFonts w:ascii="Arial" w:hAnsi="Arial" w:cs="Arial"/>
          <w:sz w:val="22"/>
          <w:szCs w:val="22"/>
        </w:rPr>
        <w:t>Sleepiness, lethargy</w:t>
      </w:r>
    </w:p>
    <w:p w:rsidR="00E842FC" w:rsidRDefault="00E842FC" w:rsidP="0032012B">
      <w:pPr>
        <w:numPr>
          <w:ilvl w:val="1"/>
          <w:numId w:val="19"/>
        </w:numPr>
        <w:rPr>
          <w:rFonts w:ascii="Arial" w:hAnsi="Arial" w:cs="Arial"/>
          <w:sz w:val="22"/>
          <w:szCs w:val="22"/>
        </w:rPr>
      </w:pPr>
      <w:r w:rsidRPr="004766D4">
        <w:rPr>
          <w:rFonts w:ascii="Arial" w:hAnsi="Arial" w:cs="Arial"/>
          <w:sz w:val="22"/>
          <w:szCs w:val="22"/>
        </w:rPr>
        <w:t>Diarrhea</w:t>
      </w:r>
    </w:p>
    <w:p w:rsidR="00E842FC" w:rsidRDefault="00E842FC" w:rsidP="0032012B">
      <w:pPr>
        <w:numPr>
          <w:ilvl w:val="1"/>
          <w:numId w:val="19"/>
        </w:numPr>
        <w:rPr>
          <w:rFonts w:ascii="Arial" w:hAnsi="Arial" w:cs="Arial"/>
          <w:sz w:val="22"/>
          <w:szCs w:val="22"/>
        </w:rPr>
      </w:pPr>
      <w:r w:rsidRPr="004766D4">
        <w:rPr>
          <w:rFonts w:ascii="Arial" w:hAnsi="Arial" w:cs="Arial"/>
          <w:sz w:val="22"/>
          <w:szCs w:val="22"/>
        </w:rPr>
        <w:t>Rash</w:t>
      </w:r>
    </w:p>
    <w:p w:rsidR="00E842FC" w:rsidRDefault="00E842FC" w:rsidP="0032012B">
      <w:pPr>
        <w:ind w:left="1080"/>
        <w:rPr>
          <w:rFonts w:ascii="Arial" w:hAnsi="Arial" w:cs="Arial"/>
          <w:sz w:val="22"/>
          <w:szCs w:val="22"/>
        </w:rPr>
      </w:pPr>
    </w:p>
    <w:p w:rsidR="00763D4A" w:rsidRDefault="00763D4A" w:rsidP="00763D4A">
      <w:pPr>
        <w:ind w:left="709"/>
        <w:rPr>
          <w:rFonts w:ascii="Arial" w:hAnsi="Arial" w:cs="Arial"/>
          <w:sz w:val="22"/>
          <w:szCs w:val="22"/>
        </w:rPr>
      </w:pPr>
      <w:r>
        <w:rPr>
          <w:rFonts w:ascii="Arial" w:hAnsi="Arial" w:cs="Arial"/>
          <w:sz w:val="22"/>
          <w:szCs w:val="22"/>
        </w:rPr>
        <w:t>Correct answer: a b c and d</w:t>
      </w:r>
    </w:p>
    <w:p w:rsidR="00763D4A" w:rsidRDefault="00763D4A" w:rsidP="00763D4A">
      <w:pPr>
        <w:ind w:left="709"/>
        <w:rPr>
          <w:rFonts w:ascii="Arial" w:hAnsi="Arial" w:cs="Arial"/>
          <w:sz w:val="22"/>
          <w:szCs w:val="22"/>
        </w:rPr>
      </w:pPr>
    </w:p>
    <w:p w:rsidR="00763D4A" w:rsidRDefault="00763D4A" w:rsidP="00763D4A">
      <w:pPr>
        <w:ind w:left="709"/>
        <w:rPr>
          <w:rFonts w:ascii="Arial" w:hAnsi="Arial" w:cs="Arial"/>
          <w:sz w:val="22"/>
          <w:szCs w:val="22"/>
        </w:rPr>
      </w:pPr>
      <w:r>
        <w:rPr>
          <w:rFonts w:ascii="Arial" w:hAnsi="Arial" w:cs="Arial"/>
          <w:sz w:val="22"/>
          <w:szCs w:val="22"/>
        </w:rPr>
        <w:t xml:space="preserve">Feedback for correct: You chose all of the options. Well done! They are all main adverse effects of </w:t>
      </w:r>
      <w:r w:rsidRPr="004766D4">
        <w:rPr>
          <w:rFonts w:ascii="Arial" w:hAnsi="Arial" w:cs="Arial"/>
          <w:sz w:val="22"/>
          <w:szCs w:val="22"/>
        </w:rPr>
        <w:t>spironolactone</w:t>
      </w:r>
      <w:r>
        <w:rPr>
          <w:rFonts w:ascii="Arial" w:hAnsi="Arial" w:cs="Arial"/>
          <w:sz w:val="22"/>
          <w:szCs w:val="22"/>
        </w:rPr>
        <w:t>.</w:t>
      </w:r>
    </w:p>
    <w:p w:rsidR="00763D4A" w:rsidRDefault="00763D4A" w:rsidP="00763D4A">
      <w:pPr>
        <w:ind w:left="709"/>
        <w:rPr>
          <w:rFonts w:ascii="Arial" w:hAnsi="Arial" w:cs="Arial"/>
          <w:sz w:val="22"/>
          <w:szCs w:val="22"/>
        </w:rPr>
      </w:pPr>
    </w:p>
    <w:p w:rsidR="00763D4A" w:rsidRDefault="00763D4A" w:rsidP="00763D4A">
      <w:pPr>
        <w:ind w:left="709"/>
        <w:rPr>
          <w:rFonts w:ascii="Arial" w:hAnsi="Arial" w:cs="Arial"/>
          <w:sz w:val="22"/>
          <w:szCs w:val="22"/>
        </w:rPr>
      </w:pPr>
      <w:r>
        <w:rPr>
          <w:rFonts w:ascii="Arial" w:hAnsi="Arial" w:cs="Arial"/>
          <w:sz w:val="22"/>
          <w:szCs w:val="22"/>
        </w:rPr>
        <w:t xml:space="preserve">Feedback for incorrect:  Hmmm… You should have selected all the options, as they are all main adverse effects of </w:t>
      </w:r>
      <w:r w:rsidRPr="004766D4">
        <w:rPr>
          <w:rFonts w:ascii="Arial" w:hAnsi="Arial" w:cs="Arial"/>
          <w:sz w:val="22"/>
          <w:szCs w:val="22"/>
        </w:rPr>
        <w:t>spironolactone</w:t>
      </w:r>
      <w:r>
        <w:rPr>
          <w:rFonts w:ascii="Arial" w:hAnsi="Arial" w:cs="Arial"/>
          <w:sz w:val="22"/>
          <w:szCs w:val="22"/>
        </w:rPr>
        <w:t xml:space="preserve">. </w:t>
      </w:r>
    </w:p>
    <w:p w:rsidR="00763D4A" w:rsidRPr="004766D4" w:rsidRDefault="00763D4A" w:rsidP="0032012B">
      <w:pPr>
        <w:ind w:left="1080"/>
        <w:rPr>
          <w:rFonts w:ascii="Arial" w:hAnsi="Arial" w:cs="Arial"/>
          <w:sz w:val="22"/>
          <w:szCs w:val="22"/>
        </w:rPr>
      </w:pPr>
    </w:p>
    <w:p w:rsidR="00433C95" w:rsidRPr="00433C95" w:rsidRDefault="00433C95" w:rsidP="001D412A">
      <w:pPr>
        <w:ind w:firstLine="360"/>
        <w:rPr>
          <w:rFonts w:ascii="Arial" w:hAnsi="Arial" w:cs="Arial"/>
          <w:bCs/>
          <w:color w:val="C0504D" w:themeColor="accent2"/>
          <w:sz w:val="22"/>
          <w:szCs w:val="22"/>
        </w:rPr>
      </w:pPr>
      <w:r w:rsidRPr="00433C95">
        <w:rPr>
          <w:rFonts w:ascii="Arial" w:hAnsi="Arial" w:cs="Arial"/>
          <w:bCs/>
          <w:color w:val="C0504D" w:themeColor="accent2"/>
          <w:sz w:val="22"/>
          <w:szCs w:val="22"/>
        </w:rPr>
        <w:t>End self-test</w:t>
      </w:r>
    </w:p>
    <w:p w:rsidR="00433C95" w:rsidRDefault="00433C95" w:rsidP="001D412A">
      <w:pPr>
        <w:ind w:firstLine="360"/>
        <w:rPr>
          <w:rFonts w:ascii="Arial" w:hAnsi="Arial" w:cs="Arial"/>
          <w:b/>
          <w:bCs/>
          <w:sz w:val="22"/>
          <w:szCs w:val="22"/>
        </w:rPr>
      </w:pPr>
    </w:p>
    <w:p w:rsidR="00433C95" w:rsidRDefault="00433C95" w:rsidP="001D412A">
      <w:pPr>
        <w:ind w:firstLine="360"/>
        <w:rPr>
          <w:rFonts w:ascii="Arial" w:hAnsi="Arial" w:cs="Arial"/>
          <w:b/>
          <w:bCs/>
          <w:sz w:val="22"/>
          <w:szCs w:val="22"/>
        </w:rPr>
      </w:pPr>
    </w:p>
    <w:p w:rsidR="00433C95" w:rsidRPr="000A3A25" w:rsidRDefault="00433C95" w:rsidP="00433C95">
      <w:pPr>
        <w:rPr>
          <w:rFonts w:ascii="Arial" w:hAnsi="Arial" w:cs="Arial"/>
          <w:sz w:val="22"/>
          <w:szCs w:val="22"/>
        </w:rPr>
      </w:pPr>
      <w:r>
        <w:rPr>
          <w:rFonts w:ascii="Arial" w:hAnsi="Arial" w:cs="Arial"/>
          <w:b/>
          <w:bCs/>
          <w:sz w:val="22"/>
          <w:szCs w:val="22"/>
        </w:rPr>
        <w:br w:type="page"/>
      </w:r>
      <w:r w:rsidRPr="000A3A25">
        <w:rPr>
          <w:rFonts w:ascii="Arial" w:hAnsi="Arial" w:cs="Arial"/>
          <w:sz w:val="22"/>
          <w:szCs w:val="22"/>
          <w:lang w:val="fr-CA"/>
        </w:rPr>
        <w:t xml:space="preserve">(h1) Module 4 – Unit 7: </w:t>
      </w:r>
      <w:r w:rsidRPr="000A3A25">
        <w:rPr>
          <w:rFonts w:ascii="Arial" w:hAnsi="Arial" w:cs="Arial"/>
          <w:sz w:val="22"/>
          <w:szCs w:val="22"/>
        </w:rPr>
        <w:t>Fluids</w:t>
      </w:r>
      <w:r w:rsidR="00DA4863">
        <w:rPr>
          <w:rFonts w:ascii="Arial" w:hAnsi="Arial" w:cs="Arial"/>
          <w:sz w:val="22"/>
          <w:szCs w:val="22"/>
        </w:rPr>
        <w:t xml:space="preserve">, </w:t>
      </w:r>
      <w:r w:rsidRPr="000A3A25">
        <w:rPr>
          <w:rFonts w:ascii="Arial" w:hAnsi="Arial" w:cs="Arial"/>
          <w:sz w:val="22"/>
          <w:szCs w:val="22"/>
        </w:rPr>
        <w:t xml:space="preserve">Electrolytes </w:t>
      </w:r>
      <w:r w:rsidR="00DA4863">
        <w:rPr>
          <w:rFonts w:ascii="Arial" w:hAnsi="Arial" w:cs="Arial"/>
          <w:sz w:val="22"/>
          <w:szCs w:val="22"/>
        </w:rPr>
        <w:t>and Insulin</w:t>
      </w:r>
    </w:p>
    <w:p w:rsidR="00433C95" w:rsidRPr="000A3A25" w:rsidRDefault="00433C95" w:rsidP="00433C95">
      <w:pPr>
        <w:rPr>
          <w:rFonts w:ascii="Arial" w:hAnsi="Arial" w:cs="Arial"/>
          <w:sz w:val="22"/>
          <w:szCs w:val="22"/>
        </w:rPr>
      </w:pPr>
    </w:p>
    <w:p w:rsidR="00433C95" w:rsidRPr="000A3A25" w:rsidRDefault="00433C95" w:rsidP="00433C95">
      <w:pPr>
        <w:rPr>
          <w:rFonts w:ascii="Arial" w:hAnsi="Arial" w:cs="Arial"/>
          <w:sz w:val="22"/>
          <w:szCs w:val="22"/>
        </w:rPr>
      </w:pPr>
    </w:p>
    <w:p w:rsidR="00433C95" w:rsidRDefault="00433C95" w:rsidP="00433C95">
      <w:pPr>
        <w:rPr>
          <w:rFonts w:ascii="Arial" w:hAnsi="Arial" w:cs="Arial"/>
          <w:sz w:val="22"/>
          <w:szCs w:val="22"/>
        </w:rPr>
      </w:pPr>
      <w:r w:rsidRPr="000A3A25">
        <w:rPr>
          <w:rFonts w:ascii="Arial" w:hAnsi="Arial" w:cs="Arial"/>
          <w:sz w:val="22"/>
          <w:szCs w:val="22"/>
        </w:rPr>
        <w:t>(h2) Introduction</w:t>
      </w:r>
    </w:p>
    <w:p w:rsidR="00316921" w:rsidRPr="000A3A25" w:rsidRDefault="00316921" w:rsidP="00433C95">
      <w:pPr>
        <w:rPr>
          <w:rFonts w:ascii="Arial" w:hAnsi="Arial" w:cs="Arial"/>
          <w:sz w:val="22"/>
          <w:szCs w:val="22"/>
        </w:rPr>
      </w:pPr>
    </w:p>
    <w:p w:rsidR="00316921" w:rsidRDefault="00316921" w:rsidP="00316921">
      <w:pPr>
        <w:rPr>
          <w:rFonts w:ascii="Arial" w:hAnsi="Arial" w:cs="Arial"/>
          <w:bCs/>
          <w:sz w:val="22"/>
          <w:szCs w:val="22"/>
        </w:rPr>
      </w:pPr>
      <w:r w:rsidRPr="00EB6FF2">
        <w:rPr>
          <w:rFonts w:ascii="Arial" w:hAnsi="Arial" w:cs="Arial"/>
          <w:bCs/>
          <w:sz w:val="22"/>
          <w:szCs w:val="22"/>
        </w:rPr>
        <w:t>Administration of intravenous fluids provides not only hydration b</w:t>
      </w:r>
      <w:r>
        <w:rPr>
          <w:rFonts w:ascii="Arial" w:hAnsi="Arial" w:cs="Arial"/>
          <w:bCs/>
          <w:sz w:val="22"/>
          <w:szCs w:val="22"/>
        </w:rPr>
        <w:t>ut</w:t>
      </w:r>
      <w:r w:rsidRPr="00EB6FF2">
        <w:rPr>
          <w:rFonts w:ascii="Arial" w:hAnsi="Arial" w:cs="Arial"/>
          <w:bCs/>
          <w:sz w:val="22"/>
          <w:szCs w:val="22"/>
        </w:rPr>
        <w:t xml:space="preserve"> also a means to administer parenteral drugs.</w:t>
      </w:r>
      <w:r>
        <w:rPr>
          <w:rFonts w:ascii="Arial" w:hAnsi="Arial" w:cs="Arial"/>
          <w:bCs/>
          <w:sz w:val="22"/>
          <w:szCs w:val="22"/>
        </w:rPr>
        <w:t xml:space="preserve">  There are a variety of standardized solutions used in hospitals, typically consisting of sodium chloride or dextrose, or combinations thereof.  They are isotonic with the blood.  It is very important to choose the correct IV solution not only to meet the medical needs of the patient but also to avoid incompatibilities with drugs.</w:t>
      </w:r>
    </w:p>
    <w:p w:rsidR="00316921" w:rsidRDefault="00316921" w:rsidP="00316921">
      <w:pPr>
        <w:rPr>
          <w:rFonts w:ascii="Arial" w:hAnsi="Arial" w:cs="Arial"/>
          <w:bCs/>
          <w:sz w:val="22"/>
          <w:szCs w:val="22"/>
        </w:rPr>
      </w:pPr>
    </w:p>
    <w:p w:rsidR="00316921" w:rsidRPr="00EB6FF2" w:rsidRDefault="00316921" w:rsidP="00316921">
      <w:pPr>
        <w:rPr>
          <w:rFonts w:ascii="Arial" w:hAnsi="Arial" w:cs="Arial"/>
          <w:bCs/>
          <w:sz w:val="22"/>
          <w:szCs w:val="22"/>
        </w:rPr>
      </w:pPr>
      <w:r>
        <w:rPr>
          <w:rFonts w:ascii="Arial" w:hAnsi="Arial" w:cs="Arial"/>
          <w:bCs/>
          <w:sz w:val="22"/>
          <w:szCs w:val="22"/>
        </w:rPr>
        <w:t xml:space="preserve">In this unit you will learn about insulin, which is necessary for diabetic patients to be able to utilize glucose.  You will also learn what is in total parenteral nutrition, which is intravenous food given to patients who cannot eat (for example, patients unconscious for an extended period of time or those with limited amount of intestine due to prior surgery). Sometimes </w:t>
      </w:r>
      <w:smartTag w:uri="urn:schemas-microsoft-com:office:smarttags" w:element="stockticker">
        <w:r>
          <w:rPr>
            <w:rFonts w:ascii="Arial" w:hAnsi="Arial" w:cs="Arial"/>
            <w:bCs/>
            <w:sz w:val="22"/>
            <w:szCs w:val="22"/>
          </w:rPr>
          <w:t>TPN</w:t>
        </w:r>
      </w:smartTag>
      <w:r>
        <w:rPr>
          <w:rFonts w:ascii="Arial" w:hAnsi="Arial" w:cs="Arial"/>
          <w:bCs/>
          <w:sz w:val="22"/>
          <w:szCs w:val="22"/>
        </w:rPr>
        <w:t xml:space="preserve"> is given to those who should not eat due to gastrointestinal disease.</w:t>
      </w:r>
    </w:p>
    <w:p w:rsidR="00433C95" w:rsidRDefault="00433C95" w:rsidP="001D412A">
      <w:pPr>
        <w:ind w:firstLine="360"/>
        <w:rPr>
          <w:rFonts w:ascii="Arial" w:hAnsi="Arial" w:cs="Arial"/>
          <w:b/>
          <w:bCs/>
          <w:sz w:val="22"/>
          <w:szCs w:val="22"/>
        </w:rPr>
      </w:pPr>
    </w:p>
    <w:p w:rsidR="00433C95" w:rsidRDefault="00433C95" w:rsidP="001D412A">
      <w:pPr>
        <w:ind w:firstLine="360"/>
        <w:rPr>
          <w:rFonts w:ascii="Arial" w:hAnsi="Arial" w:cs="Arial"/>
          <w:b/>
          <w:bCs/>
          <w:sz w:val="22"/>
          <w:szCs w:val="22"/>
        </w:rPr>
      </w:pPr>
    </w:p>
    <w:p w:rsidR="00433C95" w:rsidRDefault="00433C95" w:rsidP="00433C95">
      <w:pPr>
        <w:rPr>
          <w:rFonts w:ascii="Arial" w:hAnsi="Arial" w:cs="Arial"/>
          <w:color w:val="C0504D" w:themeColor="accent2"/>
          <w:sz w:val="22"/>
          <w:szCs w:val="22"/>
        </w:rPr>
      </w:pPr>
      <w:r>
        <w:rPr>
          <w:rFonts w:ascii="Arial" w:hAnsi="Arial" w:cs="Arial"/>
          <w:color w:val="C0504D" w:themeColor="accent2"/>
          <w:sz w:val="22"/>
          <w:szCs w:val="22"/>
        </w:rPr>
        <w:t>Learning Objectives Icon</w:t>
      </w:r>
    </w:p>
    <w:p w:rsidR="00433C95" w:rsidRDefault="00433C95" w:rsidP="00433C95">
      <w:pPr>
        <w:rPr>
          <w:rFonts w:ascii="Arial" w:hAnsi="Arial" w:cs="Arial"/>
          <w:b/>
          <w:bCs/>
          <w:sz w:val="22"/>
          <w:szCs w:val="22"/>
        </w:rPr>
      </w:pPr>
      <w:r>
        <w:rPr>
          <w:rFonts w:ascii="Arial" w:hAnsi="Arial" w:cs="Arial"/>
          <w:sz w:val="22"/>
          <w:szCs w:val="22"/>
        </w:rPr>
        <w:t xml:space="preserve"> By the end of this unit you will be able to:</w:t>
      </w:r>
    </w:p>
    <w:p w:rsidR="00F80436" w:rsidRDefault="00F80436" w:rsidP="00F80436">
      <w:pPr>
        <w:pStyle w:val="ListParagraph"/>
        <w:numPr>
          <w:ilvl w:val="0"/>
          <w:numId w:val="62"/>
        </w:numPr>
        <w:rPr>
          <w:rFonts w:ascii="Arial" w:hAnsi="Arial" w:cs="Arial"/>
          <w:sz w:val="22"/>
          <w:szCs w:val="22"/>
        </w:rPr>
      </w:pPr>
      <w:r w:rsidRPr="004766D4">
        <w:rPr>
          <w:rFonts w:ascii="Arial" w:hAnsi="Arial" w:cs="Arial"/>
          <w:sz w:val="22"/>
          <w:szCs w:val="22"/>
        </w:rPr>
        <w:t>Give examples of standard intravenous fluids</w:t>
      </w:r>
      <w:r>
        <w:rPr>
          <w:rFonts w:ascii="Arial" w:hAnsi="Arial" w:cs="Arial"/>
          <w:sz w:val="22"/>
          <w:szCs w:val="22"/>
        </w:rPr>
        <w:t>, while explaining the reasons why they may be administered.</w:t>
      </w:r>
    </w:p>
    <w:p w:rsidR="00E842FC" w:rsidRPr="00F80436" w:rsidRDefault="00F80436" w:rsidP="00F80436">
      <w:pPr>
        <w:pStyle w:val="ListParagraph"/>
        <w:numPr>
          <w:ilvl w:val="0"/>
          <w:numId w:val="62"/>
        </w:numPr>
        <w:rPr>
          <w:rFonts w:ascii="Arial" w:hAnsi="Arial" w:cs="Arial"/>
          <w:sz w:val="22"/>
          <w:szCs w:val="22"/>
        </w:rPr>
      </w:pPr>
      <w:r w:rsidRPr="00F80436">
        <w:rPr>
          <w:rFonts w:ascii="Arial" w:hAnsi="Arial" w:cs="Arial"/>
          <w:sz w:val="22"/>
          <w:szCs w:val="22"/>
        </w:rPr>
        <w:t>E</w:t>
      </w:r>
      <w:r w:rsidR="00382069" w:rsidRPr="00F80436">
        <w:rPr>
          <w:rFonts w:ascii="Arial" w:hAnsi="Arial" w:cs="Arial"/>
          <w:sz w:val="22"/>
          <w:szCs w:val="22"/>
        </w:rPr>
        <w:t>xplain the importance of choosing the right solution for drug dilution and administration.</w:t>
      </w:r>
    </w:p>
    <w:p w:rsidR="00E842FC" w:rsidRPr="004766D4" w:rsidRDefault="00E842FC" w:rsidP="00F80436">
      <w:pPr>
        <w:pStyle w:val="ListParagraph"/>
        <w:numPr>
          <w:ilvl w:val="0"/>
          <w:numId w:val="62"/>
        </w:numPr>
        <w:rPr>
          <w:rFonts w:ascii="Arial" w:hAnsi="Arial" w:cs="Arial"/>
          <w:sz w:val="22"/>
          <w:szCs w:val="22"/>
        </w:rPr>
      </w:pPr>
      <w:r w:rsidRPr="00F80436">
        <w:rPr>
          <w:rFonts w:ascii="Arial" w:hAnsi="Arial" w:cs="Arial"/>
          <w:sz w:val="22"/>
          <w:szCs w:val="22"/>
        </w:rPr>
        <w:t>Describe the common signs and symptoms of ele</w:t>
      </w:r>
      <w:r w:rsidRPr="004766D4">
        <w:rPr>
          <w:rFonts w:ascii="Arial" w:hAnsi="Arial" w:cs="Arial"/>
          <w:sz w:val="22"/>
          <w:szCs w:val="22"/>
        </w:rPr>
        <w:t>ctrolyte imbalances for calcium, magnesium, potassium and sodium.</w:t>
      </w:r>
    </w:p>
    <w:p w:rsidR="00E842FC" w:rsidRPr="004766D4" w:rsidRDefault="00BE594B" w:rsidP="00F80436">
      <w:pPr>
        <w:pStyle w:val="ListParagraph"/>
        <w:numPr>
          <w:ilvl w:val="0"/>
          <w:numId w:val="62"/>
        </w:numPr>
        <w:rPr>
          <w:rFonts w:ascii="Arial" w:hAnsi="Arial" w:cs="Arial"/>
          <w:sz w:val="22"/>
          <w:szCs w:val="22"/>
        </w:rPr>
      </w:pPr>
      <w:r>
        <w:rPr>
          <w:rFonts w:ascii="Arial" w:hAnsi="Arial" w:cs="Arial"/>
          <w:sz w:val="22"/>
          <w:szCs w:val="22"/>
        </w:rPr>
        <w:t>Explain</w:t>
      </w:r>
      <w:r w:rsidRPr="004766D4">
        <w:rPr>
          <w:rFonts w:ascii="Arial" w:hAnsi="Arial" w:cs="Arial"/>
          <w:sz w:val="22"/>
          <w:szCs w:val="22"/>
        </w:rPr>
        <w:t xml:space="preserve"> </w:t>
      </w:r>
      <w:r w:rsidR="00E842FC" w:rsidRPr="004766D4">
        <w:rPr>
          <w:rFonts w:ascii="Arial" w:hAnsi="Arial" w:cs="Arial"/>
          <w:sz w:val="22"/>
          <w:szCs w:val="22"/>
        </w:rPr>
        <w:t>the role and therapeutic use of bicarbonate, calcium, magnesium, potassium and sodium.</w:t>
      </w:r>
    </w:p>
    <w:p w:rsidR="00E842FC" w:rsidRPr="004766D4" w:rsidRDefault="00E842FC" w:rsidP="00F80436">
      <w:pPr>
        <w:pStyle w:val="ListParagraph"/>
        <w:numPr>
          <w:ilvl w:val="0"/>
          <w:numId w:val="62"/>
        </w:numPr>
        <w:rPr>
          <w:rFonts w:ascii="Arial" w:hAnsi="Arial" w:cs="Arial"/>
          <w:sz w:val="22"/>
          <w:szCs w:val="22"/>
        </w:rPr>
      </w:pPr>
      <w:r w:rsidRPr="004766D4">
        <w:rPr>
          <w:rFonts w:ascii="Arial" w:hAnsi="Arial" w:cs="Arial"/>
          <w:sz w:val="22"/>
          <w:szCs w:val="22"/>
        </w:rPr>
        <w:t>Describe the adverse reactions that may occur upon administration of bicarbonate, calcium, magnesium, potassium and sodium.</w:t>
      </w:r>
    </w:p>
    <w:p w:rsidR="00E842FC" w:rsidRDefault="00E842FC" w:rsidP="00F80436">
      <w:pPr>
        <w:pStyle w:val="ListParagraph"/>
        <w:numPr>
          <w:ilvl w:val="0"/>
          <w:numId w:val="62"/>
        </w:numPr>
        <w:rPr>
          <w:rFonts w:ascii="Arial" w:hAnsi="Arial" w:cs="Arial"/>
          <w:sz w:val="22"/>
          <w:szCs w:val="22"/>
        </w:rPr>
      </w:pPr>
      <w:r w:rsidRPr="004766D4">
        <w:rPr>
          <w:rFonts w:ascii="Arial" w:hAnsi="Arial" w:cs="Arial"/>
          <w:sz w:val="22"/>
          <w:szCs w:val="22"/>
        </w:rPr>
        <w:t xml:space="preserve">Explain </w:t>
      </w:r>
      <w:r w:rsidR="00BE594B">
        <w:rPr>
          <w:rFonts w:ascii="Arial" w:hAnsi="Arial" w:cs="Arial"/>
          <w:sz w:val="22"/>
          <w:szCs w:val="22"/>
        </w:rPr>
        <w:t>the meaning of</w:t>
      </w:r>
      <w:r w:rsidRPr="004766D4">
        <w:rPr>
          <w:rFonts w:ascii="Arial" w:hAnsi="Arial" w:cs="Arial"/>
          <w:sz w:val="22"/>
          <w:szCs w:val="22"/>
        </w:rPr>
        <w:t xml:space="preserve"> total parenteral nutrition (TPN) </w:t>
      </w:r>
      <w:r w:rsidR="00BE594B">
        <w:rPr>
          <w:rFonts w:ascii="Arial" w:hAnsi="Arial" w:cs="Arial"/>
          <w:sz w:val="22"/>
          <w:szCs w:val="22"/>
        </w:rPr>
        <w:t xml:space="preserve">by outlining </w:t>
      </w:r>
      <w:r w:rsidRPr="004766D4">
        <w:rPr>
          <w:rFonts w:ascii="Arial" w:hAnsi="Arial" w:cs="Arial"/>
          <w:sz w:val="22"/>
          <w:szCs w:val="22"/>
        </w:rPr>
        <w:t>the components used to provide energy, amino acids, fat and electrolytes.</w:t>
      </w:r>
    </w:p>
    <w:p w:rsidR="00DA4863" w:rsidRPr="004766D4" w:rsidRDefault="00DA4863" w:rsidP="00F80436">
      <w:pPr>
        <w:pStyle w:val="ListParagraph"/>
        <w:numPr>
          <w:ilvl w:val="0"/>
          <w:numId w:val="62"/>
        </w:numPr>
        <w:rPr>
          <w:rFonts w:ascii="Arial" w:hAnsi="Arial" w:cs="Arial"/>
          <w:sz w:val="22"/>
          <w:szCs w:val="22"/>
        </w:rPr>
      </w:pPr>
      <w:r w:rsidRPr="004766D4">
        <w:rPr>
          <w:rFonts w:ascii="Arial" w:hAnsi="Arial" w:cs="Arial"/>
          <w:sz w:val="22"/>
          <w:szCs w:val="22"/>
        </w:rPr>
        <w:t>Describe the actions of insulin as well as its adverse reactions.</w:t>
      </w:r>
    </w:p>
    <w:p w:rsidR="00DA4863" w:rsidRPr="004766D4" w:rsidRDefault="00DA4863" w:rsidP="00F80436">
      <w:pPr>
        <w:pStyle w:val="ListParagraph"/>
        <w:numPr>
          <w:ilvl w:val="0"/>
          <w:numId w:val="62"/>
        </w:numPr>
        <w:rPr>
          <w:rFonts w:ascii="Arial" w:hAnsi="Arial" w:cs="Arial"/>
          <w:sz w:val="22"/>
          <w:szCs w:val="22"/>
        </w:rPr>
      </w:pPr>
      <w:r w:rsidRPr="004766D4">
        <w:rPr>
          <w:rFonts w:ascii="Arial" w:hAnsi="Arial" w:cs="Arial"/>
          <w:sz w:val="22"/>
          <w:szCs w:val="22"/>
        </w:rPr>
        <w:t>Give examples of insulin preparations that are rapid, intermediate and long-acting.</w:t>
      </w:r>
    </w:p>
    <w:p w:rsidR="00DA4863" w:rsidRPr="004766D4" w:rsidRDefault="00DA4863" w:rsidP="00F80436">
      <w:pPr>
        <w:pStyle w:val="ListParagraph"/>
        <w:numPr>
          <w:ilvl w:val="0"/>
          <w:numId w:val="62"/>
        </w:numPr>
        <w:rPr>
          <w:rFonts w:ascii="Arial" w:hAnsi="Arial" w:cs="Arial"/>
          <w:sz w:val="22"/>
          <w:szCs w:val="22"/>
        </w:rPr>
      </w:pPr>
      <w:r w:rsidRPr="004766D4">
        <w:rPr>
          <w:rFonts w:ascii="Arial" w:hAnsi="Arial" w:cs="Arial"/>
          <w:sz w:val="22"/>
          <w:szCs w:val="22"/>
        </w:rPr>
        <w:t>Describe actions to take when a patient is hyperglycemic or hypoglycemic.</w:t>
      </w:r>
    </w:p>
    <w:p w:rsidR="00A63B2F" w:rsidRDefault="00A63B2F">
      <w:pPr>
        <w:pStyle w:val="ListParagraph"/>
        <w:rPr>
          <w:rFonts w:ascii="Arial" w:hAnsi="Arial" w:cs="Arial"/>
          <w:sz w:val="22"/>
          <w:szCs w:val="22"/>
        </w:rPr>
      </w:pPr>
    </w:p>
    <w:p w:rsidR="00E842FC" w:rsidRDefault="00F80436" w:rsidP="00353816">
      <w:pPr>
        <w:pStyle w:val="ListParagraph"/>
        <w:ind w:left="0"/>
        <w:rPr>
          <w:rFonts w:ascii="Arial" w:hAnsi="Arial" w:cs="Arial"/>
          <w:color w:val="C0504D" w:themeColor="accent2"/>
          <w:sz w:val="22"/>
          <w:szCs w:val="22"/>
        </w:rPr>
      </w:pPr>
      <w:r>
        <w:rPr>
          <w:rFonts w:ascii="Arial" w:hAnsi="Arial" w:cs="Arial"/>
          <w:color w:val="C0504D" w:themeColor="accent2"/>
          <w:sz w:val="22"/>
          <w:szCs w:val="22"/>
        </w:rPr>
        <w:t>End learning Objectives</w:t>
      </w:r>
    </w:p>
    <w:p w:rsidR="00F80436" w:rsidRDefault="00F80436" w:rsidP="00353816">
      <w:pPr>
        <w:pStyle w:val="ListParagraph"/>
        <w:ind w:left="0"/>
        <w:rPr>
          <w:rFonts w:ascii="Arial" w:hAnsi="Arial" w:cs="Arial"/>
          <w:color w:val="C0504D" w:themeColor="accent2"/>
          <w:sz w:val="22"/>
          <w:szCs w:val="22"/>
        </w:rPr>
      </w:pPr>
    </w:p>
    <w:p w:rsidR="00F80436" w:rsidRPr="004766D4" w:rsidRDefault="00F80436" w:rsidP="00353816">
      <w:pPr>
        <w:pStyle w:val="ListParagraph"/>
        <w:ind w:left="0"/>
        <w:rPr>
          <w:rFonts w:ascii="Arial" w:hAnsi="Arial" w:cs="Arial"/>
          <w:b/>
          <w:bCs/>
          <w:sz w:val="22"/>
          <w:szCs w:val="22"/>
        </w:rPr>
      </w:pPr>
    </w:p>
    <w:p w:rsidR="00BE594B" w:rsidRDefault="00BE594B" w:rsidP="00353816">
      <w:pPr>
        <w:pStyle w:val="ListParagraph"/>
        <w:ind w:left="0"/>
        <w:rPr>
          <w:rFonts w:ascii="Arial" w:hAnsi="Arial" w:cs="Arial"/>
          <w:bCs/>
          <w:color w:val="C0504D" w:themeColor="accent2"/>
          <w:sz w:val="22"/>
          <w:szCs w:val="22"/>
        </w:rPr>
      </w:pPr>
      <w:r>
        <w:rPr>
          <w:rFonts w:ascii="Arial" w:hAnsi="Arial" w:cs="Arial"/>
          <w:bCs/>
          <w:color w:val="C0504D" w:themeColor="accent2"/>
          <w:sz w:val="22"/>
          <w:szCs w:val="22"/>
        </w:rPr>
        <w:t>Reading icon</w:t>
      </w:r>
    </w:p>
    <w:p w:rsidR="00E842FC" w:rsidRPr="004766D4" w:rsidRDefault="00BE594B" w:rsidP="00353816">
      <w:pPr>
        <w:pStyle w:val="ListParagraph"/>
        <w:ind w:left="0"/>
        <w:rPr>
          <w:rFonts w:ascii="Arial" w:hAnsi="Arial" w:cs="Arial"/>
          <w:sz w:val="22"/>
          <w:szCs w:val="22"/>
        </w:rPr>
      </w:pPr>
      <w:r>
        <w:rPr>
          <w:rFonts w:ascii="Arial" w:hAnsi="Arial" w:cs="Arial"/>
          <w:bCs/>
          <w:sz w:val="22"/>
          <w:szCs w:val="22"/>
        </w:rPr>
        <w:t xml:space="preserve">It is now time to read </w:t>
      </w:r>
      <w:r w:rsidRPr="00BE594B">
        <w:rPr>
          <w:rFonts w:ascii="Arial" w:hAnsi="Arial" w:cs="Arial"/>
          <w:b/>
          <w:bCs/>
          <w:sz w:val="22"/>
          <w:szCs w:val="22"/>
        </w:rPr>
        <w:t>Chapter 32 – Fluids and Electrolytes</w:t>
      </w:r>
      <w:r>
        <w:rPr>
          <w:rFonts w:ascii="Arial" w:hAnsi="Arial" w:cs="Arial"/>
          <w:bCs/>
          <w:sz w:val="22"/>
          <w:szCs w:val="22"/>
        </w:rPr>
        <w:t xml:space="preserve">, pp. 542-553 in the textbook </w:t>
      </w:r>
      <w:r w:rsidR="00E842FC" w:rsidRPr="004766D4">
        <w:rPr>
          <w:rFonts w:ascii="Arial" w:hAnsi="Arial" w:cs="Arial"/>
          <w:i/>
          <w:iCs/>
          <w:sz w:val="22"/>
          <w:szCs w:val="22"/>
        </w:rPr>
        <w:t>Pharmacology for Health Professionals</w:t>
      </w:r>
      <w:r>
        <w:rPr>
          <w:rFonts w:ascii="Arial" w:hAnsi="Arial" w:cs="Arial"/>
          <w:i/>
          <w:iCs/>
          <w:sz w:val="22"/>
          <w:szCs w:val="22"/>
        </w:rPr>
        <w:t>.</w:t>
      </w:r>
      <w:r w:rsidR="00E842FC" w:rsidRPr="004766D4">
        <w:rPr>
          <w:rFonts w:ascii="Arial" w:hAnsi="Arial" w:cs="Arial"/>
          <w:sz w:val="22"/>
          <w:szCs w:val="22"/>
        </w:rPr>
        <w:t xml:space="preserve"> </w:t>
      </w:r>
    </w:p>
    <w:p w:rsidR="00E842FC" w:rsidRPr="004766D4" w:rsidRDefault="00E842FC" w:rsidP="00D33C34">
      <w:pPr>
        <w:rPr>
          <w:rFonts w:ascii="Arial" w:hAnsi="Arial" w:cs="Arial"/>
          <w:sz w:val="22"/>
          <w:szCs w:val="22"/>
        </w:rPr>
      </w:pPr>
    </w:p>
    <w:p w:rsidR="00E842FC" w:rsidRDefault="00BE594B" w:rsidP="00D33C34">
      <w:pPr>
        <w:rPr>
          <w:rFonts w:ascii="Arial" w:hAnsi="Arial" w:cs="Arial"/>
          <w:color w:val="C0504D" w:themeColor="accent2"/>
          <w:sz w:val="22"/>
          <w:szCs w:val="22"/>
        </w:rPr>
      </w:pPr>
      <w:r>
        <w:rPr>
          <w:rFonts w:ascii="Arial" w:hAnsi="Arial" w:cs="Arial"/>
          <w:color w:val="C0504D" w:themeColor="accent2"/>
          <w:sz w:val="22"/>
          <w:szCs w:val="22"/>
        </w:rPr>
        <w:t>End reading</w:t>
      </w:r>
    </w:p>
    <w:p w:rsidR="00BE594B" w:rsidRDefault="00BE594B" w:rsidP="00D33C34">
      <w:pPr>
        <w:rPr>
          <w:rFonts w:ascii="Arial" w:hAnsi="Arial" w:cs="Arial"/>
          <w:color w:val="C0504D" w:themeColor="accent2"/>
          <w:sz w:val="22"/>
          <w:szCs w:val="22"/>
        </w:rPr>
      </w:pPr>
    </w:p>
    <w:p w:rsidR="00DA4863" w:rsidRDefault="00DA4863" w:rsidP="00D33C34">
      <w:pPr>
        <w:rPr>
          <w:rFonts w:ascii="Arial" w:hAnsi="Arial" w:cs="Arial"/>
          <w:color w:val="C0504D" w:themeColor="accent2"/>
          <w:sz w:val="22"/>
          <w:szCs w:val="22"/>
        </w:rPr>
      </w:pPr>
    </w:p>
    <w:p w:rsidR="00DA4863" w:rsidRPr="00652EFB" w:rsidRDefault="00DA4863" w:rsidP="00D33C34">
      <w:pPr>
        <w:rPr>
          <w:rFonts w:ascii="Arial" w:hAnsi="Arial" w:cs="Arial"/>
          <w:color w:val="000000" w:themeColor="text1"/>
          <w:sz w:val="22"/>
          <w:szCs w:val="22"/>
        </w:rPr>
      </w:pPr>
      <w:r w:rsidRPr="00652EFB">
        <w:rPr>
          <w:rFonts w:ascii="Arial" w:hAnsi="Arial" w:cs="Arial"/>
          <w:color w:val="000000" w:themeColor="text1"/>
          <w:sz w:val="22"/>
          <w:szCs w:val="22"/>
        </w:rPr>
        <w:t>(h2) Standard IV Solutions and Electrolytes</w:t>
      </w:r>
    </w:p>
    <w:p w:rsidR="00DA4863" w:rsidRPr="00BE594B" w:rsidRDefault="00DA4863" w:rsidP="00D33C34">
      <w:pPr>
        <w:rPr>
          <w:rFonts w:ascii="Arial" w:hAnsi="Arial" w:cs="Arial"/>
          <w:color w:val="C0504D" w:themeColor="accent2"/>
          <w:sz w:val="22"/>
          <w:szCs w:val="22"/>
        </w:rPr>
      </w:pPr>
    </w:p>
    <w:p w:rsidR="00E842FC" w:rsidRPr="004766D4" w:rsidRDefault="0029002E" w:rsidP="00D33C34">
      <w:pPr>
        <w:rPr>
          <w:rFonts w:ascii="Arial" w:hAnsi="Arial" w:cs="Arial"/>
          <w:sz w:val="22"/>
          <w:szCs w:val="22"/>
        </w:rPr>
      </w:pPr>
      <w:r w:rsidRPr="0029002E">
        <w:rPr>
          <w:rFonts w:ascii="Arial" w:hAnsi="Arial" w:cs="Arial"/>
          <w:sz w:val="22"/>
          <w:szCs w:val="22"/>
        </w:rPr>
        <w:t>Intravenous fluids are often administered to hospital patients for a variety of reasons, such as:</w:t>
      </w:r>
    </w:p>
    <w:p w:rsidR="00E842FC" w:rsidRPr="004766D4" w:rsidRDefault="0029002E" w:rsidP="00D33C34">
      <w:pPr>
        <w:pStyle w:val="ListParagraph"/>
        <w:numPr>
          <w:ilvl w:val="0"/>
          <w:numId w:val="5"/>
        </w:numPr>
        <w:rPr>
          <w:rFonts w:ascii="Arial" w:hAnsi="Arial" w:cs="Arial"/>
          <w:sz w:val="22"/>
          <w:szCs w:val="22"/>
        </w:rPr>
      </w:pPr>
      <w:r w:rsidRPr="0029002E">
        <w:rPr>
          <w:rFonts w:ascii="Arial" w:hAnsi="Arial" w:cs="Arial"/>
          <w:sz w:val="22"/>
          <w:szCs w:val="22"/>
        </w:rPr>
        <w:t>Hydration</w:t>
      </w:r>
      <w:r w:rsidR="00BE594B">
        <w:rPr>
          <w:rFonts w:ascii="Arial" w:hAnsi="Arial" w:cs="Arial"/>
          <w:sz w:val="22"/>
          <w:szCs w:val="22"/>
        </w:rPr>
        <w:t>.</w:t>
      </w:r>
    </w:p>
    <w:p w:rsidR="00E842FC" w:rsidRPr="004766D4" w:rsidRDefault="00E842FC" w:rsidP="00D33C34">
      <w:pPr>
        <w:pStyle w:val="ListParagraph"/>
        <w:numPr>
          <w:ilvl w:val="0"/>
          <w:numId w:val="5"/>
        </w:numPr>
        <w:rPr>
          <w:rFonts w:ascii="Arial" w:hAnsi="Arial" w:cs="Arial"/>
          <w:sz w:val="22"/>
          <w:szCs w:val="22"/>
        </w:rPr>
      </w:pPr>
      <w:r w:rsidRPr="004766D4">
        <w:rPr>
          <w:rFonts w:ascii="Arial" w:hAnsi="Arial" w:cs="Arial"/>
          <w:sz w:val="22"/>
          <w:szCs w:val="22"/>
        </w:rPr>
        <w:t>An intravenous line for administration of medications</w:t>
      </w:r>
      <w:r w:rsidR="00BE594B">
        <w:rPr>
          <w:rFonts w:ascii="Arial" w:hAnsi="Arial" w:cs="Arial"/>
          <w:sz w:val="22"/>
          <w:szCs w:val="22"/>
        </w:rPr>
        <w:t>.</w:t>
      </w:r>
    </w:p>
    <w:p w:rsidR="00E842FC" w:rsidRPr="004766D4" w:rsidRDefault="00E842FC" w:rsidP="00D33C34">
      <w:pPr>
        <w:pStyle w:val="ListParagraph"/>
        <w:numPr>
          <w:ilvl w:val="0"/>
          <w:numId w:val="5"/>
        </w:numPr>
        <w:rPr>
          <w:rFonts w:ascii="Arial" w:hAnsi="Arial" w:cs="Arial"/>
          <w:sz w:val="22"/>
          <w:szCs w:val="22"/>
        </w:rPr>
      </w:pPr>
      <w:r w:rsidRPr="004766D4">
        <w:rPr>
          <w:rFonts w:ascii="Arial" w:hAnsi="Arial" w:cs="Arial"/>
          <w:sz w:val="22"/>
          <w:szCs w:val="22"/>
        </w:rPr>
        <w:t>Parenteral nutrition, which is nutrition given intravenously in patients who cannot eat</w:t>
      </w:r>
      <w:r w:rsidR="00BE594B">
        <w:rPr>
          <w:rFonts w:ascii="Arial" w:hAnsi="Arial" w:cs="Arial"/>
          <w:sz w:val="22"/>
          <w:szCs w:val="22"/>
        </w:rPr>
        <w:t>.</w:t>
      </w:r>
    </w:p>
    <w:p w:rsidR="00E842FC" w:rsidRPr="004766D4" w:rsidRDefault="00E842FC" w:rsidP="00D33C34">
      <w:pPr>
        <w:pStyle w:val="ListParagraph"/>
        <w:numPr>
          <w:ilvl w:val="0"/>
          <w:numId w:val="5"/>
        </w:numPr>
        <w:rPr>
          <w:rFonts w:ascii="Arial" w:hAnsi="Arial" w:cs="Arial"/>
          <w:sz w:val="22"/>
          <w:szCs w:val="22"/>
        </w:rPr>
      </w:pPr>
      <w:r w:rsidRPr="004766D4">
        <w:rPr>
          <w:rFonts w:ascii="Arial" w:hAnsi="Arial" w:cs="Arial"/>
          <w:sz w:val="22"/>
          <w:szCs w:val="22"/>
        </w:rPr>
        <w:t>Correcting  or preventing electrolyte imbalances (</w:t>
      </w:r>
      <w:r w:rsidR="00F80436">
        <w:rPr>
          <w:rFonts w:ascii="Arial" w:hAnsi="Arial" w:cs="Arial"/>
          <w:sz w:val="22"/>
          <w:szCs w:val="22"/>
        </w:rPr>
        <w:t xml:space="preserve">such as high or low levels of: </w:t>
      </w:r>
      <w:r w:rsidRPr="004766D4">
        <w:rPr>
          <w:rFonts w:ascii="Arial" w:hAnsi="Arial" w:cs="Arial"/>
          <w:sz w:val="22"/>
          <w:szCs w:val="22"/>
        </w:rPr>
        <w:t>Na</w:t>
      </w:r>
      <w:r w:rsidRPr="004766D4">
        <w:rPr>
          <w:rFonts w:ascii="Arial" w:hAnsi="Arial" w:cs="Arial"/>
          <w:sz w:val="22"/>
          <w:szCs w:val="22"/>
          <w:vertAlign w:val="superscript"/>
        </w:rPr>
        <w:t>+</w:t>
      </w:r>
      <w:r w:rsidRPr="004766D4">
        <w:rPr>
          <w:rFonts w:ascii="Arial" w:hAnsi="Arial" w:cs="Arial"/>
          <w:sz w:val="22"/>
          <w:szCs w:val="22"/>
        </w:rPr>
        <w:t>, K</w:t>
      </w:r>
      <w:r w:rsidRPr="004766D4">
        <w:rPr>
          <w:rFonts w:ascii="Arial" w:hAnsi="Arial" w:cs="Arial"/>
          <w:sz w:val="22"/>
          <w:szCs w:val="22"/>
          <w:vertAlign w:val="superscript"/>
        </w:rPr>
        <w:t>+</w:t>
      </w:r>
      <w:r w:rsidRPr="004766D4">
        <w:rPr>
          <w:rFonts w:ascii="Arial" w:hAnsi="Arial" w:cs="Arial"/>
          <w:sz w:val="22"/>
          <w:szCs w:val="22"/>
        </w:rPr>
        <w:t>, Mg</w:t>
      </w:r>
      <w:r w:rsidRPr="004766D4">
        <w:rPr>
          <w:rFonts w:ascii="Arial" w:hAnsi="Arial" w:cs="Arial"/>
          <w:sz w:val="22"/>
          <w:szCs w:val="22"/>
          <w:vertAlign w:val="superscript"/>
        </w:rPr>
        <w:t>+</w:t>
      </w:r>
      <w:r w:rsidRPr="004766D4">
        <w:rPr>
          <w:rFonts w:ascii="Arial" w:hAnsi="Arial" w:cs="Arial"/>
          <w:sz w:val="22"/>
          <w:szCs w:val="22"/>
        </w:rPr>
        <w:t>, Ca2</w:t>
      </w:r>
      <w:r w:rsidRPr="004766D4">
        <w:rPr>
          <w:rFonts w:ascii="Arial" w:hAnsi="Arial" w:cs="Arial"/>
          <w:sz w:val="22"/>
          <w:szCs w:val="22"/>
          <w:vertAlign w:val="superscript"/>
        </w:rPr>
        <w:t>+</w:t>
      </w:r>
      <w:r w:rsidRPr="004766D4">
        <w:rPr>
          <w:rFonts w:ascii="Arial" w:hAnsi="Arial" w:cs="Arial"/>
          <w:sz w:val="22"/>
          <w:szCs w:val="22"/>
        </w:rPr>
        <w:t>,Cl</w:t>
      </w:r>
      <w:r w:rsidRPr="004766D4">
        <w:rPr>
          <w:rFonts w:ascii="Arial" w:hAnsi="Arial" w:cs="Arial"/>
          <w:sz w:val="22"/>
          <w:szCs w:val="22"/>
          <w:vertAlign w:val="superscript"/>
        </w:rPr>
        <w:t>-</w:t>
      </w:r>
      <w:r w:rsidRPr="004766D4">
        <w:rPr>
          <w:rFonts w:ascii="Arial" w:hAnsi="Arial" w:cs="Arial"/>
          <w:sz w:val="22"/>
          <w:szCs w:val="22"/>
        </w:rPr>
        <w:t>, HCO3</w:t>
      </w:r>
      <w:r w:rsidRPr="004766D4">
        <w:rPr>
          <w:rFonts w:ascii="Arial" w:hAnsi="Arial" w:cs="Arial"/>
          <w:sz w:val="22"/>
          <w:szCs w:val="22"/>
          <w:vertAlign w:val="superscript"/>
        </w:rPr>
        <w:t>-</w:t>
      </w:r>
      <w:r w:rsidRPr="004766D4">
        <w:rPr>
          <w:rFonts w:ascii="Arial" w:hAnsi="Arial" w:cs="Arial"/>
          <w:sz w:val="22"/>
          <w:szCs w:val="22"/>
        </w:rPr>
        <w:t>)</w:t>
      </w:r>
      <w:r w:rsidR="00BE594B">
        <w:rPr>
          <w:rFonts w:ascii="Arial" w:hAnsi="Arial" w:cs="Arial"/>
          <w:sz w:val="22"/>
          <w:szCs w:val="22"/>
        </w:rPr>
        <w:t>.</w:t>
      </w:r>
      <w:del w:id="9" w:author="A00747115" w:date="2009-05-12T14:16:00Z">
        <w:r w:rsidRPr="004766D4" w:rsidDel="00BE594B">
          <w:rPr>
            <w:rFonts w:ascii="Arial" w:hAnsi="Arial" w:cs="Arial"/>
            <w:sz w:val="22"/>
            <w:szCs w:val="22"/>
          </w:rPr>
          <w:delText xml:space="preserve"> </w:delText>
        </w:r>
      </w:del>
    </w:p>
    <w:p w:rsidR="00E842FC" w:rsidRPr="004766D4" w:rsidRDefault="00E842FC" w:rsidP="00D33C34">
      <w:pPr>
        <w:pStyle w:val="ListParagraph"/>
        <w:numPr>
          <w:ilvl w:val="0"/>
          <w:numId w:val="5"/>
        </w:numPr>
        <w:rPr>
          <w:rFonts w:ascii="Arial" w:hAnsi="Arial" w:cs="Arial"/>
          <w:sz w:val="22"/>
          <w:szCs w:val="22"/>
        </w:rPr>
      </w:pPr>
      <w:r w:rsidRPr="004766D4">
        <w:rPr>
          <w:rFonts w:ascii="Arial" w:hAnsi="Arial" w:cs="Arial"/>
          <w:sz w:val="22"/>
          <w:szCs w:val="22"/>
        </w:rPr>
        <w:t>Treatment of acidosis</w:t>
      </w:r>
      <w:r w:rsidR="00BE594B">
        <w:rPr>
          <w:rFonts w:ascii="Arial" w:hAnsi="Arial" w:cs="Arial"/>
          <w:sz w:val="22"/>
          <w:szCs w:val="22"/>
        </w:rPr>
        <w:t>.</w:t>
      </w:r>
    </w:p>
    <w:p w:rsidR="00E842FC" w:rsidRPr="004766D4" w:rsidRDefault="00E842FC" w:rsidP="00D33C34">
      <w:pPr>
        <w:rPr>
          <w:rFonts w:ascii="Arial" w:hAnsi="Arial" w:cs="Arial"/>
          <w:sz w:val="22"/>
          <w:szCs w:val="22"/>
        </w:rPr>
      </w:pPr>
    </w:p>
    <w:p w:rsidR="00E842FC" w:rsidRPr="004766D4" w:rsidRDefault="00E842FC" w:rsidP="00D33C34">
      <w:pPr>
        <w:rPr>
          <w:rFonts w:ascii="Arial" w:hAnsi="Arial" w:cs="Arial"/>
          <w:sz w:val="22"/>
          <w:szCs w:val="22"/>
        </w:rPr>
      </w:pPr>
      <w:r w:rsidRPr="004766D4">
        <w:rPr>
          <w:rFonts w:ascii="Arial" w:hAnsi="Arial" w:cs="Arial"/>
          <w:sz w:val="22"/>
          <w:szCs w:val="22"/>
        </w:rPr>
        <w:t xml:space="preserve">There are several </w:t>
      </w:r>
      <w:r w:rsidRPr="00BE594B">
        <w:rPr>
          <w:rFonts w:ascii="Arial" w:hAnsi="Arial" w:cs="Arial"/>
          <w:b/>
          <w:sz w:val="22"/>
          <w:szCs w:val="22"/>
        </w:rPr>
        <w:t>standard IV solutions</w:t>
      </w:r>
      <w:r w:rsidRPr="004766D4">
        <w:rPr>
          <w:rFonts w:ascii="Arial" w:hAnsi="Arial" w:cs="Arial"/>
          <w:sz w:val="22"/>
          <w:szCs w:val="22"/>
        </w:rPr>
        <w:t xml:space="preserve"> that are used routinely in hospitals</w:t>
      </w:r>
      <w:r w:rsidR="00BE594B">
        <w:rPr>
          <w:rFonts w:ascii="Arial" w:hAnsi="Arial" w:cs="Arial"/>
          <w:sz w:val="22"/>
          <w:szCs w:val="22"/>
        </w:rPr>
        <w:t xml:space="preserve">. These are: </w:t>
      </w:r>
    </w:p>
    <w:p w:rsidR="00E842FC" w:rsidRPr="004766D4" w:rsidRDefault="00E842FC" w:rsidP="00F1183C">
      <w:pPr>
        <w:pStyle w:val="ListParagraph"/>
        <w:numPr>
          <w:ilvl w:val="0"/>
          <w:numId w:val="6"/>
        </w:numPr>
        <w:rPr>
          <w:rFonts w:ascii="Arial" w:hAnsi="Arial" w:cs="Arial"/>
          <w:sz w:val="22"/>
          <w:szCs w:val="22"/>
        </w:rPr>
      </w:pPr>
      <w:r w:rsidRPr="00BE594B">
        <w:rPr>
          <w:rFonts w:ascii="Arial" w:hAnsi="Arial" w:cs="Arial"/>
          <w:b/>
          <w:sz w:val="22"/>
          <w:szCs w:val="22"/>
        </w:rPr>
        <w:t>Normal saline</w:t>
      </w:r>
      <w:r w:rsidRPr="004766D4">
        <w:rPr>
          <w:rFonts w:ascii="Arial" w:hAnsi="Arial" w:cs="Arial"/>
          <w:sz w:val="22"/>
          <w:szCs w:val="22"/>
        </w:rPr>
        <w:t xml:space="preserve"> also known as NS, N.S. or N/S, which is 0.9% sodium chloride and isotonic with blood.</w:t>
      </w:r>
    </w:p>
    <w:p w:rsidR="00E842FC" w:rsidRPr="004766D4" w:rsidRDefault="00E842FC" w:rsidP="00F1183C">
      <w:pPr>
        <w:pStyle w:val="ListParagraph"/>
        <w:numPr>
          <w:ilvl w:val="0"/>
          <w:numId w:val="6"/>
        </w:numPr>
        <w:rPr>
          <w:rFonts w:ascii="Arial" w:hAnsi="Arial" w:cs="Arial"/>
          <w:sz w:val="22"/>
          <w:szCs w:val="22"/>
        </w:rPr>
      </w:pPr>
      <w:r w:rsidRPr="00BE594B">
        <w:rPr>
          <w:rFonts w:ascii="Arial" w:hAnsi="Arial" w:cs="Arial"/>
          <w:b/>
          <w:sz w:val="22"/>
          <w:szCs w:val="22"/>
        </w:rPr>
        <w:t>Dextrose 5% in water</w:t>
      </w:r>
      <w:r w:rsidRPr="004766D4">
        <w:rPr>
          <w:rFonts w:ascii="Arial" w:hAnsi="Arial" w:cs="Arial"/>
          <w:sz w:val="22"/>
          <w:szCs w:val="22"/>
        </w:rPr>
        <w:t>, also known as D5W, also isotonic</w:t>
      </w:r>
      <w:r w:rsidR="00BE594B">
        <w:rPr>
          <w:rFonts w:ascii="Arial" w:hAnsi="Arial" w:cs="Arial"/>
          <w:sz w:val="22"/>
          <w:szCs w:val="22"/>
        </w:rPr>
        <w:t>.</w:t>
      </w:r>
    </w:p>
    <w:p w:rsidR="00E842FC" w:rsidRPr="004766D4" w:rsidRDefault="00E842FC" w:rsidP="00F1183C">
      <w:pPr>
        <w:pStyle w:val="ListParagraph"/>
        <w:numPr>
          <w:ilvl w:val="0"/>
          <w:numId w:val="6"/>
        </w:numPr>
        <w:rPr>
          <w:rFonts w:ascii="Arial" w:hAnsi="Arial" w:cs="Arial"/>
          <w:sz w:val="22"/>
          <w:szCs w:val="22"/>
        </w:rPr>
      </w:pPr>
      <w:r w:rsidRPr="004766D4">
        <w:rPr>
          <w:rFonts w:ascii="Arial" w:hAnsi="Arial" w:cs="Arial"/>
          <w:sz w:val="22"/>
          <w:szCs w:val="22"/>
        </w:rPr>
        <w:t xml:space="preserve">Combinations of </w:t>
      </w:r>
      <w:r w:rsidRPr="00BE594B">
        <w:rPr>
          <w:rFonts w:ascii="Arial" w:hAnsi="Arial" w:cs="Arial"/>
          <w:b/>
          <w:sz w:val="22"/>
          <w:szCs w:val="22"/>
        </w:rPr>
        <w:t>NS and D5W</w:t>
      </w:r>
      <w:r w:rsidRPr="004766D4">
        <w:rPr>
          <w:rFonts w:ascii="Arial" w:hAnsi="Arial" w:cs="Arial"/>
          <w:sz w:val="22"/>
          <w:szCs w:val="22"/>
        </w:rPr>
        <w:t xml:space="preserve"> such as D5 1/2NS, D5 1/4NS where the normal saline component is half or quarter-strength</w:t>
      </w:r>
      <w:r w:rsidR="00BE594B">
        <w:rPr>
          <w:rFonts w:ascii="Arial" w:hAnsi="Arial" w:cs="Arial"/>
          <w:sz w:val="22"/>
          <w:szCs w:val="22"/>
        </w:rPr>
        <w:t>.</w:t>
      </w:r>
    </w:p>
    <w:p w:rsidR="00E842FC" w:rsidRPr="004766D4" w:rsidRDefault="00E842FC" w:rsidP="00F1183C">
      <w:pPr>
        <w:pStyle w:val="ListParagraph"/>
        <w:numPr>
          <w:ilvl w:val="0"/>
          <w:numId w:val="6"/>
        </w:numPr>
        <w:rPr>
          <w:rFonts w:ascii="Arial" w:hAnsi="Arial" w:cs="Arial"/>
          <w:sz w:val="22"/>
          <w:szCs w:val="22"/>
        </w:rPr>
      </w:pPr>
      <w:r w:rsidRPr="00BE594B">
        <w:rPr>
          <w:rFonts w:ascii="Arial" w:hAnsi="Arial" w:cs="Arial"/>
          <w:b/>
          <w:sz w:val="22"/>
          <w:szCs w:val="22"/>
        </w:rPr>
        <w:t>Ringer’s Lactate</w:t>
      </w:r>
      <w:r w:rsidRPr="004766D4">
        <w:rPr>
          <w:rFonts w:ascii="Arial" w:hAnsi="Arial" w:cs="Arial"/>
          <w:sz w:val="22"/>
          <w:szCs w:val="22"/>
        </w:rPr>
        <w:t xml:space="preserve"> – also known as RL or LR (Lactated Ringer’s)</w:t>
      </w:r>
      <w:r w:rsidR="004555CE">
        <w:rPr>
          <w:rFonts w:ascii="Arial" w:hAnsi="Arial" w:cs="Arial"/>
          <w:sz w:val="22"/>
          <w:szCs w:val="22"/>
        </w:rPr>
        <w:t>,</w:t>
      </w:r>
      <w:r w:rsidRPr="004766D4">
        <w:rPr>
          <w:rFonts w:ascii="Arial" w:hAnsi="Arial" w:cs="Arial"/>
          <w:sz w:val="22"/>
          <w:szCs w:val="22"/>
        </w:rPr>
        <w:t xml:space="preserve"> </w:t>
      </w:r>
      <w:r w:rsidR="004555CE">
        <w:rPr>
          <w:rFonts w:ascii="Arial" w:hAnsi="Arial" w:cs="Arial"/>
          <w:sz w:val="22"/>
          <w:szCs w:val="22"/>
        </w:rPr>
        <w:t xml:space="preserve">is </w:t>
      </w:r>
      <w:r w:rsidRPr="004766D4">
        <w:rPr>
          <w:rFonts w:ascii="Arial" w:hAnsi="Arial" w:cs="Arial"/>
          <w:sz w:val="22"/>
          <w:szCs w:val="22"/>
        </w:rPr>
        <w:t xml:space="preserve">a complex mixture of sodium chloride, potassium chloride, sodium lactate and calcium chloride, isotonic with blood. RL is used in fluid </w:t>
      </w:r>
      <w:r w:rsidR="004555CE" w:rsidRPr="004766D4">
        <w:rPr>
          <w:rFonts w:ascii="Arial" w:hAnsi="Arial" w:cs="Arial"/>
          <w:sz w:val="22"/>
          <w:szCs w:val="22"/>
        </w:rPr>
        <w:t>resuscitation</w:t>
      </w:r>
      <w:r w:rsidRPr="004766D4">
        <w:rPr>
          <w:rFonts w:ascii="Arial" w:hAnsi="Arial" w:cs="Arial"/>
          <w:sz w:val="22"/>
          <w:szCs w:val="22"/>
        </w:rPr>
        <w:t xml:space="preserve"> therapy after blood loss from surgery, trauma or burns. It is useful the lactate is metabolized in the liver to byproducts that counteract acidosis, which is an imbalance that occurs with acute fluid loss or renal failure.</w:t>
      </w:r>
    </w:p>
    <w:p w:rsidR="00E842FC" w:rsidRPr="004766D4" w:rsidRDefault="00E842FC" w:rsidP="00D33C34">
      <w:pPr>
        <w:rPr>
          <w:rFonts w:ascii="Arial" w:hAnsi="Arial" w:cs="Arial"/>
          <w:sz w:val="22"/>
          <w:szCs w:val="22"/>
        </w:rPr>
      </w:pPr>
    </w:p>
    <w:p w:rsidR="00652EFB" w:rsidRDefault="00652EFB" w:rsidP="00D33C34">
      <w:pPr>
        <w:rPr>
          <w:rFonts w:ascii="Arial" w:hAnsi="Arial" w:cs="Arial"/>
          <w:sz w:val="22"/>
          <w:szCs w:val="22"/>
        </w:rPr>
      </w:pPr>
    </w:p>
    <w:p w:rsidR="004555CE" w:rsidRDefault="004555CE" w:rsidP="00D33C34">
      <w:pPr>
        <w:rPr>
          <w:rFonts w:ascii="Arial" w:hAnsi="Arial" w:cs="Arial"/>
          <w:sz w:val="22"/>
          <w:szCs w:val="22"/>
        </w:rPr>
      </w:pPr>
      <w:r>
        <w:rPr>
          <w:rFonts w:ascii="Arial" w:hAnsi="Arial" w:cs="Arial"/>
          <w:sz w:val="22"/>
          <w:szCs w:val="22"/>
        </w:rPr>
        <w:t>(h2) Reconstitution of Medications for Intravenous Use</w:t>
      </w:r>
    </w:p>
    <w:p w:rsidR="004555CE" w:rsidRDefault="004555CE" w:rsidP="00D33C34">
      <w:pPr>
        <w:rPr>
          <w:rFonts w:ascii="Arial" w:hAnsi="Arial" w:cs="Arial"/>
          <w:sz w:val="22"/>
          <w:szCs w:val="22"/>
        </w:rPr>
      </w:pPr>
    </w:p>
    <w:p w:rsidR="00E842FC" w:rsidRDefault="00E842FC" w:rsidP="00D33C34">
      <w:pPr>
        <w:rPr>
          <w:rFonts w:ascii="Arial" w:hAnsi="Arial" w:cs="Arial"/>
          <w:sz w:val="22"/>
          <w:szCs w:val="22"/>
        </w:rPr>
      </w:pPr>
      <w:r w:rsidRPr="004766D4">
        <w:rPr>
          <w:rFonts w:ascii="Arial" w:hAnsi="Arial" w:cs="Arial"/>
          <w:sz w:val="22"/>
          <w:szCs w:val="22"/>
        </w:rPr>
        <w:t xml:space="preserve">Regarding reconstitution of medications for intravenous use, either by infusion or by rapid IV administration (“IV push”) it is very important that the solution used for infusion or dilution is </w:t>
      </w:r>
      <w:r w:rsidR="005A78E1" w:rsidRPr="005A78E1">
        <w:rPr>
          <w:rFonts w:ascii="Arial" w:hAnsi="Arial" w:cs="Arial"/>
          <w:b/>
          <w:sz w:val="22"/>
          <w:szCs w:val="22"/>
        </w:rPr>
        <w:t>compatible with the drug</w:t>
      </w:r>
      <w:r w:rsidRPr="004766D4">
        <w:rPr>
          <w:rFonts w:ascii="Arial" w:hAnsi="Arial" w:cs="Arial"/>
          <w:sz w:val="22"/>
          <w:szCs w:val="22"/>
        </w:rPr>
        <w:t>. If the wrong solution is used, drug precipitation may occur, which is dangerous. Always follow the package insert instructions or protocol exactly regarding which solution to use. If you have questions about the proper solution to use, contact the pharmacy department.</w:t>
      </w:r>
    </w:p>
    <w:p w:rsidR="00DA4863" w:rsidRPr="004766D4" w:rsidRDefault="00DA4863" w:rsidP="00D33C34">
      <w:pPr>
        <w:rPr>
          <w:rFonts w:ascii="Arial" w:hAnsi="Arial" w:cs="Arial"/>
          <w:sz w:val="22"/>
          <w:szCs w:val="22"/>
        </w:rPr>
      </w:pPr>
    </w:p>
    <w:p w:rsidR="00E842FC" w:rsidRDefault="00E842FC" w:rsidP="00D33C34">
      <w:pPr>
        <w:rPr>
          <w:rFonts w:ascii="Arial" w:hAnsi="Arial" w:cs="Arial"/>
          <w:sz w:val="22"/>
          <w:szCs w:val="22"/>
        </w:rPr>
      </w:pPr>
    </w:p>
    <w:p w:rsidR="004555CE" w:rsidRDefault="00DA4863" w:rsidP="00D33C34">
      <w:pPr>
        <w:rPr>
          <w:rFonts w:ascii="Arial" w:hAnsi="Arial" w:cs="Arial"/>
          <w:sz w:val="22"/>
          <w:szCs w:val="22"/>
        </w:rPr>
      </w:pPr>
      <w:r>
        <w:rPr>
          <w:rFonts w:ascii="Arial" w:hAnsi="Arial" w:cs="Arial"/>
          <w:sz w:val="22"/>
          <w:szCs w:val="22"/>
        </w:rPr>
        <w:t>(h2) Insulin</w:t>
      </w:r>
    </w:p>
    <w:p w:rsidR="00DA4863" w:rsidRDefault="00DA4863" w:rsidP="00D33C34">
      <w:pPr>
        <w:rPr>
          <w:rFonts w:ascii="Arial" w:hAnsi="Arial" w:cs="Arial"/>
          <w:sz w:val="22"/>
          <w:szCs w:val="22"/>
        </w:rPr>
      </w:pPr>
    </w:p>
    <w:p w:rsidR="00E842FC" w:rsidRPr="004766D4" w:rsidRDefault="00E842FC" w:rsidP="0081296B">
      <w:pPr>
        <w:rPr>
          <w:rFonts w:ascii="Arial" w:hAnsi="Arial" w:cs="Arial"/>
          <w:sz w:val="22"/>
          <w:szCs w:val="22"/>
        </w:rPr>
      </w:pPr>
      <w:r w:rsidRPr="004766D4">
        <w:rPr>
          <w:rFonts w:ascii="Arial" w:hAnsi="Arial" w:cs="Arial"/>
          <w:sz w:val="22"/>
          <w:szCs w:val="22"/>
        </w:rPr>
        <w:t xml:space="preserve">Insulins come in a variety of forms that are short, intermediate or long acting (See the Summary Drug Table “Insulin Preparations” </w:t>
      </w:r>
      <w:r w:rsidR="001D7ED5">
        <w:rPr>
          <w:rFonts w:ascii="Arial" w:hAnsi="Arial" w:cs="Arial"/>
          <w:sz w:val="22"/>
          <w:szCs w:val="22"/>
        </w:rPr>
        <w:t xml:space="preserve">on </w:t>
      </w:r>
      <w:r w:rsidRPr="004766D4">
        <w:rPr>
          <w:rFonts w:ascii="Arial" w:hAnsi="Arial" w:cs="Arial"/>
          <w:sz w:val="22"/>
          <w:szCs w:val="22"/>
        </w:rPr>
        <w:t>p. 326</w:t>
      </w:r>
      <w:r w:rsidR="001D7ED5">
        <w:rPr>
          <w:rFonts w:ascii="Arial" w:hAnsi="Arial" w:cs="Arial"/>
          <w:sz w:val="22"/>
          <w:szCs w:val="22"/>
        </w:rPr>
        <w:t xml:space="preserve"> of</w:t>
      </w:r>
      <w:r w:rsidR="00722916">
        <w:rPr>
          <w:rFonts w:ascii="Arial" w:hAnsi="Arial" w:cs="Arial"/>
          <w:sz w:val="22"/>
          <w:szCs w:val="22"/>
        </w:rPr>
        <w:t xml:space="preserve"> </w:t>
      </w:r>
      <w:r w:rsidR="001D7ED5">
        <w:rPr>
          <w:rFonts w:ascii="Arial" w:hAnsi="Arial" w:cs="Arial"/>
          <w:sz w:val="22"/>
          <w:szCs w:val="22"/>
        </w:rPr>
        <w:t xml:space="preserve">the textbook </w:t>
      </w:r>
      <w:r w:rsidR="001D7ED5" w:rsidRPr="000A3A25">
        <w:rPr>
          <w:rFonts w:ascii="Arial" w:hAnsi="Arial" w:cs="Arial"/>
          <w:i/>
          <w:sz w:val="22"/>
          <w:szCs w:val="22"/>
        </w:rPr>
        <w:t>Pharmacology for Health Professionals</w:t>
      </w:r>
      <w:r w:rsidRPr="004766D4">
        <w:rPr>
          <w:rFonts w:ascii="Arial" w:hAnsi="Arial" w:cs="Arial"/>
          <w:sz w:val="22"/>
          <w:szCs w:val="22"/>
        </w:rPr>
        <w:t xml:space="preserve">) to help the patient maintain the best control over their blood glucose throughout the day, as they eat, exercise, work, rest etc. Different levels of insulin are required for these different activities to avoid hyper and hypoglycemia.  </w:t>
      </w:r>
    </w:p>
    <w:p w:rsidR="00E842FC" w:rsidRPr="004766D4" w:rsidRDefault="00E842FC" w:rsidP="0081296B">
      <w:pPr>
        <w:rPr>
          <w:rFonts w:ascii="Arial" w:hAnsi="Arial" w:cs="Arial"/>
          <w:sz w:val="22"/>
          <w:szCs w:val="22"/>
        </w:rPr>
      </w:pPr>
    </w:p>
    <w:p w:rsidR="00E842FC" w:rsidRPr="004766D4" w:rsidRDefault="00E842FC" w:rsidP="0081296B">
      <w:pPr>
        <w:rPr>
          <w:rFonts w:ascii="Arial" w:hAnsi="Arial" w:cs="Arial"/>
          <w:sz w:val="22"/>
          <w:szCs w:val="22"/>
        </w:rPr>
      </w:pPr>
      <w:r w:rsidRPr="004766D4">
        <w:rPr>
          <w:rFonts w:ascii="Arial" w:hAnsi="Arial" w:cs="Arial"/>
          <w:sz w:val="22"/>
          <w:szCs w:val="22"/>
        </w:rPr>
        <w:t xml:space="preserve">Hospitalized patients may have different requirements than when they are healthy, for example, and will require more intensive monitoring than usual. </w:t>
      </w:r>
    </w:p>
    <w:p w:rsidR="00E842FC" w:rsidRPr="004766D4" w:rsidRDefault="00E842FC" w:rsidP="0081296B">
      <w:pPr>
        <w:rPr>
          <w:rFonts w:ascii="Arial" w:hAnsi="Arial" w:cs="Arial"/>
          <w:sz w:val="22"/>
          <w:szCs w:val="22"/>
        </w:rPr>
      </w:pPr>
    </w:p>
    <w:p w:rsidR="00E842FC" w:rsidRDefault="00E842FC" w:rsidP="0081296B">
      <w:pPr>
        <w:rPr>
          <w:rFonts w:ascii="Arial" w:hAnsi="Arial" w:cs="Arial"/>
          <w:sz w:val="22"/>
          <w:szCs w:val="22"/>
        </w:rPr>
      </w:pPr>
      <w:r w:rsidRPr="004766D4">
        <w:rPr>
          <w:rFonts w:ascii="Arial" w:hAnsi="Arial" w:cs="Arial"/>
          <w:sz w:val="22"/>
          <w:szCs w:val="22"/>
        </w:rPr>
        <w:t xml:space="preserve">For very long procedures in the nuclear medicine department, it may be necessary for the patient </w:t>
      </w:r>
      <w:r w:rsidR="00652EFB">
        <w:rPr>
          <w:rFonts w:ascii="Arial" w:hAnsi="Arial" w:cs="Arial"/>
          <w:sz w:val="22"/>
          <w:szCs w:val="22"/>
        </w:rPr>
        <w:t xml:space="preserve">or caregiver </w:t>
      </w:r>
      <w:r w:rsidRPr="004766D4">
        <w:rPr>
          <w:rFonts w:ascii="Arial" w:hAnsi="Arial" w:cs="Arial"/>
          <w:sz w:val="22"/>
          <w:szCs w:val="22"/>
        </w:rPr>
        <w:t>to administer insulin during that time according to the schedule they have established.</w:t>
      </w:r>
    </w:p>
    <w:p w:rsidR="00DA4863" w:rsidRDefault="00DA4863" w:rsidP="0081296B">
      <w:pPr>
        <w:rPr>
          <w:rFonts w:ascii="Arial" w:hAnsi="Arial" w:cs="Arial"/>
          <w:sz w:val="22"/>
          <w:szCs w:val="22"/>
        </w:rPr>
      </w:pPr>
    </w:p>
    <w:p w:rsidR="00DA4863" w:rsidRDefault="00DA4863" w:rsidP="00DA4863">
      <w:pPr>
        <w:pStyle w:val="ListParagraph"/>
        <w:ind w:left="0"/>
        <w:rPr>
          <w:rFonts w:ascii="Arial" w:hAnsi="Arial" w:cs="Arial"/>
          <w:bCs/>
          <w:color w:val="C0504D" w:themeColor="accent2"/>
          <w:sz w:val="22"/>
          <w:szCs w:val="22"/>
        </w:rPr>
      </w:pPr>
    </w:p>
    <w:p w:rsidR="00DA4863" w:rsidRDefault="00DA4863" w:rsidP="00DA4863">
      <w:pPr>
        <w:pStyle w:val="ListParagraph"/>
        <w:ind w:left="0"/>
        <w:rPr>
          <w:rFonts w:ascii="Arial" w:hAnsi="Arial" w:cs="Arial"/>
          <w:bCs/>
          <w:color w:val="C0504D" w:themeColor="accent2"/>
          <w:sz w:val="22"/>
          <w:szCs w:val="22"/>
        </w:rPr>
      </w:pPr>
      <w:r>
        <w:rPr>
          <w:rFonts w:ascii="Arial" w:hAnsi="Arial" w:cs="Arial"/>
          <w:bCs/>
          <w:color w:val="C0504D" w:themeColor="accent2"/>
          <w:sz w:val="22"/>
          <w:szCs w:val="22"/>
        </w:rPr>
        <w:t>Reading icon</w:t>
      </w:r>
    </w:p>
    <w:p w:rsidR="00DA4863" w:rsidRDefault="00DA4863" w:rsidP="00DA4863">
      <w:pPr>
        <w:rPr>
          <w:rFonts w:ascii="Arial" w:hAnsi="Arial" w:cs="Arial"/>
          <w:sz w:val="22"/>
          <w:szCs w:val="22"/>
        </w:rPr>
      </w:pPr>
      <w:r>
        <w:rPr>
          <w:rFonts w:ascii="Arial" w:hAnsi="Arial" w:cs="Arial"/>
          <w:sz w:val="22"/>
          <w:szCs w:val="22"/>
        </w:rPr>
        <w:t xml:space="preserve">To begin your study of insulin, read </w:t>
      </w:r>
      <w:r w:rsidRPr="000A3A25">
        <w:rPr>
          <w:rFonts w:ascii="Arial" w:hAnsi="Arial" w:cs="Arial"/>
          <w:b/>
          <w:sz w:val="22"/>
          <w:szCs w:val="22"/>
        </w:rPr>
        <w:t>Chapter 22 -  Antidiabetic Drugs</w:t>
      </w:r>
      <w:r>
        <w:rPr>
          <w:rFonts w:ascii="Arial" w:hAnsi="Arial" w:cs="Arial"/>
          <w:sz w:val="22"/>
          <w:szCs w:val="22"/>
        </w:rPr>
        <w:t xml:space="preserve">, in the textbook </w:t>
      </w:r>
      <w:r w:rsidRPr="000A3A25">
        <w:rPr>
          <w:rFonts w:ascii="Arial" w:hAnsi="Arial" w:cs="Arial"/>
          <w:i/>
          <w:sz w:val="22"/>
          <w:szCs w:val="22"/>
        </w:rPr>
        <w:t>Pharmacology for Health Professionals</w:t>
      </w:r>
      <w:r>
        <w:rPr>
          <w:rFonts w:ascii="Arial" w:hAnsi="Arial" w:cs="Arial"/>
          <w:i/>
          <w:sz w:val="22"/>
          <w:szCs w:val="22"/>
        </w:rPr>
        <w:t>.</w:t>
      </w:r>
    </w:p>
    <w:p w:rsidR="00DA4863" w:rsidRDefault="00DA4863" w:rsidP="00DA4863">
      <w:pPr>
        <w:numPr>
          <w:ilvl w:val="0"/>
          <w:numId w:val="32"/>
        </w:numPr>
        <w:rPr>
          <w:rFonts w:ascii="Arial" w:hAnsi="Arial" w:cs="Arial"/>
          <w:sz w:val="22"/>
          <w:szCs w:val="22"/>
        </w:rPr>
      </w:pPr>
      <w:r>
        <w:rPr>
          <w:rFonts w:ascii="Arial" w:hAnsi="Arial" w:cs="Arial"/>
          <w:sz w:val="22"/>
          <w:szCs w:val="22"/>
        </w:rPr>
        <w:t xml:space="preserve">Reading details:  Read the section on insulin (starting on p. 323). </w:t>
      </w:r>
    </w:p>
    <w:p w:rsidR="00DA4863" w:rsidRPr="004766D4" w:rsidRDefault="00DA4863" w:rsidP="00DA4863">
      <w:pPr>
        <w:numPr>
          <w:ilvl w:val="0"/>
          <w:numId w:val="32"/>
        </w:numPr>
        <w:rPr>
          <w:rFonts w:ascii="Arial" w:hAnsi="Arial" w:cs="Arial"/>
          <w:sz w:val="22"/>
          <w:szCs w:val="22"/>
        </w:rPr>
      </w:pPr>
      <w:r w:rsidRPr="004766D4">
        <w:rPr>
          <w:rFonts w:ascii="Arial" w:hAnsi="Arial" w:cs="Arial"/>
          <w:sz w:val="22"/>
          <w:szCs w:val="22"/>
        </w:rPr>
        <w:t>Stop at p.</w:t>
      </w:r>
      <w:r>
        <w:rPr>
          <w:rFonts w:ascii="Arial" w:hAnsi="Arial" w:cs="Arial"/>
          <w:sz w:val="22"/>
          <w:szCs w:val="22"/>
        </w:rPr>
        <w:t xml:space="preserve"> </w:t>
      </w:r>
      <w:r w:rsidRPr="004766D4">
        <w:rPr>
          <w:rFonts w:ascii="Arial" w:hAnsi="Arial" w:cs="Arial"/>
          <w:sz w:val="22"/>
          <w:szCs w:val="22"/>
        </w:rPr>
        <w:t>329</w:t>
      </w:r>
      <w:r>
        <w:rPr>
          <w:rFonts w:ascii="Arial" w:hAnsi="Arial" w:cs="Arial"/>
          <w:sz w:val="22"/>
          <w:szCs w:val="22"/>
        </w:rPr>
        <w:t>.</w:t>
      </w:r>
    </w:p>
    <w:p w:rsidR="00DA4863" w:rsidRPr="004766D4" w:rsidRDefault="00DA4863" w:rsidP="0081296B">
      <w:pPr>
        <w:rPr>
          <w:rFonts w:ascii="Arial" w:hAnsi="Arial" w:cs="Arial"/>
          <w:sz w:val="22"/>
          <w:szCs w:val="22"/>
        </w:rPr>
      </w:pPr>
      <w:r>
        <w:rPr>
          <w:rFonts w:ascii="Arial" w:hAnsi="Arial" w:cs="Arial"/>
          <w:bCs/>
          <w:color w:val="C0504D" w:themeColor="accent2"/>
          <w:sz w:val="22"/>
          <w:szCs w:val="22"/>
        </w:rPr>
        <w:t>End reading</w:t>
      </w:r>
    </w:p>
    <w:p w:rsidR="00E842FC" w:rsidRPr="004766D4" w:rsidRDefault="00E842FC" w:rsidP="0081296B">
      <w:pPr>
        <w:rPr>
          <w:rFonts w:ascii="Arial" w:hAnsi="Arial" w:cs="Arial"/>
          <w:sz w:val="22"/>
          <w:szCs w:val="22"/>
        </w:rPr>
      </w:pPr>
    </w:p>
    <w:p w:rsidR="00DA4863" w:rsidRDefault="00DA4863" w:rsidP="0081296B">
      <w:pPr>
        <w:rPr>
          <w:rFonts w:ascii="Arial" w:hAnsi="Arial" w:cs="Arial"/>
          <w:color w:val="C0504D" w:themeColor="accent2"/>
          <w:sz w:val="22"/>
          <w:szCs w:val="22"/>
        </w:rPr>
      </w:pPr>
    </w:p>
    <w:p w:rsidR="00722916" w:rsidRDefault="00722916" w:rsidP="0081296B">
      <w:pPr>
        <w:rPr>
          <w:rFonts w:ascii="Arial" w:hAnsi="Arial" w:cs="Arial"/>
          <w:color w:val="C0504D" w:themeColor="accent2"/>
          <w:sz w:val="22"/>
          <w:szCs w:val="22"/>
        </w:rPr>
      </w:pPr>
      <w:r>
        <w:rPr>
          <w:rFonts w:ascii="Arial" w:hAnsi="Arial" w:cs="Arial"/>
          <w:color w:val="C0504D" w:themeColor="accent2"/>
          <w:sz w:val="22"/>
          <w:szCs w:val="22"/>
        </w:rPr>
        <w:t>Reflection icon</w:t>
      </w:r>
    </w:p>
    <w:p w:rsidR="00E842FC" w:rsidRPr="004766D4" w:rsidRDefault="00E842FC" w:rsidP="0081296B">
      <w:pPr>
        <w:rPr>
          <w:rFonts w:ascii="Arial" w:hAnsi="Arial" w:cs="Arial"/>
          <w:sz w:val="22"/>
          <w:szCs w:val="22"/>
        </w:rPr>
      </w:pPr>
      <w:r w:rsidRPr="004766D4">
        <w:rPr>
          <w:rFonts w:ascii="Arial" w:hAnsi="Arial" w:cs="Arial"/>
          <w:sz w:val="22"/>
          <w:szCs w:val="22"/>
        </w:rPr>
        <w:t xml:space="preserve">After reading </w:t>
      </w:r>
      <w:r w:rsidR="00722916">
        <w:rPr>
          <w:rFonts w:ascii="Arial" w:hAnsi="Arial" w:cs="Arial"/>
          <w:sz w:val="22"/>
          <w:szCs w:val="22"/>
        </w:rPr>
        <w:t xml:space="preserve">the insulin </w:t>
      </w:r>
      <w:r w:rsidRPr="004766D4">
        <w:rPr>
          <w:rFonts w:ascii="Arial" w:hAnsi="Arial" w:cs="Arial"/>
          <w:sz w:val="22"/>
          <w:szCs w:val="22"/>
        </w:rPr>
        <w:t xml:space="preserve">section in your textbook, </w:t>
      </w:r>
      <w:r w:rsidR="00722916">
        <w:rPr>
          <w:rFonts w:ascii="Arial" w:hAnsi="Arial" w:cs="Arial"/>
          <w:sz w:val="22"/>
          <w:szCs w:val="22"/>
        </w:rPr>
        <w:t>reflect on</w:t>
      </w:r>
      <w:r w:rsidR="00722916" w:rsidRPr="004766D4">
        <w:rPr>
          <w:rFonts w:ascii="Arial" w:hAnsi="Arial" w:cs="Arial"/>
          <w:sz w:val="22"/>
          <w:szCs w:val="22"/>
        </w:rPr>
        <w:t xml:space="preserve"> </w:t>
      </w:r>
      <w:r w:rsidRPr="004766D4">
        <w:rPr>
          <w:rFonts w:ascii="Arial" w:hAnsi="Arial" w:cs="Arial"/>
          <w:sz w:val="22"/>
          <w:szCs w:val="22"/>
        </w:rPr>
        <w:t>the following questions:</w:t>
      </w:r>
    </w:p>
    <w:p w:rsidR="00E842FC" w:rsidRPr="004766D4" w:rsidRDefault="00E842FC" w:rsidP="00722916">
      <w:pPr>
        <w:numPr>
          <w:ilvl w:val="0"/>
          <w:numId w:val="33"/>
        </w:numPr>
        <w:rPr>
          <w:rFonts w:ascii="Arial" w:hAnsi="Arial" w:cs="Arial"/>
          <w:sz w:val="22"/>
          <w:szCs w:val="22"/>
        </w:rPr>
      </w:pPr>
      <w:r w:rsidRPr="004766D4">
        <w:rPr>
          <w:rFonts w:ascii="Arial" w:hAnsi="Arial" w:cs="Arial"/>
          <w:sz w:val="22"/>
          <w:szCs w:val="22"/>
        </w:rPr>
        <w:t xml:space="preserve">What causes hyperglycemia? </w:t>
      </w:r>
      <w:r w:rsidR="00722916">
        <w:rPr>
          <w:rFonts w:ascii="Arial" w:hAnsi="Arial" w:cs="Arial"/>
          <w:sz w:val="22"/>
          <w:szCs w:val="22"/>
        </w:rPr>
        <w:t>(</w:t>
      </w:r>
      <w:r w:rsidRPr="004766D4">
        <w:rPr>
          <w:rFonts w:ascii="Arial" w:hAnsi="Arial" w:cs="Arial"/>
          <w:sz w:val="22"/>
          <w:szCs w:val="22"/>
        </w:rPr>
        <w:t>p.325</w:t>
      </w:r>
      <w:r w:rsidR="00722916">
        <w:rPr>
          <w:rFonts w:ascii="Arial" w:hAnsi="Arial" w:cs="Arial"/>
          <w:sz w:val="22"/>
          <w:szCs w:val="22"/>
        </w:rPr>
        <w:t>)</w:t>
      </w:r>
    </w:p>
    <w:p w:rsidR="00E842FC" w:rsidRPr="004766D4" w:rsidRDefault="00E842FC" w:rsidP="00722916">
      <w:pPr>
        <w:numPr>
          <w:ilvl w:val="0"/>
          <w:numId w:val="33"/>
        </w:numPr>
        <w:rPr>
          <w:rFonts w:ascii="Arial" w:hAnsi="Arial" w:cs="Arial"/>
          <w:sz w:val="22"/>
          <w:szCs w:val="22"/>
        </w:rPr>
      </w:pPr>
      <w:r w:rsidRPr="004766D4">
        <w:rPr>
          <w:rFonts w:ascii="Arial" w:hAnsi="Arial" w:cs="Arial"/>
          <w:sz w:val="22"/>
          <w:szCs w:val="22"/>
        </w:rPr>
        <w:t xml:space="preserve">What causes hypoglycemia? </w:t>
      </w:r>
      <w:r w:rsidR="00722916">
        <w:rPr>
          <w:rFonts w:ascii="Arial" w:hAnsi="Arial" w:cs="Arial"/>
          <w:sz w:val="22"/>
          <w:szCs w:val="22"/>
        </w:rPr>
        <w:t>(</w:t>
      </w:r>
      <w:r w:rsidRPr="004766D4">
        <w:rPr>
          <w:rFonts w:ascii="Arial" w:hAnsi="Arial" w:cs="Arial"/>
          <w:sz w:val="22"/>
          <w:szCs w:val="22"/>
        </w:rPr>
        <w:t>p.325</w:t>
      </w:r>
      <w:r w:rsidR="00722916">
        <w:rPr>
          <w:rFonts w:ascii="Arial" w:hAnsi="Arial" w:cs="Arial"/>
          <w:sz w:val="22"/>
          <w:szCs w:val="22"/>
        </w:rPr>
        <w:t>)</w:t>
      </w:r>
    </w:p>
    <w:p w:rsidR="00E842FC" w:rsidRPr="004766D4" w:rsidRDefault="00E842FC" w:rsidP="00722916">
      <w:pPr>
        <w:numPr>
          <w:ilvl w:val="0"/>
          <w:numId w:val="33"/>
        </w:numPr>
        <w:rPr>
          <w:rFonts w:ascii="Arial" w:hAnsi="Arial" w:cs="Arial"/>
          <w:sz w:val="22"/>
          <w:szCs w:val="22"/>
        </w:rPr>
      </w:pPr>
      <w:r w:rsidRPr="004766D4">
        <w:rPr>
          <w:rFonts w:ascii="Arial" w:hAnsi="Arial" w:cs="Arial"/>
          <w:sz w:val="22"/>
          <w:szCs w:val="22"/>
        </w:rPr>
        <w:t xml:space="preserve">What should be done if a patient has a hypoglycemic reaction? </w:t>
      </w:r>
      <w:r w:rsidR="00722916">
        <w:rPr>
          <w:rFonts w:ascii="Arial" w:hAnsi="Arial" w:cs="Arial"/>
          <w:sz w:val="22"/>
          <w:szCs w:val="22"/>
        </w:rPr>
        <w:t>(</w:t>
      </w:r>
      <w:r w:rsidRPr="004766D4">
        <w:rPr>
          <w:rFonts w:ascii="Arial" w:hAnsi="Arial" w:cs="Arial"/>
          <w:sz w:val="22"/>
          <w:szCs w:val="22"/>
        </w:rPr>
        <w:t>p.327</w:t>
      </w:r>
      <w:r w:rsidR="00722916">
        <w:rPr>
          <w:rFonts w:ascii="Arial" w:hAnsi="Arial" w:cs="Arial"/>
          <w:sz w:val="22"/>
          <w:szCs w:val="22"/>
        </w:rPr>
        <w:t>)</w:t>
      </w:r>
    </w:p>
    <w:p w:rsidR="00E842FC" w:rsidRDefault="00722916" w:rsidP="00722916">
      <w:pPr>
        <w:numPr>
          <w:ilvl w:val="0"/>
          <w:numId w:val="33"/>
        </w:numPr>
        <w:rPr>
          <w:rFonts w:ascii="Arial" w:hAnsi="Arial" w:cs="Arial"/>
          <w:sz w:val="22"/>
          <w:szCs w:val="22"/>
        </w:rPr>
      </w:pPr>
      <w:r>
        <w:rPr>
          <w:rFonts w:ascii="Arial" w:hAnsi="Arial" w:cs="Arial"/>
          <w:sz w:val="22"/>
          <w:szCs w:val="22"/>
        </w:rPr>
        <w:t xml:space="preserve">Have you encountered any situations like this in your practice? </w:t>
      </w:r>
    </w:p>
    <w:p w:rsidR="00722916" w:rsidRPr="00722916" w:rsidRDefault="00722916" w:rsidP="0081296B">
      <w:pPr>
        <w:rPr>
          <w:rFonts w:ascii="Arial" w:hAnsi="Arial" w:cs="Arial"/>
          <w:color w:val="C0504D" w:themeColor="accent2"/>
          <w:sz w:val="22"/>
          <w:szCs w:val="22"/>
        </w:rPr>
      </w:pPr>
      <w:r>
        <w:rPr>
          <w:rFonts w:ascii="Arial" w:hAnsi="Arial" w:cs="Arial"/>
          <w:color w:val="C0504D" w:themeColor="accent2"/>
          <w:sz w:val="22"/>
          <w:szCs w:val="22"/>
        </w:rPr>
        <w:t>End reflection</w:t>
      </w:r>
    </w:p>
    <w:p w:rsidR="00722916" w:rsidRPr="004766D4" w:rsidRDefault="00722916" w:rsidP="0081296B">
      <w:pPr>
        <w:rPr>
          <w:rFonts w:ascii="Arial" w:hAnsi="Arial" w:cs="Arial"/>
          <w:sz w:val="22"/>
          <w:szCs w:val="22"/>
        </w:rPr>
      </w:pPr>
    </w:p>
    <w:p w:rsidR="00E842FC" w:rsidRPr="004766D4" w:rsidRDefault="00E842FC" w:rsidP="0081296B">
      <w:pPr>
        <w:rPr>
          <w:rFonts w:ascii="Arial" w:hAnsi="Arial" w:cs="Arial"/>
          <w:sz w:val="22"/>
          <w:szCs w:val="22"/>
        </w:rPr>
      </w:pPr>
      <w:r w:rsidRPr="004766D4">
        <w:rPr>
          <w:rFonts w:ascii="Arial" w:hAnsi="Arial" w:cs="Arial"/>
          <w:sz w:val="22"/>
          <w:szCs w:val="22"/>
        </w:rPr>
        <w:t>Some drugs used in nuclear medicine procedures may alter the effects of insulin, such as:</w:t>
      </w:r>
    </w:p>
    <w:p w:rsidR="00E842FC" w:rsidRPr="004766D4" w:rsidRDefault="00E842FC" w:rsidP="00396522">
      <w:pPr>
        <w:numPr>
          <w:ilvl w:val="0"/>
          <w:numId w:val="15"/>
        </w:numPr>
        <w:rPr>
          <w:rFonts w:ascii="Arial" w:hAnsi="Arial" w:cs="Arial"/>
          <w:sz w:val="22"/>
          <w:szCs w:val="22"/>
        </w:rPr>
      </w:pPr>
      <w:r w:rsidRPr="004766D4">
        <w:rPr>
          <w:rFonts w:ascii="Arial" w:hAnsi="Arial" w:cs="Arial"/>
          <w:sz w:val="22"/>
          <w:szCs w:val="22"/>
        </w:rPr>
        <w:t>beta blockers</w:t>
      </w:r>
    </w:p>
    <w:p w:rsidR="00E842FC" w:rsidRPr="004766D4" w:rsidRDefault="00E842FC" w:rsidP="00396522">
      <w:pPr>
        <w:numPr>
          <w:ilvl w:val="0"/>
          <w:numId w:val="15"/>
        </w:numPr>
        <w:rPr>
          <w:rFonts w:ascii="Arial" w:hAnsi="Arial" w:cs="Arial"/>
          <w:sz w:val="22"/>
          <w:szCs w:val="22"/>
        </w:rPr>
      </w:pPr>
      <w:r w:rsidRPr="004766D4">
        <w:rPr>
          <w:rFonts w:ascii="Arial" w:hAnsi="Arial" w:cs="Arial"/>
          <w:sz w:val="22"/>
          <w:szCs w:val="22"/>
        </w:rPr>
        <w:t>diuretics</w:t>
      </w:r>
    </w:p>
    <w:p w:rsidR="00E842FC" w:rsidRPr="004766D4" w:rsidRDefault="00E842FC" w:rsidP="00396522">
      <w:pPr>
        <w:numPr>
          <w:ilvl w:val="0"/>
          <w:numId w:val="15"/>
        </w:numPr>
        <w:rPr>
          <w:rFonts w:ascii="Arial" w:hAnsi="Arial" w:cs="Arial"/>
          <w:sz w:val="22"/>
          <w:szCs w:val="22"/>
        </w:rPr>
      </w:pPr>
      <w:r w:rsidRPr="004766D4">
        <w:rPr>
          <w:rFonts w:ascii="Arial" w:hAnsi="Arial" w:cs="Arial"/>
          <w:sz w:val="22"/>
          <w:szCs w:val="22"/>
        </w:rPr>
        <w:t>corticosteroids</w:t>
      </w:r>
    </w:p>
    <w:p w:rsidR="00E842FC" w:rsidRPr="004766D4" w:rsidRDefault="00E842FC" w:rsidP="00396522">
      <w:pPr>
        <w:numPr>
          <w:ilvl w:val="0"/>
          <w:numId w:val="15"/>
        </w:numPr>
        <w:rPr>
          <w:rFonts w:ascii="Arial" w:hAnsi="Arial" w:cs="Arial"/>
          <w:sz w:val="22"/>
          <w:szCs w:val="22"/>
        </w:rPr>
      </w:pPr>
      <w:r w:rsidRPr="004766D4">
        <w:rPr>
          <w:rFonts w:ascii="Arial" w:hAnsi="Arial" w:cs="Arial"/>
          <w:sz w:val="22"/>
          <w:szCs w:val="22"/>
        </w:rPr>
        <w:t xml:space="preserve">dobutamine.  </w:t>
      </w:r>
    </w:p>
    <w:p w:rsidR="00E842FC" w:rsidRPr="004766D4" w:rsidRDefault="00E842FC" w:rsidP="0081296B">
      <w:pPr>
        <w:rPr>
          <w:rFonts w:ascii="Arial" w:hAnsi="Arial" w:cs="Arial"/>
          <w:sz w:val="22"/>
          <w:szCs w:val="22"/>
        </w:rPr>
      </w:pPr>
    </w:p>
    <w:p w:rsidR="00722916" w:rsidRDefault="00E842FC" w:rsidP="0081296B">
      <w:pPr>
        <w:rPr>
          <w:rFonts w:ascii="Arial" w:hAnsi="Arial" w:cs="Arial"/>
          <w:sz w:val="22"/>
          <w:szCs w:val="22"/>
        </w:rPr>
      </w:pPr>
      <w:r w:rsidRPr="004766D4">
        <w:rPr>
          <w:rFonts w:ascii="Arial" w:hAnsi="Arial" w:cs="Arial"/>
          <w:sz w:val="22"/>
          <w:szCs w:val="22"/>
        </w:rPr>
        <w:t xml:space="preserve">The nuclear medicine technologist should be aware of the signs of hyperglycemia and hypoglycemia for those patients with diabetes who may undergo procedures using these medications. </w:t>
      </w:r>
    </w:p>
    <w:p w:rsidR="00652EFB" w:rsidRDefault="00652EFB" w:rsidP="0081296B">
      <w:pPr>
        <w:rPr>
          <w:rFonts w:ascii="Arial" w:hAnsi="Arial" w:cs="Arial"/>
          <w:sz w:val="22"/>
          <w:szCs w:val="22"/>
        </w:rPr>
      </w:pPr>
    </w:p>
    <w:p w:rsidR="00652EFB" w:rsidRDefault="00652EFB" w:rsidP="0081296B">
      <w:pPr>
        <w:rPr>
          <w:rFonts w:ascii="Arial" w:hAnsi="Arial" w:cs="Arial"/>
          <w:sz w:val="22"/>
          <w:szCs w:val="22"/>
        </w:rPr>
      </w:pPr>
    </w:p>
    <w:p w:rsidR="00652EFB" w:rsidRDefault="00652EFB" w:rsidP="0081296B">
      <w:pPr>
        <w:rPr>
          <w:rFonts w:ascii="Arial" w:hAnsi="Arial" w:cs="Arial"/>
          <w:sz w:val="22"/>
          <w:szCs w:val="22"/>
        </w:rPr>
      </w:pPr>
      <w:r>
        <w:rPr>
          <w:rFonts w:ascii="Arial" w:hAnsi="Arial" w:cs="Arial"/>
          <w:sz w:val="22"/>
          <w:szCs w:val="22"/>
        </w:rPr>
        <w:t>(h2) Summary</w:t>
      </w:r>
    </w:p>
    <w:p w:rsidR="00652EFB" w:rsidRDefault="00652EFB" w:rsidP="0081296B">
      <w:pPr>
        <w:rPr>
          <w:rFonts w:ascii="Arial" w:hAnsi="Arial" w:cs="Arial"/>
          <w:sz w:val="22"/>
          <w:szCs w:val="22"/>
        </w:rPr>
      </w:pPr>
    </w:p>
    <w:p w:rsidR="00652EFB" w:rsidRDefault="0077289D" w:rsidP="00652EFB">
      <w:pPr>
        <w:rPr>
          <w:rFonts w:ascii="Arial" w:hAnsi="Arial" w:cs="Arial"/>
          <w:sz w:val="22"/>
          <w:szCs w:val="22"/>
        </w:rPr>
      </w:pPr>
      <w:r>
        <w:rPr>
          <w:rFonts w:ascii="Arial" w:hAnsi="Arial" w:cs="Arial"/>
          <w:sz w:val="22"/>
          <w:szCs w:val="22"/>
        </w:rPr>
        <w:t>T</w:t>
      </w:r>
      <w:r w:rsidR="00652EFB">
        <w:rPr>
          <w:rFonts w:ascii="Arial" w:hAnsi="Arial" w:cs="Arial"/>
          <w:sz w:val="22"/>
          <w:szCs w:val="22"/>
        </w:rPr>
        <w:t xml:space="preserve">he key points about the uses of intravenous fluids </w:t>
      </w:r>
      <w:r>
        <w:rPr>
          <w:rFonts w:ascii="Arial" w:hAnsi="Arial" w:cs="Arial"/>
          <w:sz w:val="22"/>
          <w:szCs w:val="22"/>
        </w:rPr>
        <w:t xml:space="preserve">are summarised in </w:t>
      </w:r>
      <w:r w:rsidR="00652EFB">
        <w:rPr>
          <w:rFonts w:ascii="Arial" w:hAnsi="Arial" w:cs="Arial"/>
          <w:sz w:val="22"/>
          <w:szCs w:val="22"/>
        </w:rPr>
        <w:t xml:space="preserve">the </w:t>
      </w:r>
      <w:r w:rsidR="00652EFB" w:rsidRPr="00652EFB">
        <w:rPr>
          <w:rFonts w:ascii="Arial" w:hAnsi="Arial" w:cs="Arial"/>
          <w:sz w:val="22"/>
          <w:szCs w:val="22"/>
          <w:u w:val="single"/>
        </w:rPr>
        <w:t>Fluids and Electrolytes</w:t>
      </w:r>
      <w:r w:rsidR="00652EFB">
        <w:rPr>
          <w:rFonts w:ascii="Arial" w:hAnsi="Arial" w:cs="Arial"/>
          <w:sz w:val="22"/>
          <w:szCs w:val="22"/>
        </w:rPr>
        <w:t xml:space="preserve"> PowerPoint presentation. </w:t>
      </w:r>
    </w:p>
    <w:p w:rsidR="00652EFB" w:rsidRDefault="00652EFB" w:rsidP="00652EFB">
      <w:pPr>
        <w:rPr>
          <w:rFonts w:ascii="Arial" w:hAnsi="Arial" w:cs="Arial"/>
          <w:sz w:val="22"/>
          <w:szCs w:val="22"/>
        </w:rPr>
      </w:pPr>
    </w:p>
    <w:p w:rsidR="00652EFB" w:rsidRPr="004766D4" w:rsidRDefault="00652EFB" w:rsidP="00652EFB">
      <w:pPr>
        <w:rPr>
          <w:rFonts w:ascii="Arial" w:hAnsi="Arial" w:cs="Arial"/>
          <w:sz w:val="22"/>
          <w:szCs w:val="22"/>
        </w:rPr>
      </w:pPr>
      <w:r>
        <w:rPr>
          <w:rFonts w:ascii="Arial" w:hAnsi="Arial" w:cs="Arial"/>
          <w:sz w:val="22"/>
          <w:szCs w:val="22"/>
        </w:rPr>
        <w:t xml:space="preserve">Also, take the time </w:t>
      </w:r>
      <w:r w:rsidR="00E842FC" w:rsidRPr="004766D4">
        <w:rPr>
          <w:rFonts w:ascii="Arial" w:hAnsi="Arial" w:cs="Arial"/>
          <w:sz w:val="22"/>
          <w:szCs w:val="22"/>
        </w:rPr>
        <w:t>to review Table 22-1 “Hypoglycemia vs Hyperglycemia” on p. 327</w:t>
      </w:r>
      <w:r>
        <w:rPr>
          <w:rFonts w:ascii="Arial" w:hAnsi="Arial" w:cs="Arial"/>
          <w:sz w:val="22"/>
          <w:szCs w:val="22"/>
        </w:rPr>
        <w:t xml:space="preserve"> of the textbook </w:t>
      </w:r>
      <w:r w:rsidRPr="000A3A25">
        <w:rPr>
          <w:rFonts w:ascii="Arial" w:hAnsi="Arial" w:cs="Arial"/>
          <w:i/>
          <w:sz w:val="22"/>
          <w:szCs w:val="22"/>
        </w:rPr>
        <w:t>Pharmacology for Health Professionals</w:t>
      </w:r>
      <w:r w:rsidR="0077289D">
        <w:rPr>
          <w:rFonts w:ascii="Arial" w:hAnsi="Arial" w:cs="Arial"/>
          <w:sz w:val="22"/>
          <w:szCs w:val="22"/>
        </w:rPr>
        <w:t xml:space="preserve"> </w:t>
      </w:r>
      <w:r>
        <w:rPr>
          <w:rFonts w:ascii="Arial" w:hAnsi="Arial" w:cs="Arial"/>
          <w:sz w:val="22"/>
          <w:szCs w:val="22"/>
        </w:rPr>
        <w:t xml:space="preserve">and go over the important points about insulin for nuclear medicine technologists in the PowerPoint presentation </w:t>
      </w:r>
      <w:r w:rsidR="0077289D" w:rsidRPr="0077289D">
        <w:rPr>
          <w:rFonts w:ascii="Arial" w:hAnsi="Arial" w:cs="Arial"/>
          <w:sz w:val="22"/>
          <w:szCs w:val="22"/>
          <w:u w:val="single"/>
        </w:rPr>
        <w:t>I</w:t>
      </w:r>
      <w:r w:rsidRPr="0077289D">
        <w:rPr>
          <w:rFonts w:ascii="Arial" w:hAnsi="Arial" w:cs="Arial"/>
          <w:sz w:val="22"/>
          <w:szCs w:val="22"/>
          <w:u w:val="single"/>
        </w:rPr>
        <w:t>nsulin</w:t>
      </w:r>
      <w:r>
        <w:rPr>
          <w:rFonts w:ascii="Arial" w:hAnsi="Arial" w:cs="Arial"/>
          <w:sz w:val="22"/>
          <w:szCs w:val="22"/>
        </w:rPr>
        <w:t>.</w:t>
      </w:r>
    </w:p>
    <w:p w:rsidR="00E842FC" w:rsidRPr="004766D4" w:rsidRDefault="00E842FC" w:rsidP="0081296B">
      <w:pPr>
        <w:rPr>
          <w:rFonts w:ascii="Arial" w:hAnsi="Arial" w:cs="Arial"/>
          <w:sz w:val="22"/>
          <w:szCs w:val="22"/>
        </w:rPr>
      </w:pPr>
    </w:p>
    <w:p w:rsidR="00E842FC" w:rsidRPr="0077289D" w:rsidRDefault="0077289D" w:rsidP="0081296B">
      <w:pPr>
        <w:rPr>
          <w:rFonts w:ascii="Arial" w:hAnsi="Arial" w:cs="Arial"/>
          <w:color w:val="C0504D" w:themeColor="accent2"/>
          <w:sz w:val="22"/>
          <w:szCs w:val="22"/>
        </w:rPr>
      </w:pPr>
      <w:r>
        <w:rPr>
          <w:rFonts w:ascii="Arial" w:hAnsi="Arial" w:cs="Arial"/>
          <w:color w:val="C0504D" w:themeColor="accent2"/>
          <w:sz w:val="22"/>
          <w:szCs w:val="22"/>
        </w:rPr>
        <w:t>Paul, please link to the PP presentation files</w:t>
      </w:r>
    </w:p>
    <w:p w:rsidR="000A3A25" w:rsidRDefault="000A3A25" w:rsidP="0081296B">
      <w:pPr>
        <w:rPr>
          <w:rFonts w:ascii="Arial" w:hAnsi="Arial" w:cs="Arial"/>
          <w:b/>
          <w:bCs/>
          <w:sz w:val="22"/>
          <w:szCs w:val="22"/>
        </w:rPr>
      </w:pPr>
    </w:p>
    <w:p w:rsidR="000A3A25" w:rsidRDefault="000A3A25" w:rsidP="0081296B">
      <w:pPr>
        <w:rPr>
          <w:rFonts w:ascii="Arial" w:hAnsi="Arial" w:cs="Arial"/>
          <w:bCs/>
          <w:sz w:val="22"/>
          <w:szCs w:val="22"/>
        </w:rPr>
      </w:pPr>
    </w:p>
    <w:p w:rsidR="00F80436" w:rsidRPr="00986A59" w:rsidRDefault="00986A59" w:rsidP="00986A59">
      <w:pPr>
        <w:rPr>
          <w:rFonts w:ascii="Arial" w:hAnsi="Arial" w:cs="Arial"/>
          <w:bCs/>
          <w:color w:val="C0504D" w:themeColor="accent2"/>
          <w:sz w:val="22"/>
          <w:szCs w:val="22"/>
        </w:rPr>
      </w:pPr>
      <w:r>
        <w:rPr>
          <w:rFonts w:ascii="Arial" w:hAnsi="Arial" w:cs="Arial"/>
          <w:bCs/>
          <w:color w:val="C0504D" w:themeColor="accent2"/>
          <w:sz w:val="22"/>
          <w:szCs w:val="22"/>
        </w:rPr>
        <w:t>Insert self-test icon</w:t>
      </w:r>
    </w:p>
    <w:p w:rsidR="00335378" w:rsidRDefault="00335378" w:rsidP="00986A59">
      <w:pPr>
        <w:rPr>
          <w:rFonts w:ascii="Arial" w:hAnsi="Arial" w:cs="Arial"/>
          <w:b/>
          <w:bCs/>
          <w:sz w:val="22"/>
          <w:szCs w:val="22"/>
        </w:rPr>
      </w:pPr>
    </w:p>
    <w:p w:rsidR="00E842FC" w:rsidRDefault="00986A59" w:rsidP="00986A59">
      <w:pPr>
        <w:rPr>
          <w:rFonts w:ascii="Arial" w:hAnsi="Arial" w:cs="Arial"/>
          <w:sz w:val="22"/>
          <w:szCs w:val="22"/>
        </w:rPr>
      </w:pPr>
      <w:r>
        <w:rPr>
          <w:rFonts w:ascii="Arial" w:hAnsi="Arial" w:cs="Arial"/>
          <w:sz w:val="22"/>
          <w:szCs w:val="22"/>
        </w:rPr>
        <w:t>Well done! You have now completed the study of Module 4. To verify your knowledge of d</w:t>
      </w:r>
      <w:r w:rsidRPr="00A0160D">
        <w:rPr>
          <w:rFonts w:ascii="Arial" w:hAnsi="Arial" w:cs="Arial"/>
          <w:sz w:val="22"/>
          <w:szCs w:val="22"/>
        </w:rPr>
        <w:t xml:space="preserve">rugs </w:t>
      </w:r>
      <w:r>
        <w:rPr>
          <w:rFonts w:ascii="Arial" w:hAnsi="Arial" w:cs="Arial"/>
          <w:sz w:val="22"/>
          <w:szCs w:val="22"/>
        </w:rPr>
        <w:t xml:space="preserve">that affect </w:t>
      </w:r>
      <w:r w:rsidRPr="00A0160D">
        <w:rPr>
          <w:rFonts w:ascii="Arial" w:hAnsi="Arial" w:cs="Arial"/>
          <w:sz w:val="22"/>
          <w:szCs w:val="22"/>
        </w:rPr>
        <w:t xml:space="preserve">the </w:t>
      </w:r>
      <w:r>
        <w:rPr>
          <w:rFonts w:ascii="Arial" w:hAnsi="Arial" w:cs="Arial"/>
          <w:sz w:val="22"/>
          <w:szCs w:val="22"/>
        </w:rPr>
        <w:t>c</w:t>
      </w:r>
      <w:r w:rsidRPr="00A0160D">
        <w:rPr>
          <w:rFonts w:ascii="Arial" w:hAnsi="Arial" w:cs="Arial"/>
          <w:sz w:val="22"/>
          <w:szCs w:val="22"/>
        </w:rPr>
        <w:t xml:space="preserve">ardiovascular and </w:t>
      </w:r>
      <w:r>
        <w:rPr>
          <w:rFonts w:ascii="Arial" w:hAnsi="Arial" w:cs="Arial"/>
          <w:sz w:val="22"/>
          <w:szCs w:val="22"/>
        </w:rPr>
        <w:t>r</w:t>
      </w:r>
      <w:r w:rsidRPr="00A0160D">
        <w:rPr>
          <w:rFonts w:ascii="Arial" w:hAnsi="Arial" w:cs="Arial"/>
          <w:sz w:val="22"/>
          <w:szCs w:val="22"/>
        </w:rPr>
        <w:t xml:space="preserve">enal </w:t>
      </w:r>
      <w:r>
        <w:rPr>
          <w:rFonts w:ascii="Arial" w:hAnsi="Arial" w:cs="Arial"/>
          <w:sz w:val="22"/>
          <w:szCs w:val="22"/>
        </w:rPr>
        <w:t>s</w:t>
      </w:r>
      <w:r w:rsidRPr="00A0160D">
        <w:rPr>
          <w:rFonts w:ascii="Arial" w:hAnsi="Arial" w:cs="Arial"/>
          <w:sz w:val="22"/>
          <w:szCs w:val="22"/>
        </w:rPr>
        <w:t>ystems</w:t>
      </w:r>
      <w:r>
        <w:rPr>
          <w:rFonts w:ascii="Arial" w:hAnsi="Arial" w:cs="Arial"/>
          <w:sz w:val="22"/>
          <w:szCs w:val="22"/>
        </w:rPr>
        <w:t xml:space="preserve">, take this </w:t>
      </w:r>
      <w:r w:rsidRPr="00986A59">
        <w:rPr>
          <w:rFonts w:ascii="Arial" w:hAnsi="Arial" w:cs="Arial"/>
          <w:sz w:val="22"/>
          <w:szCs w:val="22"/>
          <w:u w:val="single"/>
        </w:rPr>
        <w:t>self-test</w:t>
      </w:r>
      <w:r>
        <w:rPr>
          <w:rFonts w:ascii="Arial" w:hAnsi="Arial" w:cs="Arial"/>
          <w:sz w:val="22"/>
          <w:szCs w:val="22"/>
        </w:rPr>
        <w:t>. If you are having difficulties with this content, do not hesitate to contact you tutor. Also, don’t forget to use the Q&amp;A forum to post any specific questions you may have. Good luck!</w:t>
      </w:r>
    </w:p>
    <w:p w:rsidR="00986A59" w:rsidRDefault="00986A59" w:rsidP="00986A59">
      <w:pPr>
        <w:rPr>
          <w:rFonts w:ascii="Arial" w:hAnsi="Arial" w:cs="Arial"/>
          <w:sz w:val="22"/>
          <w:szCs w:val="22"/>
        </w:rPr>
      </w:pPr>
    </w:p>
    <w:p w:rsidR="00986A59" w:rsidRDefault="00986A59" w:rsidP="00986A59">
      <w:pPr>
        <w:rPr>
          <w:rFonts w:ascii="Arial" w:hAnsi="Arial" w:cs="Arial"/>
          <w:bCs/>
          <w:color w:val="C0504D" w:themeColor="accent2"/>
          <w:sz w:val="22"/>
          <w:szCs w:val="22"/>
        </w:rPr>
      </w:pPr>
      <w:r>
        <w:rPr>
          <w:rFonts w:ascii="Arial" w:hAnsi="Arial" w:cs="Arial"/>
          <w:bCs/>
          <w:color w:val="C0504D" w:themeColor="accent2"/>
          <w:sz w:val="22"/>
          <w:szCs w:val="22"/>
        </w:rPr>
        <w:t>End self-test icon</w:t>
      </w:r>
    </w:p>
    <w:p w:rsidR="00C326DC" w:rsidRDefault="00C326DC" w:rsidP="00986A59">
      <w:pPr>
        <w:rPr>
          <w:rFonts w:ascii="Arial" w:hAnsi="Arial" w:cs="Arial"/>
          <w:bCs/>
          <w:color w:val="C0504D" w:themeColor="accent2"/>
          <w:sz w:val="22"/>
          <w:szCs w:val="22"/>
        </w:rPr>
      </w:pPr>
    </w:p>
    <w:p w:rsidR="00C326DC" w:rsidRPr="004766D4" w:rsidRDefault="00C326DC" w:rsidP="00986A59">
      <w:pPr>
        <w:rPr>
          <w:rFonts w:ascii="Arial" w:hAnsi="Arial" w:cs="Arial"/>
          <w:sz w:val="22"/>
          <w:szCs w:val="22"/>
        </w:rPr>
      </w:pPr>
      <w:r>
        <w:rPr>
          <w:rFonts w:ascii="Arial" w:hAnsi="Arial" w:cs="Arial"/>
          <w:bCs/>
          <w:color w:val="C0504D" w:themeColor="accent2"/>
          <w:sz w:val="22"/>
          <w:szCs w:val="22"/>
        </w:rPr>
        <w:t xml:space="preserve">Paul, link underlined words to the end of module test </w:t>
      </w:r>
    </w:p>
    <w:sectPr w:rsidR="00C326DC" w:rsidRPr="004766D4" w:rsidSect="00603BF4">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61002A87" w:usb1="80000000" w:usb2="00000008"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58D3"/>
    <w:multiLevelType w:val="hybridMultilevel"/>
    <w:tmpl w:val="EA80D33E"/>
    <w:lvl w:ilvl="0" w:tplc="E9DAD04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1291FE1"/>
    <w:multiLevelType w:val="hybridMultilevel"/>
    <w:tmpl w:val="49AA8B74"/>
    <w:lvl w:ilvl="0" w:tplc="542A4A0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1345076"/>
    <w:multiLevelType w:val="hybridMultilevel"/>
    <w:tmpl w:val="46045696"/>
    <w:lvl w:ilvl="0" w:tplc="AD2C185E">
      <w:start w:val="1"/>
      <w:numFmt w:val="decimal"/>
      <w:lvlText w:val="%1."/>
      <w:lvlJc w:val="left"/>
      <w:pPr>
        <w:tabs>
          <w:tab w:val="num" w:pos="2880"/>
        </w:tabs>
        <w:ind w:left="2880" w:hanging="360"/>
      </w:pPr>
      <w:rPr>
        <w:rFonts w:hint="default"/>
      </w:rPr>
    </w:lvl>
    <w:lvl w:ilvl="1" w:tplc="04090019">
      <w:start w:val="1"/>
      <w:numFmt w:val="lowerLetter"/>
      <w:lvlText w:val="%2."/>
      <w:lvlJc w:val="left"/>
      <w:pPr>
        <w:tabs>
          <w:tab w:val="num" w:pos="3600"/>
        </w:tabs>
        <w:ind w:left="3600" w:hanging="360"/>
      </w:pPr>
    </w:lvl>
    <w:lvl w:ilvl="2" w:tplc="0409001B">
      <w:start w:val="1"/>
      <w:numFmt w:val="lowerRoman"/>
      <w:lvlText w:val="%3."/>
      <w:lvlJc w:val="right"/>
      <w:pPr>
        <w:tabs>
          <w:tab w:val="num" w:pos="900"/>
        </w:tabs>
        <w:ind w:left="900" w:hanging="180"/>
      </w:pPr>
    </w:lvl>
    <w:lvl w:ilvl="3" w:tplc="0409000F">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3" w15:restartNumberingAfterBreak="0">
    <w:nsid w:val="03003961"/>
    <w:multiLevelType w:val="hybridMultilevel"/>
    <w:tmpl w:val="ECFC3F78"/>
    <w:lvl w:ilvl="0" w:tplc="1009000F">
      <w:start w:val="1"/>
      <w:numFmt w:val="decimal"/>
      <w:lvlText w:val="%1."/>
      <w:lvlJc w:val="left"/>
      <w:pPr>
        <w:ind w:left="2160" w:hanging="72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074470C2"/>
    <w:multiLevelType w:val="hybridMultilevel"/>
    <w:tmpl w:val="443C0856"/>
    <w:lvl w:ilvl="0" w:tplc="4D66C09A">
      <w:start w:val="1"/>
      <w:numFmt w:val="decimal"/>
      <w:lvlText w:val="%1."/>
      <w:lvlJc w:val="left"/>
      <w:pPr>
        <w:ind w:left="1710" w:hanging="360"/>
      </w:pPr>
      <w:rPr>
        <w:rFonts w:hint="default"/>
        <w:b w:val="0"/>
        <w:bCs w:val="0"/>
      </w:rPr>
    </w:lvl>
    <w:lvl w:ilvl="1" w:tplc="10090019" w:tentative="1">
      <w:start w:val="1"/>
      <w:numFmt w:val="lowerLetter"/>
      <w:lvlText w:val="%2."/>
      <w:lvlJc w:val="left"/>
      <w:pPr>
        <w:ind w:left="2430" w:hanging="360"/>
      </w:pPr>
    </w:lvl>
    <w:lvl w:ilvl="2" w:tplc="1009001B" w:tentative="1">
      <w:start w:val="1"/>
      <w:numFmt w:val="lowerRoman"/>
      <w:lvlText w:val="%3."/>
      <w:lvlJc w:val="right"/>
      <w:pPr>
        <w:ind w:left="3150" w:hanging="180"/>
      </w:pPr>
    </w:lvl>
    <w:lvl w:ilvl="3" w:tplc="1009000F" w:tentative="1">
      <w:start w:val="1"/>
      <w:numFmt w:val="decimal"/>
      <w:lvlText w:val="%4."/>
      <w:lvlJc w:val="left"/>
      <w:pPr>
        <w:ind w:left="3870" w:hanging="360"/>
      </w:pPr>
    </w:lvl>
    <w:lvl w:ilvl="4" w:tplc="10090019" w:tentative="1">
      <w:start w:val="1"/>
      <w:numFmt w:val="lowerLetter"/>
      <w:lvlText w:val="%5."/>
      <w:lvlJc w:val="left"/>
      <w:pPr>
        <w:ind w:left="4590" w:hanging="360"/>
      </w:pPr>
    </w:lvl>
    <w:lvl w:ilvl="5" w:tplc="1009001B" w:tentative="1">
      <w:start w:val="1"/>
      <w:numFmt w:val="lowerRoman"/>
      <w:lvlText w:val="%6."/>
      <w:lvlJc w:val="right"/>
      <w:pPr>
        <w:ind w:left="5310" w:hanging="180"/>
      </w:pPr>
    </w:lvl>
    <w:lvl w:ilvl="6" w:tplc="1009000F" w:tentative="1">
      <w:start w:val="1"/>
      <w:numFmt w:val="decimal"/>
      <w:lvlText w:val="%7."/>
      <w:lvlJc w:val="left"/>
      <w:pPr>
        <w:ind w:left="6030" w:hanging="360"/>
      </w:pPr>
    </w:lvl>
    <w:lvl w:ilvl="7" w:tplc="10090019" w:tentative="1">
      <w:start w:val="1"/>
      <w:numFmt w:val="lowerLetter"/>
      <w:lvlText w:val="%8."/>
      <w:lvlJc w:val="left"/>
      <w:pPr>
        <w:ind w:left="6750" w:hanging="360"/>
      </w:pPr>
    </w:lvl>
    <w:lvl w:ilvl="8" w:tplc="1009001B" w:tentative="1">
      <w:start w:val="1"/>
      <w:numFmt w:val="lowerRoman"/>
      <w:lvlText w:val="%9."/>
      <w:lvlJc w:val="right"/>
      <w:pPr>
        <w:ind w:left="7470" w:hanging="180"/>
      </w:pPr>
    </w:lvl>
  </w:abstractNum>
  <w:abstractNum w:abstractNumId="5" w15:restartNumberingAfterBreak="0">
    <w:nsid w:val="0AD4079A"/>
    <w:multiLevelType w:val="hybridMultilevel"/>
    <w:tmpl w:val="AF689F00"/>
    <w:lvl w:ilvl="0" w:tplc="15909054">
      <w:start w:val="1"/>
      <w:numFmt w:val="decimal"/>
      <w:lvlText w:val="%1."/>
      <w:lvlJc w:val="left"/>
      <w:pPr>
        <w:tabs>
          <w:tab w:val="num" w:pos="1440"/>
        </w:tabs>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D286471"/>
    <w:multiLevelType w:val="multilevel"/>
    <w:tmpl w:val="FCD87F16"/>
    <w:lvl w:ilvl="0">
      <w:start w:val="1"/>
      <w:numFmt w:val="bullet"/>
      <w:lvlText w:val=""/>
      <w:lvlJc w:val="left"/>
      <w:pPr>
        <w:tabs>
          <w:tab w:val="num" w:pos="982"/>
        </w:tabs>
        <w:ind w:left="982" w:hanging="360"/>
      </w:pPr>
      <w:rPr>
        <w:rFonts w:ascii="Symbol" w:hAnsi="Symbol" w:hint="default"/>
        <w:sz w:val="20"/>
      </w:rPr>
    </w:lvl>
    <w:lvl w:ilvl="1" w:tentative="1">
      <w:start w:val="1"/>
      <w:numFmt w:val="bullet"/>
      <w:lvlText w:val="o"/>
      <w:lvlJc w:val="left"/>
      <w:pPr>
        <w:tabs>
          <w:tab w:val="num" w:pos="1702"/>
        </w:tabs>
        <w:ind w:left="1702" w:hanging="360"/>
      </w:pPr>
      <w:rPr>
        <w:rFonts w:ascii="Courier New" w:hAnsi="Courier New" w:hint="default"/>
        <w:sz w:val="20"/>
      </w:rPr>
    </w:lvl>
    <w:lvl w:ilvl="2" w:tentative="1">
      <w:start w:val="1"/>
      <w:numFmt w:val="bullet"/>
      <w:lvlText w:val=""/>
      <w:lvlJc w:val="left"/>
      <w:pPr>
        <w:tabs>
          <w:tab w:val="num" w:pos="2422"/>
        </w:tabs>
        <w:ind w:left="2422" w:hanging="360"/>
      </w:pPr>
      <w:rPr>
        <w:rFonts w:ascii="Wingdings" w:hAnsi="Wingdings" w:hint="default"/>
        <w:sz w:val="20"/>
      </w:rPr>
    </w:lvl>
    <w:lvl w:ilvl="3" w:tentative="1">
      <w:start w:val="1"/>
      <w:numFmt w:val="bullet"/>
      <w:lvlText w:val=""/>
      <w:lvlJc w:val="left"/>
      <w:pPr>
        <w:tabs>
          <w:tab w:val="num" w:pos="3142"/>
        </w:tabs>
        <w:ind w:left="3142" w:hanging="360"/>
      </w:pPr>
      <w:rPr>
        <w:rFonts w:ascii="Wingdings" w:hAnsi="Wingdings" w:hint="default"/>
        <w:sz w:val="20"/>
      </w:rPr>
    </w:lvl>
    <w:lvl w:ilvl="4" w:tentative="1">
      <w:start w:val="1"/>
      <w:numFmt w:val="bullet"/>
      <w:lvlText w:val=""/>
      <w:lvlJc w:val="left"/>
      <w:pPr>
        <w:tabs>
          <w:tab w:val="num" w:pos="3862"/>
        </w:tabs>
        <w:ind w:left="3862" w:hanging="360"/>
      </w:pPr>
      <w:rPr>
        <w:rFonts w:ascii="Wingdings" w:hAnsi="Wingdings" w:hint="default"/>
        <w:sz w:val="20"/>
      </w:rPr>
    </w:lvl>
    <w:lvl w:ilvl="5" w:tentative="1">
      <w:start w:val="1"/>
      <w:numFmt w:val="bullet"/>
      <w:lvlText w:val=""/>
      <w:lvlJc w:val="left"/>
      <w:pPr>
        <w:tabs>
          <w:tab w:val="num" w:pos="4582"/>
        </w:tabs>
        <w:ind w:left="4582" w:hanging="360"/>
      </w:pPr>
      <w:rPr>
        <w:rFonts w:ascii="Wingdings" w:hAnsi="Wingdings" w:hint="default"/>
        <w:sz w:val="20"/>
      </w:rPr>
    </w:lvl>
    <w:lvl w:ilvl="6" w:tentative="1">
      <w:start w:val="1"/>
      <w:numFmt w:val="bullet"/>
      <w:lvlText w:val=""/>
      <w:lvlJc w:val="left"/>
      <w:pPr>
        <w:tabs>
          <w:tab w:val="num" w:pos="5302"/>
        </w:tabs>
        <w:ind w:left="5302" w:hanging="360"/>
      </w:pPr>
      <w:rPr>
        <w:rFonts w:ascii="Wingdings" w:hAnsi="Wingdings" w:hint="default"/>
        <w:sz w:val="20"/>
      </w:rPr>
    </w:lvl>
    <w:lvl w:ilvl="7" w:tentative="1">
      <w:start w:val="1"/>
      <w:numFmt w:val="bullet"/>
      <w:lvlText w:val=""/>
      <w:lvlJc w:val="left"/>
      <w:pPr>
        <w:tabs>
          <w:tab w:val="num" w:pos="6022"/>
        </w:tabs>
        <w:ind w:left="6022" w:hanging="360"/>
      </w:pPr>
      <w:rPr>
        <w:rFonts w:ascii="Wingdings" w:hAnsi="Wingdings" w:hint="default"/>
        <w:sz w:val="20"/>
      </w:rPr>
    </w:lvl>
    <w:lvl w:ilvl="8" w:tentative="1">
      <w:start w:val="1"/>
      <w:numFmt w:val="bullet"/>
      <w:lvlText w:val=""/>
      <w:lvlJc w:val="left"/>
      <w:pPr>
        <w:tabs>
          <w:tab w:val="num" w:pos="6742"/>
        </w:tabs>
        <w:ind w:left="6742" w:hanging="360"/>
      </w:pPr>
      <w:rPr>
        <w:rFonts w:ascii="Wingdings" w:hAnsi="Wingdings" w:hint="default"/>
        <w:sz w:val="20"/>
      </w:rPr>
    </w:lvl>
  </w:abstractNum>
  <w:abstractNum w:abstractNumId="7" w15:restartNumberingAfterBreak="0">
    <w:nsid w:val="10374D4D"/>
    <w:multiLevelType w:val="hybridMultilevel"/>
    <w:tmpl w:val="7ADCDC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1895546"/>
    <w:multiLevelType w:val="hybridMultilevel"/>
    <w:tmpl w:val="59BACF4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15E93666"/>
    <w:multiLevelType w:val="multilevel"/>
    <w:tmpl w:val="62B0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D515F9"/>
    <w:multiLevelType w:val="hybridMultilevel"/>
    <w:tmpl w:val="4E903A9E"/>
    <w:lvl w:ilvl="0" w:tplc="542A4A0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7902BF6"/>
    <w:multiLevelType w:val="multilevel"/>
    <w:tmpl w:val="6D26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A275CE"/>
    <w:multiLevelType w:val="multilevel"/>
    <w:tmpl w:val="FCD8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DF6853"/>
    <w:multiLevelType w:val="hybridMultilevel"/>
    <w:tmpl w:val="F5F2E986"/>
    <w:lvl w:ilvl="0" w:tplc="2E4473F2">
      <w:start w:val="1"/>
      <w:numFmt w:val="upperRoman"/>
      <w:lvlText w:val="%1."/>
      <w:lvlJc w:val="left"/>
      <w:pPr>
        <w:ind w:left="144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E3915D1"/>
    <w:multiLevelType w:val="hybridMultilevel"/>
    <w:tmpl w:val="F54AC7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E724570"/>
    <w:multiLevelType w:val="multilevel"/>
    <w:tmpl w:val="FCD8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C5288C"/>
    <w:multiLevelType w:val="hybridMultilevel"/>
    <w:tmpl w:val="DF9C0CA0"/>
    <w:lvl w:ilvl="0" w:tplc="542A4A0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2140F77"/>
    <w:multiLevelType w:val="hybridMultilevel"/>
    <w:tmpl w:val="F104E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2CA4968"/>
    <w:multiLevelType w:val="hybridMultilevel"/>
    <w:tmpl w:val="FB0CBB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709487E"/>
    <w:multiLevelType w:val="hybridMultilevel"/>
    <w:tmpl w:val="CB7008D0"/>
    <w:lvl w:ilvl="0" w:tplc="10090017">
      <w:start w:val="1"/>
      <w:numFmt w:val="lowerLetter"/>
      <w:lvlText w:val="%1)"/>
      <w:lvlJc w:val="left"/>
      <w:pPr>
        <w:ind w:left="720" w:hanging="360"/>
      </w:pPr>
    </w:lvl>
    <w:lvl w:ilvl="1" w:tplc="9222CB7C">
      <w:start w:val="1"/>
      <w:numFmt w:val="decimal"/>
      <w:lvlText w:val="%2."/>
      <w:lvlJc w:val="left"/>
      <w:pPr>
        <w:tabs>
          <w:tab w:val="num" w:pos="1440"/>
        </w:tabs>
        <w:ind w:left="1440" w:hanging="360"/>
      </w:pPr>
      <w:rPr>
        <w:rFonts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79704A3"/>
    <w:multiLevelType w:val="hybridMultilevel"/>
    <w:tmpl w:val="6B308EAC"/>
    <w:lvl w:ilvl="0" w:tplc="95BA9BC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2B2722DE"/>
    <w:multiLevelType w:val="multilevel"/>
    <w:tmpl w:val="8D7C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802EF8"/>
    <w:multiLevelType w:val="multilevel"/>
    <w:tmpl w:val="2612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A20366"/>
    <w:multiLevelType w:val="multilevel"/>
    <w:tmpl w:val="FCD87F16"/>
    <w:lvl w:ilvl="0">
      <w:start w:val="1"/>
      <w:numFmt w:val="bullet"/>
      <w:lvlText w:val=""/>
      <w:lvlJc w:val="left"/>
      <w:pPr>
        <w:tabs>
          <w:tab w:val="num" w:pos="982"/>
        </w:tabs>
        <w:ind w:left="982" w:hanging="360"/>
      </w:pPr>
      <w:rPr>
        <w:rFonts w:ascii="Symbol" w:hAnsi="Symbol" w:hint="default"/>
        <w:sz w:val="20"/>
      </w:rPr>
    </w:lvl>
    <w:lvl w:ilvl="1" w:tentative="1">
      <w:start w:val="1"/>
      <w:numFmt w:val="bullet"/>
      <w:lvlText w:val="o"/>
      <w:lvlJc w:val="left"/>
      <w:pPr>
        <w:tabs>
          <w:tab w:val="num" w:pos="1702"/>
        </w:tabs>
        <w:ind w:left="1702" w:hanging="360"/>
      </w:pPr>
      <w:rPr>
        <w:rFonts w:ascii="Courier New" w:hAnsi="Courier New" w:hint="default"/>
        <w:sz w:val="20"/>
      </w:rPr>
    </w:lvl>
    <w:lvl w:ilvl="2" w:tentative="1">
      <w:start w:val="1"/>
      <w:numFmt w:val="bullet"/>
      <w:lvlText w:val=""/>
      <w:lvlJc w:val="left"/>
      <w:pPr>
        <w:tabs>
          <w:tab w:val="num" w:pos="2422"/>
        </w:tabs>
        <w:ind w:left="2422" w:hanging="360"/>
      </w:pPr>
      <w:rPr>
        <w:rFonts w:ascii="Wingdings" w:hAnsi="Wingdings" w:hint="default"/>
        <w:sz w:val="20"/>
      </w:rPr>
    </w:lvl>
    <w:lvl w:ilvl="3" w:tentative="1">
      <w:start w:val="1"/>
      <w:numFmt w:val="bullet"/>
      <w:lvlText w:val=""/>
      <w:lvlJc w:val="left"/>
      <w:pPr>
        <w:tabs>
          <w:tab w:val="num" w:pos="3142"/>
        </w:tabs>
        <w:ind w:left="3142" w:hanging="360"/>
      </w:pPr>
      <w:rPr>
        <w:rFonts w:ascii="Wingdings" w:hAnsi="Wingdings" w:hint="default"/>
        <w:sz w:val="20"/>
      </w:rPr>
    </w:lvl>
    <w:lvl w:ilvl="4" w:tentative="1">
      <w:start w:val="1"/>
      <w:numFmt w:val="bullet"/>
      <w:lvlText w:val=""/>
      <w:lvlJc w:val="left"/>
      <w:pPr>
        <w:tabs>
          <w:tab w:val="num" w:pos="3862"/>
        </w:tabs>
        <w:ind w:left="3862" w:hanging="360"/>
      </w:pPr>
      <w:rPr>
        <w:rFonts w:ascii="Wingdings" w:hAnsi="Wingdings" w:hint="default"/>
        <w:sz w:val="20"/>
      </w:rPr>
    </w:lvl>
    <w:lvl w:ilvl="5" w:tentative="1">
      <w:start w:val="1"/>
      <w:numFmt w:val="bullet"/>
      <w:lvlText w:val=""/>
      <w:lvlJc w:val="left"/>
      <w:pPr>
        <w:tabs>
          <w:tab w:val="num" w:pos="4582"/>
        </w:tabs>
        <w:ind w:left="4582" w:hanging="360"/>
      </w:pPr>
      <w:rPr>
        <w:rFonts w:ascii="Wingdings" w:hAnsi="Wingdings" w:hint="default"/>
        <w:sz w:val="20"/>
      </w:rPr>
    </w:lvl>
    <w:lvl w:ilvl="6" w:tentative="1">
      <w:start w:val="1"/>
      <w:numFmt w:val="bullet"/>
      <w:lvlText w:val=""/>
      <w:lvlJc w:val="left"/>
      <w:pPr>
        <w:tabs>
          <w:tab w:val="num" w:pos="5302"/>
        </w:tabs>
        <w:ind w:left="5302" w:hanging="360"/>
      </w:pPr>
      <w:rPr>
        <w:rFonts w:ascii="Wingdings" w:hAnsi="Wingdings" w:hint="default"/>
        <w:sz w:val="20"/>
      </w:rPr>
    </w:lvl>
    <w:lvl w:ilvl="7" w:tentative="1">
      <w:start w:val="1"/>
      <w:numFmt w:val="bullet"/>
      <w:lvlText w:val=""/>
      <w:lvlJc w:val="left"/>
      <w:pPr>
        <w:tabs>
          <w:tab w:val="num" w:pos="6022"/>
        </w:tabs>
        <w:ind w:left="6022" w:hanging="360"/>
      </w:pPr>
      <w:rPr>
        <w:rFonts w:ascii="Wingdings" w:hAnsi="Wingdings" w:hint="default"/>
        <w:sz w:val="20"/>
      </w:rPr>
    </w:lvl>
    <w:lvl w:ilvl="8" w:tentative="1">
      <w:start w:val="1"/>
      <w:numFmt w:val="bullet"/>
      <w:lvlText w:val=""/>
      <w:lvlJc w:val="left"/>
      <w:pPr>
        <w:tabs>
          <w:tab w:val="num" w:pos="6742"/>
        </w:tabs>
        <w:ind w:left="6742" w:hanging="360"/>
      </w:pPr>
      <w:rPr>
        <w:rFonts w:ascii="Wingdings" w:hAnsi="Wingdings" w:hint="default"/>
        <w:sz w:val="20"/>
      </w:rPr>
    </w:lvl>
  </w:abstractNum>
  <w:abstractNum w:abstractNumId="24" w15:restartNumberingAfterBreak="0">
    <w:nsid w:val="31635616"/>
    <w:multiLevelType w:val="hybridMultilevel"/>
    <w:tmpl w:val="5A666C9A"/>
    <w:lvl w:ilvl="0" w:tplc="D1A06E5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4183485"/>
    <w:multiLevelType w:val="hybridMultilevel"/>
    <w:tmpl w:val="67B401BE"/>
    <w:lvl w:ilvl="0" w:tplc="0566841A">
      <w:start w:val="1"/>
      <w:numFmt w:val="upperRoman"/>
      <w:lvlText w:val="%1."/>
      <w:lvlJc w:val="left"/>
      <w:pPr>
        <w:ind w:left="1080" w:hanging="720"/>
      </w:pPr>
      <w:rPr>
        <w:rFonts w:hint="default"/>
      </w:rPr>
    </w:lvl>
    <w:lvl w:ilvl="1" w:tplc="15909054">
      <w:start w:val="1"/>
      <w:numFmt w:val="decimal"/>
      <w:lvlText w:val="%2."/>
      <w:lvlJc w:val="left"/>
      <w:pPr>
        <w:tabs>
          <w:tab w:val="num" w:pos="1440"/>
        </w:tabs>
        <w:ind w:left="1440" w:hanging="360"/>
      </w:pPr>
      <w:rPr>
        <w:rFonts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3B666ACD"/>
    <w:multiLevelType w:val="hybridMultilevel"/>
    <w:tmpl w:val="DDF6D4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3D6B7454"/>
    <w:multiLevelType w:val="hybridMultilevel"/>
    <w:tmpl w:val="72327E84"/>
    <w:lvl w:ilvl="0" w:tplc="2E4473F2">
      <w:start w:val="1"/>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15:restartNumberingAfterBreak="0">
    <w:nsid w:val="3FC76595"/>
    <w:multiLevelType w:val="hybridMultilevel"/>
    <w:tmpl w:val="35321E3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15:restartNumberingAfterBreak="0">
    <w:nsid w:val="43234F62"/>
    <w:multiLevelType w:val="hybridMultilevel"/>
    <w:tmpl w:val="4B9625B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15:restartNumberingAfterBreak="0">
    <w:nsid w:val="43B1128D"/>
    <w:multiLevelType w:val="multilevel"/>
    <w:tmpl w:val="E036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4D5F69"/>
    <w:multiLevelType w:val="multilevel"/>
    <w:tmpl w:val="661007B4"/>
    <w:lvl w:ilvl="0">
      <w:start w:val="1"/>
      <w:numFmt w:val="bullet"/>
      <w:lvlText w:val=""/>
      <w:lvlJc w:val="left"/>
      <w:pPr>
        <w:tabs>
          <w:tab w:val="num" w:pos="1800"/>
        </w:tabs>
        <w:ind w:left="1800" w:hanging="360"/>
      </w:pPr>
      <w:rPr>
        <w:rFonts w:ascii="Symbol" w:hAnsi="Symbol" w:cs="Symbol" w:hint="default"/>
        <w:sz w:val="20"/>
        <w:szCs w:val="20"/>
      </w:rPr>
    </w:lvl>
    <w:lvl w:ilvl="1" w:tentative="1">
      <w:start w:val="1"/>
      <w:numFmt w:val="bullet"/>
      <w:lvlText w:val="o"/>
      <w:lvlJc w:val="left"/>
      <w:pPr>
        <w:tabs>
          <w:tab w:val="num" w:pos="2520"/>
        </w:tabs>
        <w:ind w:left="2520" w:hanging="360"/>
      </w:pPr>
      <w:rPr>
        <w:rFonts w:ascii="Courier New" w:hAnsi="Courier New" w:cs="Courier New" w:hint="default"/>
        <w:sz w:val="20"/>
        <w:szCs w:val="20"/>
      </w:rPr>
    </w:lvl>
    <w:lvl w:ilvl="2" w:tentative="1">
      <w:start w:val="1"/>
      <w:numFmt w:val="bullet"/>
      <w:lvlText w:val=""/>
      <w:lvlJc w:val="left"/>
      <w:pPr>
        <w:tabs>
          <w:tab w:val="num" w:pos="3240"/>
        </w:tabs>
        <w:ind w:left="3240" w:hanging="360"/>
      </w:pPr>
      <w:rPr>
        <w:rFonts w:ascii="Wingdings" w:hAnsi="Wingdings" w:cs="Wingdings" w:hint="default"/>
        <w:sz w:val="20"/>
        <w:szCs w:val="20"/>
      </w:rPr>
    </w:lvl>
    <w:lvl w:ilvl="3" w:tentative="1">
      <w:start w:val="1"/>
      <w:numFmt w:val="bullet"/>
      <w:lvlText w:val=""/>
      <w:lvlJc w:val="left"/>
      <w:pPr>
        <w:tabs>
          <w:tab w:val="num" w:pos="3960"/>
        </w:tabs>
        <w:ind w:left="3960" w:hanging="360"/>
      </w:pPr>
      <w:rPr>
        <w:rFonts w:ascii="Wingdings" w:hAnsi="Wingdings" w:cs="Wingdings" w:hint="default"/>
        <w:sz w:val="20"/>
        <w:szCs w:val="20"/>
      </w:rPr>
    </w:lvl>
    <w:lvl w:ilvl="4" w:tentative="1">
      <w:start w:val="1"/>
      <w:numFmt w:val="bullet"/>
      <w:lvlText w:val=""/>
      <w:lvlJc w:val="left"/>
      <w:pPr>
        <w:tabs>
          <w:tab w:val="num" w:pos="4680"/>
        </w:tabs>
        <w:ind w:left="4680" w:hanging="360"/>
      </w:pPr>
      <w:rPr>
        <w:rFonts w:ascii="Wingdings" w:hAnsi="Wingdings" w:cs="Wingdings" w:hint="default"/>
        <w:sz w:val="20"/>
        <w:szCs w:val="20"/>
      </w:rPr>
    </w:lvl>
    <w:lvl w:ilvl="5" w:tentative="1">
      <w:start w:val="1"/>
      <w:numFmt w:val="bullet"/>
      <w:lvlText w:val=""/>
      <w:lvlJc w:val="left"/>
      <w:pPr>
        <w:tabs>
          <w:tab w:val="num" w:pos="5400"/>
        </w:tabs>
        <w:ind w:left="5400" w:hanging="360"/>
      </w:pPr>
      <w:rPr>
        <w:rFonts w:ascii="Wingdings" w:hAnsi="Wingdings" w:cs="Wingdings" w:hint="default"/>
        <w:sz w:val="20"/>
        <w:szCs w:val="20"/>
      </w:rPr>
    </w:lvl>
    <w:lvl w:ilvl="6" w:tentative="1">
      <w:start w:val="1"/>
      <w:numFmt w:val="bullet"/>
      <w:lvlText w:val=""/>
      <w:lvlJc w:val="left"/>
      <w:pPr>
        <w:tabs>
          <w:tab w:val="num" w:pos="6120"/>
        </w:tabs>
        <w:ind w:left="6120" w:hanging="360"/>
      </w:pPr>
      <w:rPr>
        <w:rFonts w:ascii="Wingdings" w:hAnsi="Wingdings" w:cs="Wingdings" w:hint="default"/>
        <w:sz w:val="20"/>
        <w:szCs w:val="20"/>
      </w:rPr>
    </w:lvl>
    <w:lvl w:ilvl="7" w:tentative="1">
      <w:start w:val="1"/>
      <w:numFmt w:val="bullet"/>
      <w:lvlText w:val=""/>
      <w:lvlJc w:val="left"/>
      <w:pPr>
        <w:tabs>
          <w:tab w:val="num" w:pos="6840"/>
        </w:tabs>
        <w:ind w:left="6840" w:hanging="360"/>
      </w:pPr>
      <w:rPr>
        <w:rFonts w:ascii="Wingdings" w:hAnsi="Wingdings" w:cs="Wingdings" w:hint="default"/>
        <w:sz w:val="20"/>
        <w:szCs w:val="20"/>
      </w:rPr>
    </w:lvl>
    <w:lvl w:ilvl="8" w:tentative="1">
      <w:start w:val="1"/>
      <w:numFmt w:val="bullet"/>
      <w:lvlText w:val=""/>
      <w:lvlJc w:val="left"/>
      <w:pPr>
        <w:tabs>
          <w:tab w:val="num" w:pos="7560"/>
        </w:tabs>
        <w:ind w:left="7560" w:hanging="360"/>
      </w:pPr>
      <w:rPr>
        <w:rFonts w:ascii="Wingdings" w:hAnsi="Wingdings" w:cs="Wingdings" w:hint="default"/>
        <w:sz w:val="20"/>
        <w:szCs w:val="20"/>
      </w:rPr>
    </w:lvl>
  </w:abstractNum>
  <w:abstractNum w:abstractNumId="32" w15:restartNumberingAfterBreak="0">
    <w:nsid w:val="4F8724FD"/>
    <w:multiLevelType w:val="hybridMultilevel"/>
    <w:tmpl w:val="7B469C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1F31145"/>
    <w:multiLevelType w:val="hybridMultilevel"/>
    <w:tmpl w:val="568E0518"/>
    <w:lvl w:ilvl="0" w:tplc="1009001B">
      <w:start w:val="1"/>
      <w:numFmt w:val="lowerRoman"/>
      <w:lvlText w:val="%1."/>
      <w:lvlJc w:val="right"/>
      <w:pPr>
        <w:ind w:left="2340" w:hanging="360"/>
      </w:pPr>
    </w:lvl>
    <w:lvl w:ilvl="1" w:tplc="10090019" w:tentative="1">
      <w:start w:val="1"/>
      <w:numFmt w:val="lowerLetter"/>
      <w:lvlText w:val="%2."/>
      <w:lvlJc w:val="left"/>
      <w:pPr>
        <w:ind w:left="3060" w:hanging="360"/>
      </w:pPr>
    </w:lvl>
    <w:lvl w:ilvl="2" w:tplc="1009001B" w:tentative="1">
      <w:start w:val="1"/>
      <w:numFmt w:val="lowerRoman"/>
      <w:lvlText w:val="%3."/>
      <w:lvlJc w:val="right"/>
      <w:pPr>
        <w:ind w:left="3780" w:hanging="180"/>
      </w:pPr>
    </w:lvl>
    <w:lvl w:ilvl="3" w:tplc="1009000F" w:tentative="1">
      <w:start w:val="1"/>
      <w:numFmt w:val="decimal"/>
      <w:lvlText w:val="%4."/>
      <w:lvlJc w:val="left"/>
      <w:pPr>
        <w:ind w:left="4500" w:hanging="360"/>
      </w:pPr>
    </w:lvl>
    <w:lvl w:ilvl="4" w:tplc="10090019" w:tentative="1">
      <w:start w:val="1"/>
      <w:numFmt w:val="lowerLetter"/>
      <w:lvlText w:val="%5."/>
      <w:lvlJc w:val="left"/>
      <w:pPr>
        <w:ind w:left="5220" w:hanging="360"/>
      </w:pPr>
    </w:lvl>
    <w:lvl w:ilvl="5" w:tplc="1009001B" w:tentative="1">
      <w:start w:val="1"/>
      <w:numFmt w:val="lowerRoman"/>
      <w:lvlText w:val="%6."/>
      <w:lvlJc w:val="right"/>
      <w:pPr>
        <w:ind w:left="5940" w:hanging="180"/>
      </w:pPr>
    </w:lvl>
    <w:lvl w:ilvl="6" w:tplc="1009000F" w:tentative="1">
      <w:start w:val="1"/>
      <w:numFmt w:val="decimal"/>
      <w:lvlText w:val="%7."/>
      <w:lvlJc w:val="left"/>
      <w:pPr>
        <w:ind w:left="6660" w:hanging="360"/>
      </w:pPr>
    </w:lvl>
    <w:lvl w:ilvl="7" w:tplc="10090019" w:tentative="1">
      <w:start w:val="1"/>
      <w:numFmt w:val="lowerLetter"/>
      <w:lvlText w:val="%8."/>
      <w:lvlJc w:val="left"/>
      <w:pPr>
        <w:ind w:left="7380" w:hanging="360"/>
      </w:pPr>
    </w:lvl>
    <w:lvl w:ilvl="8" w:tplc="1009001B" w:tentative="1">
      <w:start w:val="1"/>
      <w:numFmt w:val="lowerRoman"/>
      <w:lvlText w:val="%9."/>
      <w:lvlJc w:val="right"/>
      <w:pPr>
        <w:ind w:left="8100" w:hanging="180"/>
      </w:pPr>
    </w:lvl>
  </w:abstractNum>
  <w:abstractNum w:abstractNumId="34" w15:restartNumberingAfterBreak="0">
    <w:nsid w:val="531C1BD6"/>
    <w:multiLevelType w:val="hybridMultilevel"/>
    <w:tmpl w:val="0D8859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89C146D"/>
    <w:multiLevelType w:val="multilevel"/>
    <w:tmpl w:val="8570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2462B7"/>
    <w:multiLevelType w:val="multilevel"/>
    <w:tmpl w:val="797AB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DF6E14"/>
    <w:multiLevelType w:val="hybridMultilevel"/>
    <w:tmpl w:val="EA80D33E"/>
    <w:lvl w:ilvl="0" w:tplc="E9DAD04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8" w15:restartNumberingAfterBreak="0">
    <w:nsid w:val="5AE37A9D"/>
    <w:multiLevelType w:val="hybridMultilevel"/>
    <w:tmpl w:val="1D9C577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5D781ACA"/>
    <w:multiLevelType w:val="hybridMultilevel"/>
    <w:tmpl w:val="DD94199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0" w15:restartNumberingAfterBreak="0">
    <w:nsid w:val="60660525"/>
    <w:multiLevelType w:val="multilevel"/>
    <w:tmpl w:val="30E4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2C2A76"/>
    <w:multiLevelType w:val="multilevel"/>
    <w:tmpl w:val="36D8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A40954"/>
    <w:multiLevelType w:val="hybridMultilevel"/>
    <w:tmpl w:val="F8C67E6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3" w15:restartNumberingAfterBreak="0">
    <w:nsid w:val="65B47949"/>
    <w:multiLevelType w:val="hybridMultilevel"/>
    <w:tmpl w:val="868E9BD6"/>
    <w:lvl w:ilvl="0" w:tplc="A98ABE00">
      <w:start w:val="1"/>
      <w:numFmt w:val="decimal"/>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44" w15:restartNumberingAfterBreak="0">
    <w:nsid w:val="66DD03CC"/>
    <w:multiLevelType w:val="hybridMultilevel"/>
    <w:tmpl w:val="29FAA4B8"/>
    <w:lvl w:ilvl="0" w:tplc="8DFEBB9E">
      <w:start w:val="1"/>
      <w:numFmt w:val="upperRoman"/>
      <w:lvlText w:val="%1."/>
      <w:lvlJc w:val="left"/>
      <w:pPr>
        <w:ind w:left="1080" w:hanging="72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66E64EE9"/>
    <w:multiLevelType w:val="multilevel"/>
    <w:tmpl w:val="FCD8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0866C3"/>
    <w:multiLevelType w:val="hybridMultilevel"/>
    <w:tmpl w:val="0674E078"/>
    <w:lvl w:ilvl="0" w:tplc="10090001">
      <w:start w:val="1"/>
      <w:numFmt w:val="bullet"/>
      <w:lvlText w:val=""/>
      <w:lvlJc w:val="left"/>
      <w:pPr>
        <w:ind w:left="429" w:hanging="360"/>
      </w:pPr>
      <w:rPr>
        <w:rFonts w:ascii="Symbol" w:hAnsi="Symbol" w:hint="default"/>
      </w:rPr>
    </w:lvl>
    <w:lvl w:ilvl="1" w:tplc="10090019" w:tentative="1">
      <w:start w:val="1"/>
      <w:numFmt w:val="lowerLetter"/>
      <w:lvlText w:val="%2."/>
      <w:lvlJc w:val="left"/>
      <w:pPr>
        <w:ind w:left="1149" w:hanging="360"/>
      </w:pPr>
    </w:lvl>
    <w:lvl w:ilvl="2" w:tplc="1009001B" w:tentative="1">
      <w:start w:val="1"/>
      <w:numFmt w:val="lowerRoman"/>
      <w:lvlText w:val="%3."/>
      <w:lvlJc w:val="right"/>
      <w:pPr>
        <w:ind w:left="1869" w:hanging="180"/>
      </w:pPr>
    </w:lvl>
    <w:lvl w:ilvl="3" w:tplc="1009000F" w:tentative="1">
      <w:start w:val="1"/>
      <w:numFmt w:val="decimal"/>
      <w:lvlText w:val="%4."/>
      <w:lvlJc w:val="left"/>
      <w:pPr>
        <w:ind w:left="2589" w:hanging="360"/>
      </w:pPr>
    </w:lvl>
    <w:lvl w:ilvl="4" w:tplc="10090019" w:tentative="1">
      <w:start w:val="1"/>
      <w:numFmt w:val="lowerLetter"/>
      <w:lvlText w:val="%5."/>
      <w:lvlJc w:val="left"/>
      <w:pPr>
        <w:ind w:left="3309" w:hanging="360"/>
      </w:pPr>
    </w:lvl>
    <w:lvl w:ilvl="5" w:tplc="1009001B" w:tentative="1">
      <w:start w:val="1"/>
      <w:numFmt w:val="lowerRoman"/>
      <w:lvlText w:val="%6."/>
      <w:lvlJc w:val="right"/>
      <w:pPr>
        <w:ind w:left="4029" w:hanging="180"/>
      </w:pPr>
    </w:lvl>
    <w:lvl w:ilvl="6" w:tplc="1009000F" w:tentative="1">
      <w:start w:val="1"/>
      <w:numFmt w:val="decimal"/>
      <w:lvlText w:val="%7."/>
      <w:lvlJc w:val="left"/>
      <w:pPr>
        <w:ind w:left="4749" w:hanging="360"/>
      </w:pPr>
    </w:lvl>
    <w:lvl w:ilvl="7" w:tplc="10090019" w:tentative="1">
      <w:start w:val="1"/>
      <w:numFmt w:val="lowerLetter"/>
      <w:lvlText w:val="%8."/>
      <w:lvlJc w:val="left"/>
      <w:pPr>
        <w:ind w:left="5469" w:hanging="360"/>
      </w:pPr>
    </w:lvl>
    <w:lvl w:ilvl="8" w:tplc="1009001B" w:tentative="1">
      <w:start w:val="1"/>
      <w:numFmt w:val="lowerRoman"/>
      <w:lvlText w:val="%9."/>
      <w:lvlJc w:val="right"/>
      <w:pPr>
        <w:ind w:left="6189" w:hanging="180"/>
      </w:pPr>
    </w:lvl>
  </w:abstractNum>
  <w:abstractNum w:abstractNumId="47" w15:restartNumberingAfterBreak="0">
    <w:nsid w:val="67F576D8"/>
    <w:multiLevelType w:val="hybridMultilevel"/>
    <w:tmpl w:val="3C5CF66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8" w15:restartNumberingAfterBreak="0">
    <w:nsid w:val="682B08C5"/>
    <w:multiLevelType w:val="hybridMultilevel"/>
    <w:tmpl w:val="235A7B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690945E0"/>
    <w:multiLevelType w:val="hybridMultilevel"/>
    <w:tmpl w:val="366065B2"/>
    <w:lvl w:ilvl="0" w:tplc="01766962">
      <w:start w:val="1"/>
      <w:numFmt w:val="decimal"/>
      <w:lvlText w:val="%1."/>
      <w:lvlJc w:val="left"/>
      <w:pPr>
        <w:ind w:left="1080" w:hanging="360"/>
      </w:pPr>
      <w:rPr>
        <w:rFonts w:ascii="Calibri" w:hAnsi="Calibri" w:hint="default"/>
        <w:b/>
        <w:i w:val="0"/>
      </w:rPr>
    </w:lvl>
    <w:lvl w:ilvl="1" w:tplc="10090019">
      <w:start w:val="1"/>
      <w:numFmt w:val="lowerLetter"/>
      <w:lvlText w:val="%2."/>
      <w:lvlJc w:val="left"/>
      <w:pPr>
        <w:ind w:left="135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0" w15:restartNumberingAfterBreak="0">
    <w:nsid w:val="6B0C79B2"/>
    <w:multiLevelType w:val="hybridMultilevel"/>
    <w:tmpl w:val="C56EA7A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1" w15:restartNumberingAfterBreak="0">
    <w:nsid w:val="6B6F40B4"/>
    <w:multiLevelType w:val="hybridMultilevel"/>
    <w:tmpl w:val="EB2CB29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2" w15:restartNumberingAfterBreak="0">
    <w:nsid w:val="6CA25B64"/>
    <w:multiLevelType w:val="multilevel"/>
    <w:tmpl w:val="BB4C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9E7409"/>
    <w:multiLevelType w:val="hybridMultilevel"/>
    <w:tmpl w:val="7CECE83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71440CD5"/>
    <w:multiLevelType w:val="hybridMultilevel"/>
    <w:tmpl w:val="FDB49DF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5" w15:restartNumberingAfterBreak="0">
    <w:nsid w:val="73124B28"/>
    <w:multiLevelType w:val="multilevel"/>
    <w:tmpl w:val="FCD87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3F08A2"/>
    <w:multiLevelType w:val="hybridMultilevel"/>
    <w:tmpl w:val="25F8261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7" w15:restartNumberingAfterBreak="0">
    <w:nsid w:val="75A46CD5"/>
    <w:multiLevelType w:val="hybridMultilevel"/>
    <w:tmpl w:val="E46A483A"/>
    <w:lvl w:ilvl="0" w:tplc="D77C2AD8">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8" w15:restartNumberingAfterBreak="0">
    <w:nsid w:val="769D3133"/>
    <w:multiLevelType w:val="hybridMultilevel"/>
    <w:tmpl w:val="6D20F3B2"/>
    <w:lvl w:ilvl="0" w:tplc="10090001">
      <w:start w:val="1"/>
      <w:numFmt w:val="bullet"/>
      <w:lvlText w:val=""/>
      <w:lvlJc w:val="left"/>
      <w:pPr>
        <w:ind w:left="884" w:hanging="360"/>
      </w:pPr>
      <w:rPr>
        <w:rFonts w:ascii="Symbol" w:hAnsi="Symbol" w:hint="default"/>
      </w:rPr>
    </w:lvl>
    <w:lvl w:ilvl="1" w:tplc="10090003" w:tentative="1">
      <w:start w:val="1"/>
      <w:numFmt w:val="bullet"/>
      <w:lvlText w:val="o"/>
      <w:lvlJc w:val="left"/>
      <w:pPr>
        <w:ind w:left="1604" w:hanging="360"/>
      </w:pPr>
      <w:rPr>
        <w:rFonts w:ascii="Courier New" w:hAnsi="Courier New" w:cs="Courier New" w:hint="default"/>
      </w:rPr>
    </w:lvl>
    <w:lvl w:ilvl="2" w:tplc="10090005" w:tentative="1">
      <w:start w:val="1"/>
      <w:numFmt w:val="bullet"/>
      <w:lvlText w:val=""/>
      <w:lvlJc w:val="left"/>
      <w:pPr>
        <w:ind w:left="2324" w:hanging="360"/>
      </w:pPr>
      <w:rPr>
        <w:rFonts w:ascii="Wingdings" w:hAnsi="Wingdings" w:hint="default"/>
      </w:rPr>
    </w:lvl>
    <w:lvl w:ilvl="3" w:tplc="10090001" w:tentative="1">
      <w:start w:val="1"/>
      <w:numFmt w:val="bullet"/>
      <w:lvlText w:val=""/>
      <w:lvlJc w:val="left"/>
      <w:pPr>
        <w:ind w:left="3044" w:hanging="360"/>
      </w:pPr>
      <w:rPr>
        <w:rFonts w:ascii="Symbol" w:hAnsi="Symbol" w:hint="default"/>
      </w:rPr>
    </w:lvl>
    <w:lvl w:ilvl="4" w:tplc="10090003" w:tentative="1">
      <w:start w:val="1"/>
      <w:numFmt w:val="bullet"/>
      <w:lvlText w:val="o"/>
      <w:lvlJc w:val="left"/>
      <w:pPr>
        <w:ind w:left="3764" w:hanging="360"/>
      </w:pPr>
      <w:rPr>
        <w:rFonts w:ascii="Courier New" w:hAnsi="Courier New" w:cs="Courier New" w:hint="default"/>
      </w:rPr>
    </w:lvl>
    <w:lvl w:ilvl="5" w:tplc="10090005" w:tentative="1">
      <w:start w:val="1"/>
      <w:numFmt w:val="bullet"/>
      <w:lvlText w:val=""/>
      <w:lvlJc w:val="left"/>
      <w:pPr>
        <w:ind w:left="4484" w:hanging="360"/>
      </w:pPr>
      <w:rPr>
        <w:rFonts w:ascii="Wingdings" w:hAnsi="Wingdings" w:hint="default"/>
      </w:rPr>
    </w:lvl>
    <w:lvl w:ilvl="6" w:tplc="10090001" w:tentative="1">
      <w:start w:val="1"/>
      <w:numFmt w:val="bullet"/>
      <w:lvlText w:val=""/>
      <w:lvlJc w:val="left"/>
      <w:pPr>
        <w:ind w:left="5204" w:hanging="360"/>
      </w:pPr>
      <w:rPr>
        <w:rFonts w:ascii="Symbol" w:hAnsi="Symbol" w:hint="default"/>
      </w:rPr>
    </w:lvl>
    <w:lvl w:ilvl="7" w:tplc="10090003" w:tentative="1">
      <w:start w:val="1"/>
      <w:numFmt w:val="bullet"/>
      <w:lvlText w:val="o"/>
      <w:lvlJc w:val="left"/>
      <w:pPr>
        <w:ind w:left="5924" w:hanging="360"/>
      </w:pPr>
      <w:rPr>
        <w:rFonts w:ascii="Courier New" w:hAnsi="Courier New" w:cs="Courier New" w:hint="default"/>
      </w:rPr>
    </w:lvl>
    <w:lvl w:ilvl="8" w:tplc="10090005" w:tentative="1">
      <w:start w:val="1"/>
      <w:numFmt w:val="bullet"/>
      <w:lvlText w:val=""/>
      <w:lvlJc w:val="left"/>
      <w:pPr>
        <w:ind w:left="6644" w:hanging="360"/>
      </w:pPr>
      <w:rPr>
        <w:rFonts w:ascii="Wingdings" w:hAnsi="Wingdings" w:hint="default"/>
      </w:rPr>
    </w:lvl>
  </w:abstractNum>
  <w:abstractNum w:abstractNumId="59" w15:restartNumberingAfterBreak="0">
    <w:nsid w:val="76E45629"/>
    <w:multiLevelType w:val="hybridMultilevel"/>
    <w:tmpl w:val="DD162740"/>
    <w:lvl w:ilvl="0" w:tplc="5C9EA33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0" w15:restartNumberingAfterBreak="0">
    <w:nsid w:val="796E4426"/>
    <w:multiLevelType w:val="hybridMultilevel"/>
    <w:tmpl w:val="EA80D33E"/>
    <w:lvl w:ilvl="0" w:tplc="E9DAD04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1" w15:restartNumberingAfterBreak="0">
    <w:nsid w:val="7AAB53BD"/>
    <w:multiLevelType w:val="multilevel"/>
    <w:tmpl w:val="FCD87F16"/>
    <w:lvl w:ilvl="0">
      <w:start w:val="1"/>
      <w:numFmt w:val="bullet"/>
      <w:lvlText w:val=""/>
      <w:lvlJc w:val="left"/>
      <w:pPr>
        <w:tabs>
          <w:tab w:val="num" w:pos="982"/>
        </w:tabs>
        <w:ind w:left="982" w:hanging="360"/>
      </w:pPr>
      <w:rPr>
        <w:rFonts w:ascii="Symbol" w:hAnsi="Symbol" w:hint="default"/>
        <w:sz w:val="20"/>
      </w:rPr>
    </w:lvl>
    <w:lvl w:ilvl="1" w:tentative="1">
      <w:start w:val="1"/>
      <w:numFmt w:val="bullet"/>
      <w:lvlText w:val="o"/>
      <w:lvlJc w:val="left"/>
      <w:pPr>
        <w:tabs>
          <w:tab w:val="num" w:pos="1702"/>
        </w:tabs>
        <w:ind w:left="1702" w:hanging="360"/>
      </w:pPr>
      <w:rPr>
        <w:rFonts w:ascii="Courier New" w:hAnsi="Courier New" w:hint="default"/>
        <w:sz w:val="20"/>
      </w:rPr>
    </w:lvl>
    <w:lvl w:ilvl="2" w:tentative="1">
      <w:start w:val="1"/>
      <w:numFmt w:val="bullet"/>
      <w:lvlText w:val=""/>
      <w:lvlJc w:val="left"/>
      <w:pPr>
        <w:tabs>
          <w:tab w:val="num" w:pos="2422"/>
        </w:tabs>
        <w:ind w:left="2422" w:hanging="360"/>
      </w:pPr>
      <w:rPr>
        <w:rFonts w:ascii="Wingdings" w:hAnsi="Wingdings" w:hint="default"/>
        <w:sz w:val="20"/>
      </w:rPr>
    </w:lvl>
    <w:lvl w:ilvl="3" w:tentative="1">
      <w:start w:val="1"/>
      <w:numFmt w:val="bullet"/>
      <w:lvlText w:val=""/>
      <w:lvlJc w:val="left"/>
      <w:pPr>
        <w:tabs>
          <w:tab w:val="num" w:pos="3142"/>
        </w:tabs>
        <w:ind w:left="3142" w:hanging="360"/>
      </w:pPr>
      <w:rPr>
        <w:rFonts w:ascii="Wingdings" w:hAnsi="Wingdings" w:hint="default"/>
        <w:sz w:val="20"/>
      </w:rPr>
    </w:lvl>
    <w:lvl w:ilvl="4" w:tentative="1">
      <w:start w:val="1"/>
      <w:numFmt w:val="bullet"/>
      <w:lvlText w:val=""/>
      <w:lvlJc w:val="left"/>
      <w:pPr>
        <w:tabs>
          <w:tab w:val="num" w:pos="3862"/>
        </w:tabs>
        <w:ind w:left="3862" w:hanging="360"/>
      </w:pPr>
      <w:rPr>
        <w:rFonts w:ascii="Wingdings" w:hAnsi="Wingdings" w:hint="default"/>
        <w:sz w:val="20"/>
      </w:rPr>
    </w:lvl>
    <w:lvl w:ilvl="5" w:tentative="1">
      <w:start w:val="1"/>
      <w:numFmt w:val="bullet"/>
      <w:lvlText w:val=""/>
      <w:lvlJc w:val="left"/>
      <w:pPr>
        <w:tabs>
          <w:tab w:val="num" w:pos="4582"/>
        </w:tabs>
        <w:ind w:left="4582" w:hanging="360"/>
      </w:pPr>
      <w:rPr>
        <w:rFonts w:ascii="Wingdings" w:hAnsi="Wingdings" w:hint="default"/>
        <w:sz w:val="20"/>
      </w:rPr>
    </w:lvl>
    <w:lvl w:ilvl="6" w:tentative="1">
      <w:start w:val="1"/>
      <w:numFmt w:val="bullet"/>
      <w:lvlText w:val=""/>
      <w:lvlJc w:val="left"/>
      <w:pPr>
        <w:tabs>
          <w:tab w:val="num" w:pos="5302"/>
        </w:tabs>
        <w:ind w:left="5302" w:hanging="360"/>
      </w:pPr>
      <w:rPr>
        <w:rFonts w:ascii="Wingdings" w:hAnsi="Wingdings" w:hint="default"/>
        <w:sz w:val="20"/>
      </w:rPr>
    </w:lvl>
    <w:lvl w:ilvl="7" w:tentative="1">
      <w:start w:val="1"/>
      <w:numFmt w:val="bullet"/>
      <w:lvlText w:val=""/>
      <w:lvlJc w:val="left"/>
      <w:pPr>
        <w:tabs>
          <w:tab w:val="num" w:pos="6022"/>
        </w:tabs>
        <w:ind w:left="6022" w:hanging="360"/>
      </w:pPr>
      <w:rPr>
        <w:rFonts w:ascii="Wingdings" w:hAnsi="Wingdings" w:hint="default"/>
        <w:sz w:val="20"/>
      </w:rPr>
    </w:lvl>
    <w:lvl w:ilvl="8" w:tentative="1">
      <w:start w:val="1"/>
      <w:numFmt w:val="bullet"/>
      <w:lvlText w:val=""/>
      <w:lvlJc w:val="left"/>
      <w:pPr>
        <w:tabs>
          <w:tab w:val="num" w:pos="6742"/>
        </w:tabs>
        <w:ind w:left="6742" w:hanging="360"/>
      </w:pPr>
      <w:rPr>
        <w:rFonts w:ascii="Wingdings" w:hAnsi="Wingdings" w:hint="default"/>
        <w:sz w:val="20"/>
      </w:rPr>
    </w:lvl>
  </w:abstractNum>
  <w:abstractNum w:abstractNumId="62" w15:restartNumberingAfterBreak="0">
    <w:nsid w:val="7C104A4E"/>
    <w:multiLevelType w:val="multilevel"/>
    <w:tmpl w:val="9230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27"/>
  </w:num>
  <w:num w:numId="3">
    <w:abstractNumId w:val="13"/>
  </w:num>
  <w:num w:numId="4">
    <w:abstractNumId w:val="3"/>
  </w:num>
  <w:num w:numId="5">
    <w:abstractNumId w:val="19"/>
  </w:num>
  <w:num w:numId="6">
    <w:abstractNumId w:val="54"/>
  </w:num>
  <w:num w:numId="7">
    <w:abstractNumId w:val="24"/>
  </w:num>
  <w:num w:numId="8">
    <w:abstractNumId w:val="44"/>
  </w:num>
  <w:num w:numId="9">
    <w:abstractNumId w:val="25"/>
  </w:num>
  <w:num w:numId="10">
    <w:abstractNumId w:val="4"/>
  </w:num>
  <w:num w:numId="11">
    <w:abstractNumId w:val="60"/>
  </w:num>
  <w:num w:numId="12">
    <w:abstractNumId w:val="59"/>
  </w:num>
  <w:num w:numId="13">
    <w:abstractNumId w:val="10"/>
  </w:num>
  <w:num w:numId="14">
    <w:abstractNumId w:val="7"/>
  </w:num>
  <w:num w:numId="15">
    <w:abstractNumId w:val="53"/>
  </w:num>
  <w:num w:numId="16">
    <w:abstractNumId w:val="47"/>
  </w:num>
  <w:num w:numId="17">
    <w:abstractNumId w:val="2"/>
  </w:num>
  <w:num w:numId="18">
    <w:abstractNumId w:val="16"/>
  </w:num>
  <w:num w:numId="19">
    <w:abstractNumId w:val="1"/>
  </w:num>
  <w:num w:numId="20">
    <w:abstractNumId w:val="49"/>
  </w:num>
  <w:num w:numId="21">
    <w:abstractNumId w:val="20"/>
  </w:num>
  <w:num w:numId="22">
    <w:abstractNumId w:val="26"/>
  </w:num>
  <w:num w:numId="23">
    <w:abstractNumId w:val="46"/>
  </w:num>
  <w:num w:numId="24">
    <w:abstractNumId w:val="42"/>
  </w:num>
  <w:num w:numId="25">
    <w:abstractNumId w:val="51"/>
  </w:num>
  <w:num w:numId="26">
    <w:abstractNumId w:val="5"/>
  </w:num>
  <w:num w:numId="27">
    <w:abstractNumId w:val="34"/>
  </w:num>
  <w:num w:numId="28">
    <w:abstractNumId w:val="39"/>
  </w:num>
  <w:num w:numId="29">
    <w:abstractNumId w:val="29"/>
  </w:num>
  <w:num w:numId="30">
    <w:abstractNumId w:val="50"/>
  </w:num>
  <w:num w:numId="31">
    <w:abstractNumId w:val="28"/>
  </w:num>
  <w:num w:numId="32">
    <w:abstractNumId w:val="32"/>
  </w:num>
  <w:num w:numId="33">
    <w:abstractNumId w:val="48"/>
  </w:num>
  <w:num w:numId="34">
    <w:abstractNumId w:val="43"/>
  </w:num>
  <w:num w:numId="35">
    <w:abstractNumId w:val="8"/>
  </w:num>
  <w:num w:numId="36">
    <w:abstractNumId w:val="40"/>
  </w:num>
  <w:num w:numId="37">
    <w:abstractNumId w:val="17"/>
  </w:num>
  <w:num w:numId="38">
    <w:abstractNumId w:val="62"/>
  </w:num>
  <w:num w:numId="39">
    <w:abstractNumId w:val="35"/>
  </w:num>
  <w:num w:numId="40">
    <w:abstractNumId w:val="11"/>
  </w:num>
  <w:num w:numId="41">
    <w:abstractNumId w:val="58"/>
  </w:num>
  <w:num w:numId="42">
    <w:abstractNumId w:val="21"/>
  </w:num>
  <w:num w:numId="43">
    <w:abstractNumId w:val="55"/>
  </w:num>
  <w:num w:numId="44">
    <w:abstractNumId w:val="45"/>
  </w:num>
  <w:num w:numId="45">
    <w:abstractNumId w:val="12"/>
  </w:num>
  <w:num w:numId="46">
    <w:abstractNumId w:val="15"/>
  </w:num>
  <w:num w:numId="47">
    <w:abstractNumId w:val="23"/>
  </w:num>
  <w:num w:numId="48">
    <w:abstractNumId w:val="18"/>
  </w:num>
  <w:num w:numId="49">
    <w:abstractNumId w:val="41"/>
  </w:num>
  <w:num w:numId="50">
    <w:abstractNumId w:val="30"/>
  </w:num>
  <w:num w:numId="51">
    <w:abstractNumId w:val="36"/>
  </w:num>
  <w:num w:numId="52">
    <w:abstractNumId w:val="22"/>
  </w:num>
  <w:num w:numId="53">
    <w:abstractNumId w:val="9"/>
  </w:num>
  <w:num w:numId="54">
    <w:abstractNumId w:val="52"/>
  </w:num>
  <w:num w:numId="55">
    <w:abstractNumId w:val="14"/>
  </w:num>
  <w:num w:numId="56">
    <w:abstractNumId w:val="61"/>
  </w:num>
  <w:num w:numId="57">
    <w:abstractNumId w:val="6"/>
  </w:num>
  <w:num w:numId="58">
    <w:abstractNumId w:val="31"/>
  </w:num>
  <w:num w:numId="59">
    <w:abstractNumId w:val="56"/>
  </w:num>
  <w:num w:numId="60">
    <w:abstractNumId w:val="0"/>
  </w:num>
  <w:num w:numId="61">
    <w:abstractNumId w:val="37"/>
  </w:num>
  <w:num w:numId="62">
    <w:abstractNumId w:val="57"/>
  </w:num>
  <w:num w:numId="63">
    <w:abstractNumId w:val="3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trackRevisions/>
  <w:defaultTabStop w:val="720"/>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FFC"/>
    <w:rsid w:val="0000452D"/>
    <w:rsid w:val="0002374B"/>
    <w:rsid w:val="000241AF"/>
    <w:rsid w:val="00057231"/>
    <w:rsid w:val="00064092"/>
    <w:rsid w:val="0006784D"/>
    <w:rsid w:val="00075B37"/>
    <w:rsid w:val="00077BA3"/>
    <w:rsid w:val="00091DCD"/>
    <w:rsid w:val="0009524C"/>
    <w:rsid w:val="000A18F6"/>
    <w:rsid w:val="000A3A25"/>
    <w:rsid w:val="000A6164"/>
    <w:rsid w:val="000A6925"/>
    <w:rsid w:val="000B6ED3"/>
    <w:rsid w:val="000C31C2"/>
    <w:rsid w:val="000C37AD"/>
    <w:rsid w:val="000D3AF9"/>
    <w:rsid w:val="000D486E"/>
    <w:rsid w:val="000D4BB4"/>
    <w:rsid w:val="000E5C59"/>
    <w:rsid w:val="000E6BB2"/>
    <w:rsid w:val="001002B5"/>
    <w:rsid w:val="00114CFE"/>
    <w:rsid w:val="00124ECA"/>
    <w:rsid w:val="00132FE8"/>
    <w:rsid w:val="00135462"/>
    <w:rsid w:val="00137781"/>
    <w:rsid w:val="001459D8"/>
    <w:rsid w:val="00176C37"/>
    <w:rsid w:val="00180CF3"/>
    <w:rsid w:val="00184122"/>
    <w:rsid w:val="00185A66"/>
    <w:rsid w:val="00197C45"/>
    <w:rsid w:val="001A2AF3"/>
    <w:rsid w:val="001C2A1F"/>
    <w:rsid w:val="001D412A"/>
    <w:rsid w:val="001D7ED5"/>
    <w:rsid w:val="001E0712"/>
    <w:rsid w:val="001E2F5D"/>
    <w:rsid w:val="001E6878"/>
    <w:rsid w:val="00200277"/>
    <w:rsid w:val="002142CE"/>
    <w:rsid w:val="002142F0"/>
    <w:rsid w:val="00244A9D"/>
    <w:rsid w:val="00245E50"/>
    <w:rsid w:val="00252E35"/>
    <w:rsid w:val="00260D9E"/>
    <w:rsid w:val="00262987"/>
    <w:rsid w:val="00270DDC"/>
    <w:rsid w:val="00281F50"/>
    <w:rsid w:val="00283F8C"/>
    <w:rsid w:val="0029002E"/>
    <w:rsid w:val="00291584"/>
    <w:rsid w:val="002A15E8"/>
    <w:rsid w:val="002A5788"/>
    <w:rsid w:val="002B090F"/>
    <w:rsid w:val="002B44F9"/>
    <w:rsid w:val="002B6FE1"/>
    <w:rsid w:val="002C320B"/>
    <w:rsid w:val="00316921"/>
    <w:rsid w:val="0032012B"/>
    <w:rsid w:val="00323E60"/>
    <w:rsid w:val="00332382"/>
    <w:rsid w:val="00335378"/>
    <w:rsid w:val="00340503"/>
    <w:rsid w:val="00341118"/>
    <w:rsid w:val="003435CF"/>
    <w:rsid w:val="003520F1"/>
    <w:rsid w:val="00353816"/>
    <w:rsid w:val="00362415"/>
    <w:rsid w:val="00366272"/>
    <w:rsid w:val="003666B2"/>
    <w:rsid w:val="00382069"/>
    <w:rsid w:val="00392C97"/>
    <w:rsid w:val="00396522"/>
    <w:rsid w:val="003B05B5"/>
    <w:rsid w:val="003B4AF5"/>
    <w:rsid w:val="003C2881"/>
    <w:rsid w:val="003C4EA1"/>
    <w:rsid w:val="003E3382"/>
    <w:rsid w:val="004075ED"/>
    <w:rsid w:val="00411FE3"/>
    <w:rsid w:val="00422227"/>
    <w:rsid w:val="00433C95"/>
    <w:rsid w:val="00446F4D"/>
    <w:rsid w:val="00447334"/>
    <w:rsid w:val="004555CE"/>
    <w:rsid w:val="00465262"/>
    <w:rsid w:val="004669D3"/>
    <w:rsid w:val="004766D4"/>
    <w:rsid w:val="00483088"/>
    <w:rsid w:val="004866D8"/>
    <w:rsid w:val="004B5D69"/>
    <w:rsid w:val="004C79DA"/>
    <w:rsid w:val="004D10F7"/>
    <w:rsid w:val="004E250B"/>
    <w:rsid w:val="004F0F12"/>
    <w:rsid w:val="005106C6"/>
    <w:rsid w:val="00513F8B"/>
    <w:rsid w:val="0052006E"/>
    <w:rsid w:val="00520181"/>
    <w:rsid w:val="005427AE"/>
    <w:rsid w:val="00553D2A"/>
    <w:rsid w:val="00554407"/>
    <w:rsid w:val="0055530C"/>
    <w:rsid w:val="00561630"/>
    <w:rsid w:val="00562792"/>
    <w:rsid w:val="0056436D"/>
    <w:rsid w:val="00565937"/>
    <w:rsid w:val="00590B0B"/>
    <w:rsid w:val="00591C8C"/>
    <w:rsid w:val="00592CCC"/>
    <w:rsid w:val="005A78E1"/>
    <w:rsid w:val="005B0AB3"/>
    <w:rsid w:val="005B5B43"/>
    <w:rsid w:val="005C08CD"/>
    <w:rsid w:val="005C2C54"/>
    <w:rsid w:val="005D1A6F"/>
    <w:rsid w:val="00603BF4"/>
    <w:rsid w:val="006066B5"/>
    <w:rsid w:val="00610442"/>
    <w:rsid w:val="00615C5F"/>
    <w:rsid w:val="00617AE0"/>
    <w:rsid w:val="00626D76"/>
    <w:rsid w:val="00652447"/>
    <w:rsid w:val="00652EFB"/>
    <w:rsid w:val="006539B8"/>
    <w:rsid w:val="00664AC1"/>
    <w:rsid w:val="006657D5"/>
    <w:rsid w:val="00693D41"/>
    <w:rsid w:val="00695D0C"/>
    <w:rsid w:val="006B3625"/>
    <w:rsid w:val="006B4D08"/>
    <w:rsid w:val="006E10F5"/>
    <w:rsid w:val="006F2E85"/>
    <w:rsid w:val="006F4AFC"/>
    <w:rsid w:val="006F5D8F"/>
    <w:rsid w:val="00711E4B"/>
    <w:rsid w:val="00722916"/>
    <w:rsid w:val="0073155E"/>
    <w:rsid w:val="007343B5"/>
    <w:rsid w:val="007405AE"/>
    <w:rsid w:val="007414A9"/>
    <w:rsid w:val="007471CE"/>
    <w:rsid w:val="007553CB"/>
    <w:rsid w:val="00760632"/>
    <w:rsid w:val="00763149"/>
    <w:rsid w:val="00763D4A"/>
    <w:rsid w:val="007647D2"/>
    <w:rsid w:val="00765780"/>
    <w:rsid w:val="00771362"/>
    <w:rsid w:val="0077289D"/>
    <w:rsid w:val="007811F9"/>
    <w:rsid w:val="007841D2"/>
    <w:rsid w:val="007A66F1"/>
    <w:rsid w:val="007D4C07"/>
    <w:rsid w:val="007D5B37"/>
    <w:rsid w:val="007D7EA1"/>
    <w:rsid w:val="007F7977"/>
    <w:rsid w:val="00803733"/>
    <w:rsid w:val="0081296B"/>
    <w:rsid w:val="0082673E"/>
    <w:rsid w:val="00831AF2"/>
    <w:rsid w:val="0084370C"/>
    <w:rsid w:val="00857675"/>
    <w:rsid w:val="008769DA"/>
    <w:rsid w:val="00885918"/>
    <w:rsid w:val="00894DBE"/>
    <w:rsid w:val="008969C2"/>
    <w:rsid w:val="00896E6D"/>
    <w:rsid w:val="00897E26"/>
    <w:rsid w:val="008A38AD"/>
    <w:rsid w:val="008A6F78"/>
    <w:rsid w:val="008B379D"/>
    <w:rsid w:val="008C1B60"/>
    <w:rsid w:val="008C7AF6"/>
    <w:rsid w:val="008D01DF"/>
    <w:rsid w:val="008D3375"/>
    <w:rsid w:val="008E51CB"/>
    <w:rsid w:val="008F33CA"/>
    <w:rsid w:val="008F3725"/>
    <w:rsid w:val="008F7728"/>
    <w:rsid w:val="00922409"/>
    <w:rsid w:val="00923C9F"/>
    <w:rsid w:val="009260C7"/>
    <w:rsid w:val="00933837"/>
    <w:rsid w:val="0097209D"/>
    <w:rsid w:val="00986A59"/>
    <w:rsid w:val="00990DB3"/>
    <w:rsid w:val="0099197C"/>
    <w:rsid w:val="009949BC"/>
    <w:rsid w:val="009B5AAC"/>
    <w:rsid w:val="009B6702"/>
    <w:rsid w:val="009D269F"/>
    <w:rsid w:val="009D7F4C"/>
    <w:rsid w:val="009E0FEE"/>
    <w:rsid w:val="009F53FF"/>
    <w:rsid w:val="00A0160D"/>
    <w:rsid w:val="00A0320A"/>
    <w:rsid w:val="00A14D61"/>
    <w:rsid w:val="00A27FE1"/>
    <w:rsid w:val="00A33F40"/>
    <w:rsid w:val="00A3692F"/>
    <w:rsid w:val="00A42172"/>
    <w:rsid w:val="00A47022"/>
    <w:rsid w:val="00A56CD7"/>
    <w:rsid w:val="00A60286"/>
    <w:rsid w:val="00A628D0"/>
    <w:rsid w:val="00A63B2F"/>
    <w:rsid w:val="00A6736C"/>
    <w:rsid w:val="00A724C8"/>
    <w:rsid w:val="00A86ADD"/>
    <w:rsid w:val="00A938DF"/>
    <w:rsid w:val="00AA31C1"/>
    <w:rsid w:val="00AA6936"/>
    <w:rsid w:val="00AA7205"/>
    <w:rsid w:val="00AA7942"/>
    <w:rsid w:val="00AB573A"/>
    <w:rsid w:val="00AC4E31"/>
    <w:rsid w:val="00AD7508"/>
    <w:rsid w:val="00AF4BD1"/>
    <w:rsid w:val="00B073B8"/>
    <w:rsid w:val="00B073D7"/>
    <w:rsid w:val="00B156E8"/>
    <w:rsid w:val="00B203F6"/>
    <w:rsid w:val="00B2653E"/>
    <w:rsid w:val="00B33CBE"/>
    <w:rsid w:val="00B3448B"/>
    <w:rsid w:val="00B45E16"/>
    <w:rsid w:val="00B46A75"/>
    <w:rsid w:val="00B503C7"/>
    <w:rsid w:val="00B63B84"/>
    <w:rsid w:val="00B818F5"/>
    <w:rsid w:val="00B9714C"/>
    <w:rsid w:val="00BB3F7B"/>
    <w:rsid w:val="00BC486A"/>
    <w:rsid w:val="00BD01F1"/>
    <w:rsid w:val="00BD146C"/>
    <w:rsid w:val="00BD4245"/>
    <w:rsid w:val="00BD5904"/>
    <w:rsid w:val="00BE04A2"/>
    <w:rsid w:val="00BE594B"/>
    <w:rsid w:val="00BE7F43"/>
    <w:rsid w:val="00C00584"/>
    <w:rsid w:val="00C01716"/>
    <w:rsid w:val="00C174DB"/>
    <w:rsid w:val="00C326DC"/>
    <w:rsid w:val="00C3595D"/>
    <w:rsid w:val="00C47CC2"/>
    <w:rsid w:val="00C506D8"/>
    <w:rsid w:val="00C66F43"/>
    <w:rsid w:val="00C67E6E"/>
    <w:rsid w:val="00C729BA"/>
    <w:rsid w:val="00C747A9"/>
    <w:rsid w:val="00C75650"/>
    <w:rsid w:val="00C9283A"/>
    <w:rsid w:val="00C9562B"/>
    <w:rsid w:val="00CA5F0E"/>
    <w:rsid w:val="00CA6AC5"/>
    <w:rsid w:val="00CA782F"/>
    <w:rsid w:val="00CB4DCE"/>
    <w:rsid w:val="00CC237B"/>
    <w:rsid w:val="00CD22B8"/>
    <w:rsid w:val="00CD33FE"/>
    <w:rsid w:val="00CE4C42"/>
    <w:rsid w:val="00CF5EA5"/>
    <w:rsid w:val="00D00722"/>
    <w:rsid w:val="00D020AE"/>
    <w:rsid w:val="00D060BE"/>
    <w:rsid w:val="00D21FAE"/>
    <w:rsid w:val="00D33C34"/>
    <w:rsid w:val="00D3431D"/>
    <w:rsid w:val="00D34346"/>
    <w:rsid w:val="00D600FB"/>
    <w:rsid w:val="00D622BA"/>
    <w:rsid w:val="00D63C24"/>
    <w:rsid w:val="00D7702E"/>
    <w:rsid w:val="00D83D59"/>
    <w:rsid w:val="00D91BB2"/>
    <w:rsid w:val="00D97BB2"/>
    <w:rsid w:val="00D97D4F"/>
    <w:rsid w:val="00DA1B45"/>
    <w:rsid w:val="00DA4863"/>
    <w:rsid w:val="00DA59A3"/>
    <w:rsid w:val="00DB647B"/>
    <w:rsid w:val="00DC3CAC"/>
    <w:rsid w:val="00DC4FFC"/>
    <w:rsid w:val="00DC6215"/>
    <w:rsid w:val="00DD1939"/>
    <w:rsid w:val="00DE2765"/>
    <w:rsid w:val="00DF1C35"/>
    <w:rsid w:val="00DF443E"/>
    <w:rsid w:val="00E01639"/>
    <w:rsid w:val="00E01682"/>
    <w:rsid w:val="00E16BF5"/>
    <w:rsid w:val="00E226E6"/>
    <w:rsid w:val="00E305B1"/>
    <w:rsid w:val="00E41D5D"/>
    <w:rsid w:val="00E46828"/>
    <w:rsid w:val="00E529F8"/>
    <w:rsid w:val="00E8161F"/>
    <w:rsid w:val="00E842FC"/>
    <w:rsid w:val="00EA0128"/>
    <w:rsid w:val="00EB09A4"/>
    <w:rsid w:val="00EB7CE4"/>
    <w:rsid w:val="00EC3CD1"/>
    <w:rsid w:val="00ED2BC1"/>
    <w:rsid w:val="00ED718C"/>
    <w:rsid w:val="00EF0EFA"/>
    <w:rsid w:val="00EF75BE"/>
    <w:rsid w:val="00F0365A"/>
    <w:rsid w:val="00F03F10"/>
    <w:rsid w:val="00F03F24"/>
    <w:rsid w:val="00F1183C"/>
    <w:rsid w:val="00F34D93"/>
    <w:rsid w:val="00F3513E"/>
    <w:rsid w:val="00F46488"/>
    <w:rsid w:val="00F5204F"/>
    <w:rsid w:val="00F65B56"/>
    <w:rsid w:val="00F66B19"/>
    <w:rsid w:val="00F67AB3"/>
    <w:rsid w:val="00F7268B"/>
    <w:rsid w:val="00F80436"/>
    <w:rsid w:val="00F936F8"/>
    <w:rsid w:val="00FA0F65"/>
    <w:rsid w:val="00FA76EE"/>
    <w:rsid w:val="00FA7AB8"/>
    <w:rsid w:val="00FB5521"/>
    <w:rsid w:val="00FE327E"/>
    <w:rsid w:val="00FF72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029"/>
    <o:shapelayout v:ext="edit">
      <o:idmap v:ext="edit" data="1"/>
    </o:shapelayout>
  </w:shapeDefaults>
  <w:decimalSymbol w:val="."/>
  <w:listSeparator w:val=","/>
  <w15:docId w15:val="{B0934A9F-2891-4D91-9BFF-3B4557D9B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FFC"/>
    <w:rPr>
      <w:rFonts w:ascii="Times New Roman" w:eastAsia="Times New Roman" w:hAnsi="Times New Roman"/>
      <w:sz w:val="24"/>
      <w:szCs w:val="24"/>
      <w:lang w:eastAsia="en-US"/>
    </w:rPr>
  </w:style>
  <w:style w:type="paragraph" w:styleId="Heading1">
    <w:name w:val="heading 1"/>
    <w:basedOn w:val="Normal"/>
    <w:next w:val="Normal"/>
    <w:link w:val="Heading1Char"/>
    <w:uiPriority w:val="99"/>
    <w:qFormat/>
    <w:rsid w:val="00077BA3"/>
    <w:pPr>
      <w:keepNext/>
      <w:spacing w:before="240" w:after="60"/>
      <w:outlineLvl w:val="0"/>
    </w:pPr>
    <w:rPr>
      <w:rFonts w:ascii="Arial" w:hAnsi="Arial" w:cs="Arial"/>
      <w:b/>
      <w:bCs/>
      <w:kern w:val="32"/>
      <w:sz w:val="32"/>
      <w:szCs w:val="32"/>
      <w:lang w:val="en-US"/>
    </w:rPr>
  </w:style>
  <w:style w:type="paragraph" w:styleId="Heading3">
    <w:name w:val="heading 3"/>
    <w:basedOn w:val="Normal"/>
    <w:next w:val="Normal"/>
    <w:link w:val="Heading3Char"/>
    <w:uiPriority w:val="9"/>
    <w:semiHidden/>
    <w:unhideWhenUsed/>
    <w:qFormat/>
    <w:rsid w:val="00922409"/>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077BA3"/>
    <w:pPr>
      <w:keepNext/>
      <w:spacing w:before="240" w:after="60"/>
      <w:outlineLvl w:val="3"/>
    </w:pPr>
    <w:rPr>
      <w:rFonts w:ascii="Calibri" w:hAnsi="Calibri"/>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841D2"/>
    <w:pPr>
      <w:ind w:left="720"/>
      <w:contextualSpacing/>
    </w:pPr>
  </w:style>
  <w:style w:type="character" w:styleId="Hyperlink">
    <w:name w:val="Hyperlink"/>
    <w:basedOn w:val="DefaultParagraphFont"/>
    <w:uiPriority w:val="99"/>
    <w:rsid w:val="00CA6AC5"/>
    <w:rPr>
      <w:color w:val="0000FF"/>
      <w:u w:val="single"/>
    </w:rPr>
  </w:style>
  <w:style w:type="character" w:styleId="FollowedHyperlink">
    <w:name w:val="FollowedHyperlink"/>
    <w:basedOn w:val="DefaultParagraphFont"/>
    <w:uiPriority w:val="99"/>
    <w:semiHidden/>
    <w:rsid w:val="00CA6AC5"/>
    <w:rPr>
      <w:color w:val="800080"/>
      <w:u w:val="single"/>
    </w:rPr>
  </w:style>
  <w:style w:type="paragraph" w:customStyle="1" w:styleId="title1">
    <w:name w:val="title1"/>
    <w:basedOn w:val="Normal"/>
    <w:uiPriority w:val="99"/>
    <w:rsid w:val="00990DB3"/>
    <w:pPr>
      <w:spacing w:before="100" w:beforeAutospacing="1"/>
      <w:ind w:left="528"/>
    </w:pPr>
    <w:rPr>
      <w:sz w:val="22"/>
      <w:szCs w:val="22"/>
      <w:lang w:eastAsia="en-CA"/>
    </w:rPr>
  </w:style>
  <w:style w:type="paragraph" w:customStyle="1" w:styleId="authors1">
    <w:name w:val="authors1"/>
    <w:basedOn w:val="Normal"/>
    <w:uiPriority w:val="99"/>
    <w:rsid w:val="00990DB3"/>
    <w:pPr>
      <w:spacing w:before="72" w:line="240" w:lineRule="atLeast"/>
      <w:ind w:left="528"/>
    </w:pPr>
    <w:rPr>
      <w:sz w:val="22"/>
      <w:szCs w:val="22"/>
      <w:lang w:eastAsia="en-CA"/>
    </w:rPr>
  </w:style>
  <w:style w:type="paragraph" w:customStyle="1" w:styleId="source1">
    <w:name w:val="source1"/>
    <w:basedOn w:val="Normal"/>
    <w:uiPriority w:val="99"/>
    <w:rsid w:val="00990DB3"/>
    <w:pPr>
      <w:spacing w:before="120" w:line="240" w:lineRule="atLeast"/>
      <w:ind w:left="528"/>
    </w:pPr>
    <w:rPr>
      <w:sz w:val="18"/>
      <w:szCs w:val="18"/>
      <w:lang w:eastAsia="en-CA"/>
    </w:rPr>
  </w:style>
  <w:style w:type="character" w:customStyle="1" w:styleId="journalname">
    <w:name w:val="journalname"/>
    <w:basedOn w:val="DefaultParagraphFont"/>
    <w:uiPriority w:val="99"/>
    <w:rsid w:val="00990DB3"/>
  </w:style>
  <w:style w:type="character" w:customStyle="1" w:styleId="Heading1Char">
    <w:name w:val="Heading 1 Char"/>
    <w:basedOn w:val="DefaultParagraphFont"/>
    <w:link w:val="Heading1"/>
    <w:uiPriority w:val="99"/>
    <w:rsid w:val="00077BA3"/>
    <w:rPr>
      <w:rFonts w:ascii="Arial" w:eastAsia="Times New Roman" w:hAnsi="Arial" w:cs="Arial"/>
      <w:b/>
      <w:bCs/>
      <w:kern w:val="32"/>
      <w:sz w:val="32"/>
      <w:szCs w:val="32"/>
    </w:rPr>
  </w:style>
  <w:style w:type="character" w:customStyle="1" w:styleId="Heading4Char">
    <w:name w:val="Heading 4 Char"/>
    <w:basedOn w:val="DefaultParagraphFont"/>
    <w:link w:val="Heading4"/>
    <w:uiPriority w:val="9"/>
    <w:semiHidden/>
    <w:rsid w:val="00077BA3"/>
    <w:rPr>
      <w:rFonts w:eastAsia="Times New Roman"/>
      <w:b/>
      <w:bCs/>
      <w:sz w:val="28"/>
      <w:szCs w:val="28"/>
    </w:rPr>
  </w:style>
  <w:style w:type="paragraph" w:styleId="Header">
    <w:name w:val="header"/>
    <w:basedOn w:val="Normal"/>
    <w:link w:val="HeaderChar"/>
    <w:semiHidden/>
    <w:rsid w:val="00077BA3"/>
    <w:pPr>
      <w:tabs>
        <w:tab w:val="center" w:pos="4320"/>
        <w:tab w:val="right" w:pos="8640"/>
      </w:tabs>
    </w:pPr>
    <w:rPr>
      <w:sz w:val="20"/>
      <w:szCs w:val="20"/>
      <w:lang w:val="en-US"/>
    </w:rPr>
  </w:style>
  <w:style w:type="character" w:customStyle="1" w:styleId="HeaderChar">
    <w:name w:val="Header Char"/>
    <w:basedOn w:val="DefaultParagraphFont"/>
    <w:link w:val="Header"/>
    <w:semiHidden/>
    <w:rsid w:val="00077BA3"/>
    <w:rPr>
      <w:rFonts w:ascii="Times New Roman" w:eastAsia="Times New Roman" w:hAnsi="Times New Roman"/>
      <w:sz w:val="20"/>
      <w:szCs w:val="20"/>
    </w:rPr>
  </w:style>
  <w:style w:type="character" w:styleId="CommentReference">
    <w:name w:val="annotation reference"/>
    <w:basedOn w:val="DefaultParagraphFont"/>
    <w:uiPriority w:val="99"/>
    <w:semiHidden/>
    <w:unhideWhenUsed/>
    <w:rsid w:val="00077BA3"/>
    <w:rPr>
      <w:sz w:val="16"/>
      <w:szCs w:val="16"/>
    </w:rPr>
  </w:style>
  <w:style w:type="paragraph" w:styleId="CommentText">
    <w:name w:val="annotation text"/>
    <w:basedOn w:val="Normal"/>
    <w:link w:val="CommentTextChar"/>
    <w:uiPriority w:val="99"/>
    <w:unhideWhenUsed/>
    <w:rsid w:val="00077BA3"/>
    <w:rPr>
      <w:sz w:val="20"/>
      <w:szCs w:val="20"/>
      <w:lang w:val="en-US"/>
    </w:rPr>
  </w:style>
  <w:style w:type="character" w:customStyle="1" w:styleId="CommentTextChar">
    <w:name w:val="Comment Text Char"/>
    <w:basedOn w:val="DefaultParagraphFont"/>
    <w:link w:val="CommentText"/>
    <w:uiPriority w:val="99"/>
    <w:rsid w:val="00077BA3"/>
    <w:rPr>
      <w:rFonts w:ascii="Times New Roman" w:eastAsia="Times New Roman" w:hAnsi="Times New Roman"/>
      <w:sz w:val="20"/>
      <w:szCs w:val="20"/>
    </w:rPr>
  </w:style>
  <w:style w:type="paragraph" w:customStyle="1" w:styleId="Body1">
    <w:name w:val="Body 1"/>
    <w:basedOn w:val="Normal"/>
    <w:qFormat/>
    <w:rsid w:val="00077BA3"/>
    <w:pPr>
      <w:tabs>
        <w:tab w:val="left" w:pos="720"/>
        <w:tab w:val="left" w:pos="1080"/>
        <w:tab w:val="left" w:pos="1800"/>
        <w:tab w:val="center" w:pos="5040"/>
      </w:tabs>
      <w:spacing w:before="240" w:line="260" w:lineRule="atLeast"/>
      <w:ind w:left="360"/>
    </w:pPr>
    <w:rPr>
      <w:rFonts w:ascii="Verdana" w:hAnsi="Verdana"/>
      <w:sz w:val="20"/>
      <w:szCs w:val="20"/>
    </w:rPr>
  </w:style>
  <w:style w:type="paragraph" w:styleId="BalloonText">
    <w:name w:val="Balloon Text"/>
    <w:basedOn w:val="Normal"/>
    <w:link w:val="BalloonTextChar"/>
    <w:uiPriority w:val="99"/>
    <w:semiHidden/>
    <w:unhideWhenUsed/>
    <w:rsid w:val="00077BA3"/>
    <w:rPr>
      <w:rFonts w:ascii="Tahoma" w:hAnsi="Tahoma" w:cs="Tahoma"/>
      <w:sz w:val="16"/>
      <w:szCs w:val="16"/>
    </w:rPr>
  </w:style>
  <w:style w:type="character" w:customStyle="1" w:styleId="BalloonTextChar">
    <w:name w:val="Balloon Text Char"/>
    <w:basedOn w:val="DefaultParagraphFont"/>
    <w:link w:val="BalloonText"/>
    <w:uiPriority w:val="99"/>
    <w:semiHidden/>
    <w:rsid w:val="00077BA3"/>
    <w:rPr>
      <w:rFonts w:ascii="Tahoma" w:eastAsia="Times New Roman" w:hAnsi="Tahoma" w:cs="Tahoma"/>
      <w:sz w:val="16"/>
      <w:szCs w:val="16"/>
      <w:lang w:val="en-CA"/>
    </w:rPr>
  </w:style>
  <w:style w:type="paragraph" w:styleId="CommentSubject">
    <w:name w:val="annotation subject"/>
    <w:basedOn w:val="CommentText"/>
    <w:next w:val="CommentText"/>
    <w:link w:val="CommentSubjectChar"/>
    <w:uiPriority w:val="99"/>
    <w:semiHidden/>
    <w:unhideWhenUsed/>
    <w:rsid w:val="00A27FE1"/>
    <w:rPr>
      <w:b/>
      <w:bCs/>
      <w:lang w:val="en-CA"/>
    </w:rPr>
  </w:style>
  <w:style w:type="character" w:customStyle="1" w:styleId="CommentSubjectChar">
    <w:name w:val="Comment Subject Char"/>
    <w:basedOn w:val="CommentTextChar"/>
    <w:link w:val="CommentSubject"/>
    <w:uiPriority w:val="99"/>
    <w:semiHidden/>
    <w:rsid w:val="00A27FE1"/>
    <w:rPr>
      <w:rFonts w:ascii="Times New Roman" w:eastAsia="Times New Roman" w:hAnsi="Times New Roman"/>
      <w:b/>
      <w:bCs/>
      <w:sz w:val="20"/>
      <w:szCs w:val="20"/>
      <w:lang w:eastAsia="en-US"/>
    </w:rPr>
  </w:style>
  <w:style w:type="paragraph" w:styleId="NormalWeb">
    <w:name w:val="Normal (Web)"/>
    <w:basedOn w:val="Normal"/>
    <w:uiPriority w:val="99"/>
    <w:unhideWhenUsed/>
    <w:rsid w:val="00BC486A"/>
    <w:pPr>
      <w:spacing w:before="100" w:beforeAutospacing="1" w:after="100" w:afterAutospacing="1"/>
    </w:pPr>
    <w:rPr>
      <w:lang w:eastAsia="en-CA"/>
    </w:rPr>
  </w:style>
  <w:style w:type="character" w:customStyle="1" w:styleId="Heading3Char">
    <w:name w:val="Heading 3 Char"/>
    <w:basedOn w:val="DefaultParagraphFont"/>
    <w:link w:val="Heading3"/>
    <w:uiPriority w:val="9"/>
    <w:semiHidden/>
    <w:rsid w:val="00922409"/>
    <w:rPr>
      <w:rFonts w:ascii="Cambria" w:eastAsia="Times New Roman" w:hAnsi="Cambria" w:cs="Times New Roman"/>
      <w:b/>
      <w:bCs/>
      <w:sz w:val="26"/>
      <w:szCs w:val="26"/>
      <w:lang w:eastAsia="en-US"/>
    </w:rPr>
  </w:style>
  <w:style w:type="table" w:styleId="TableGrid">
    <w:name w:val="Table Grid"/>
    <w:basedOn w:val="TableNormal"/>
    <w:uiPriority w:val="59"/>
    <w:rsid w:val="0092240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924905">
      <w:marLeft w:val="0"/>
      <w:marRight w:val="0"/>
      <w:marTop w:val="0"/>
      <w:marBottom w:val="0"/>
      <w:divBdr>
        <w:top w:val="none" w:sz="0" w:space="0" w:color="auto"/>
        <w:left w:val="none" w:sz="0" w:space="0" w:color="auto"/>
        <w:bottom w:val="none" w:sz="0" w:space="0" w:color="auto"/>
        <w:right w:val="none" w:sz="0" w:space="0" w:color="auto"/>
      </w:divBdr>
      <w:divsChild>
        <w:div w:id="1213924907">
          <w:marLeft w:val="120"/>
          <w:marRight w:val="120"/>
          <w:marTop w:val="0"/>
          <w:marBottom w:val="0"/>
          <w:divBdr>
            <w:top w:val="none" w:sz="0" w:space="0" w:color="auto"/>
            <w:left w:val="none" w:sz="0" w:space="0" w:color="auto"/>
            <w:bottom w:val="none" w:sz="0" w:space="0" w:color="auto"/>
            <w:right w:val="none" w:sz="0" w:space="0" w:color="auto"/>
          </w:divBdr>
          <w:divsChild>
            <w:div w:id="1213924906">
              <w:marLeft w:val="0"/>
              <w:marRight w:val="0"/>
              <w:marTop w:val="0"/>
              <w:marBottom w:val="0"/>
              <w:divBdr>
                <w:top w:val="none" w:sz="0" w:space="0" w:color="auto"/>
                <w:left w:val="none" w:sz="0" w:space="0" w:color="auto"/>
                <w:bottom w:val="none" w:sz="0" w:space="0" w:color="auto"/>
                <w:right w:val="none" w:sz="0" w:space="0" w:color="auto"/>
              </w:divBdr>
              <w:divsChild>
                <w:div w:id="1213924904">
                  <w:marLeft w:val="0"/>
                  <w:marRight w:val="0"/>
                  <w:marTop w:val="72"/>
                  <w:marBottom w:val="0"/>
                  <w:divBdr>
                    <w:top w:val="none" w:sz="0" w:space="0" w:color="auto"/>
                    <w:left w:val="none" w:sz="0" w:space="0" w:color="auto"/>
                    <w:bottom w:val="none" w:sz="0" w:space="0" w:color="auto"/>
                    <w:right w:val="none" w:sz="0" w:space="0" w:color="auto"/>
                  </w:divBdr>
                  <w:divsChild>
                    <w:div w:id="1213924915">
                      <w:marLeft w:val="0"/>
                      <w:marRight w:val="0"/>
                      <w:marTop w:val="0"/>
                      <w:marBottom w:val="0"/>
                      <w:divBdr>
                        <w:top w:val="none" w:sz="0" w:space="0" w:color="auto"/>
                        <w:left w:val="none" w:sz="0" w:space="0" w:color="auto"/>
                        <w:bottom w:val="none" w:sz="0" w:space="0" w:color="auto"/>
                        <w:right w:val="none" w:sz="0" w:space="0" w:color="auto"/>
                      </w:divBdr>
                      <w:divsChild>
                        <w:div w:id="1213924917">
                          <w:marLeft w:val="120"/>
                          <w:marRight w:val="0"/>
                          <w:marTop w:val="0"/>
                          <w:marBottom w:val="0"/>
                          <w:divBdr>
                            <w:top w:val="none" w:sz="0" w:space="0" w:color="auto"/>
                            <w:left w:val="none" w:sz="0" w:space="0" w:color="auto"/>
                            <w:bottom w:val="none" w:sz="0" w:space="0" w:color="auto"/>
                            <w:right w:val="none" w:sz="0" w:space="0" w:color="auto"/>
                          </w:divBdr>
                          <w:divsChild>
                            <w:div w:id="1213924901">
                              <w:marLeft w:val="0"/>
                              <w:marRight w:val="0"/>
                              <w:marTop w:val="0"/>
                              <w:marBottom w:val="0"/>
                              <w:divBdr>
                                <w:top w:val="none" w:sz="0" w:space="0" w:color="auto"/>
                                <w:left w:val="none" w:sz="0" w:space="0" w:color="auto"/>
                                <w:bottom w:val="none" w:sz="0" w:space="0" w:color="auto"/>
                                <w:right w:val="none" w:sz="0" w:space="0" w:color="auto"/>
                              </w:divBdr>
                              <w:divsChild>
                                <w:div w:id="1213924899">
                                  <w:marLeft w:val="-120"/>
                                  <w:marRight w:val="0"/>
                                  <w:marTop w:val="12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924908">
      <w:marLeft w:val="0"/>
      <w:marRight w:val="0"/>
      <w:marTop w:val="0"/>
      <w:marBottom w:val="0"/>
      <w:divBdr>
        <w:top w:val="none" w:sz="0" w:space="0" w:color="auto"/>
        <w:left w:val="none" w:sz="0" w:space="0" w:color="auto"/>
        <w:bottom w:val="none" w:sz="0" w:space="0" w:color="auto"/>
        <w:right w:val="none" w:sz="0" w:space="0" w:color="auto"/>
      </w:divBdr>
      <w:divsChild>
        <w:div w:id="1213924902">
          <w:marLeft w:val="120"/>
          <w:marRight w:val="120"/>
          <w:marTop w:val="0"/>
          <w:marBottom w:val="0"/>
          <w:divBdr>
            <w:top w:val="none" w:sz="0" w:space="0" w:color="auto"/>
            <w:left w:val="none" w:sz="0" w:space="0" w:color="auto"/>
            <w:bottom w:val="none" w:sz="0" w:space="0" w:color="auto"/>
            <w:right w:val="none" w:sz="0" w:space="0" w:color="auto"/>
          </w:divBdr>
          <w:divsChild>
            <w:div w:id="1213924916">
              <w:marLeft w:val="0"/>
              <w:marRight w:val="0"/>
              <w:marTop w:val="0"/>
              <w:marBottom w:val="0"/>
              <w:divBdr>
                <w:top w:val="none" w:sz="0" w:space="0" w:color="auto"/>
                <w:left w:val="none" w:sz="0" w:space="0" w:color="auto"/>
                <w:bottom w:val="none" w:sz="0" w:space="0" w:color="auto"/>
                <w:right w:val="none" w:sz="0" w:space="0" w:color="auto"/>
              </w:divBdr>
              <w:divsChild>
                <w:div w:id="1213924909">
                  <w:marLeft w:val="0"/>
                  <w:marRight w:val="0"/>
                  <w:marTop w:val="72"/>
                  <w:marBottom w:val="0"/>
                  <w:divBdr>
                    <w:top w:val="none" w:sz="0" w:space="0" w:color="auto"/>
                    <w:left w:val="none" w:sz="0" w:space="0" w:color="auto"/>
                    <w:bottom w:val="none" w:sz="0" w:space="0" w:color="auto"/>
                    <w:right w:val="none" w:sz="0" w:space="0" w:color="auto"/>
                  </w:divBdr>
                  <w:divsChild>
                    <w:div w:id="1213924898">
                      <w:marLeft w:val="0"/>
                      <w:marRight w:val="0"/>
                      <w:marTop w:val="0"/>
                      <w:marBottom w:val="0"/>
                      <w:divBdr>
                        <w:top w:val="none" w:sz="0" w:space="0" w:color="auto"/>
                        <w:left w:val="none" w:sz="0" w:space="0" w:color="auto"/>
                        <w:bottom w:val="none" w:sz="0" w:space="0" w:color="auto"/>
                        <w:right w:val="none" w:sz="0" w:space="0" w:color="auto"/>
                      </w:divBdr>
                      <w:divsChild>
                        <w:div w:id="121392489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924914">
      <w:marLeft w:val="0"/>
      <w:marRight w:val="0"/>
      <w:marTop w:val="0"/>
      <w:marBottom w:val="0"/>
      <w:divBdr>
        <w:top w:val="none" w:sz="0" w:space="0" w:color="auto"/>
        <w:left w:val="none" w:sz="0" w:space="0" w:color="auto"/>
        <w:bottom w:val="none" w:sz="0" w:space="0" w:color="auto"/>
        <w:right w:val="none" w:sz="0" w:space="0" w:color="auto"/>
      </w:divBdr>
      <w:divsChild>
        <w:div w:id="1213924911">
          <w:marLeft w:val="120"/>
          <w:marRight w:val="120"/>
          <w:marTop w:val="0"/>
          <w:marBottom w:val="0"/>
          <w:divBdr>
            <w:top w:val="none" w:sz="0" w:space="0" w:color="auto"/>
            <w:left w:val="none" w:sz="0" w:space="0" w:color="auto"/>
            <w:bottom w:val="none" w:sz="0" w:space="0" w:color="auto"/>
            <w:right w:val="none" w:sz="0" w:space="0" w:color="auto"/>
          </w:divBdr>
          <w:divsChild>
            <w:div w:id="1213924918">
              <w:marLeft w:val="0"/>
              <w:marRight w:val="0"/>
              <w:marTop w:val="0"/>
              <w:marBottom w:val="0"/>
              <w:divBdr>
                <w:top w:val="none" w:sz="0" w:space="0" w:color="auto"/>
                <w:left w:val="none" w:sz="0" w:space="0" w:color="auto"/>
                <w:bottom w:val="none" w:sz="0" w:space="0" w:color="auto"/>
                <w:right w:val="none" w:sz="0" w:space="0" w:color="auto"/>
              </w:divBdr>
              <w:divsChild>
                <w:div w:id="1213924910">
                  <w:marLeft w:val="0"/>
                  <w:marRight w:val="0"/>
                  <w:marTop w:val="72"/>
                  <w:marBottom w:val="0"/>
                  <w:divBdr>
                    <w:top w:val="none" w:sz="0" w:space="0" w:color="auto"/>
                    <w:left w:val="none" w:sz="0" w:space="0" w:color="auto"/>
                    <w:bottom w:val="none" w:sz="0" w:space="0" w:color="auto"/>
                    <w:right w:val="none" w:sz="0" w:space="0" w:color="auto"/>
                  </w:divBdr>
                  <w:divsChild>
                    <w:div w:id="1213924903">
                      <w:marLeft w:val="0"/>
                      <w:marRight w:val="0"/>
                      <w:marTop w:val="0"/>
                      <w:marBottom w:val="0"/>
                      <w:divBdr>
                        <w:top w:val="none" w:sz="0" w:space="0" w:color="auto"/>
                        <w:left w:val="none" w:sz="0" w:space="0" w:color="auto"/>
                        <w:bottom w:val="none" w:sz="0" w:space="0" w:color="auto"/>
                        <w:right w:val="none" w:sz="0" w:space="0" w:color="auto"/>
                      </w:divBdr>
                      <w:divsChild>
                        <w:div w:id="1213924912">
                          <w:marLeft w:val="120"/>
                          <w:marRight w:val="0"/>
                          <w:marTop w:val="0"/>
                          <w:marBottom w:val="0"/>
                          <w:divBdr>
                            <w:top w:val="none" w:sz="0" w:space="0" w:color="auto"/>
                            <w:left w:val="none" w:sz="0" w:space="0" w:color="auto"/>
                            <w:bottom w:val="none" w:sz="0" w:space="0" w:color="auto"/>
                            <w:right w:val="none" w:sz="0" w:space="0" w:color="auto"/>
                          </w:divBdr>
                          <w:divsChild>
                            <w:div w:id="1213924913">
                              <w:marLeft w:val="0"/>
                              <w:marRight w:val="0"/>
                              <w:marTop w:val="0"/>
                              <w:marBottom w:val="0"/>
                              <w:divBdr>
                                <w:top w:val="none" w:sz="0" w:space="0" w:color="auto"/>
                                <w:left w:val="none" w:sz="0" w:space="0" w:color="auto"/>
                                <w:bottom w:val="none" w:sz="0" w:space="0" w:color="auto"/>
                                <w:right w:val="none" w:sz="0" w:space="0" w:color="auto"/>
                              </w:divBdr>
                              <w:divsChild>
                                <w:div w:id="1213924900">
                                  <w:marLeft w:val="-120"/>
                                  <w:marRight w:val="0"/>
                                  <w:marTop w:val="12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fib.com/EKGsignal.htm" TargetMode="External"/><Relationship Id="rId13" Type="http://schemas.openxmlformats.org/officeDocument/2006/relationships/hyperlink" Target="http://www.upto11.net/generic_wiki.php?q=cardiac_action_potential" TargetMode="External"/><Relationship Id="rId18" Type="http://schemas.openxmlformats.org/officeDocument/2006/relationships/hyperlink" Target="http://www.cvpharmacology.com/diuretic/diuretics.htm" TargetMode="External"/><Relationship Id="rId26" Type="http://schemas.openxmlformats.org/officeDocument/2006/relationships/hyperlink" Target="http://www.cvpharmacology.com/vasodilator/CCB.htm" TargetMode="External"/><Relationship Id="rId39" Type="http://schemas.openxmlformats.org/officeDocument/2006/relationships/hyperlink" Target="http://pharmamotion.com.ar/video-animation-on-renal-physiology-and-diuretics-mechanism-of-action/" TargetMode="External"/><Relationship Id="rId3" Type="http://schemas.openxmlformats.org/officeDocument/2006/relationships/styles" Target="styles.xml"/><Relationship Id="rId21" Type="http://schemas.openxmlformats.org/officeDocument/2006/relationships/hyperlink" Target="http://www.cvpharmacology.com/vasodilator/CCB.htm" TargetMode="External"/><Relationship Id="rId34" Type="http://schemas.openxmlformats.org/officeDocument/2006/relationships/hyperlink" Target="http://cvphysiology.com/Arrhythmias/A004.htm" TargetMode="External"/><Relationship Id="rId7" Type="http://schemas.openxmlformats.org/officeDocument/2006/relationships/hyperlink" Target="http://www.upto11.net/generic_wiki.php?q=cardiac_action_potential" TargetMode="External"/><Relationship Id="rId12" Type="http://schemas.openxmlformats.org/officeDocument/2006/relationships/hyperlink" Target="http://www.ualberta.ca/~csps/JPPS4(3)/G.Matte/perfusion.pdf" TargetMode="External"/><Relationship Id="rId17" Type="http://schemas.openxmlformats.org/officeDocument/2006/relationships/hyperlink" Target="http://www.cvpharmacology.com/diuretic/diuretics.htm" TargetMode="External"/><Relationship Id="rId25" Type="http://schemas.openxmlformats.org/officeDocument/2006/relationships/hyperlink" Target="http://www.cvpharmacology.com/vasodilator/ARB.htm" TargetMode="External"/><Relationship Id="rId33" Type="http://schemas.openxmlformats.org/officeDocument/2006/relationships/hyperlink" Target="http://www.cvpharmacology.com/norepinephrine.htm" TargetMode="External"/><Relationship Id="rId38" Type="http://schemas.openxmlformats.org/officeDocument/2006/relationships/hyperlink" Target="http://www.bd.com/vacutainer/pdfs/plus_plastic_tubes_wallchart_tubeguide_VS5229.pdf" TargetMode="External"/><Relationship Id="rId2" Type="http://schemas.openxmlformats.org/officeDocument/2006/relationships/numbering" Target="numbering.xml"/><Relationship Id="rId16" Type="http://schemas.openxmlformats.org/officeDocument/2006/relationships/hyperlink" Target="http://www.cvpharmacology.com/diuretic/diuretics.htm" TargetMode="External"/><Relationship Id="rId20" Type="http://schemas.openxmlformats.org/officeDocument/2006/relationships/hyperlink" Target="http://www.cvpharmacology.com/cardioinhibitory/beta-blockers.htm" TargetMode="External"/><Relationship Id="rId29" Type="http://schemas.openxmlformats.org/officeDocument/2006/relationships/hyperlink" Target="http://www.cvpharmacology.com/vasodilator/nitro.ht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ualberta.ca/~csps/JPPS4(3)/G.Matte/perfusion.pdf" TargetMode="External"/><Relationship Id="rId11" Type="http://schemas.openxmlformats.org/officeDocument/2006/relationships/hyperlink" Target="http://www.diabetes.ca/about-diabetes/living/guidelines/lows-highs/" TargetMode="External"/><Relationship Id="rId24" Type="http://schemas.openxmlformats.org/officeDocument/2006/relationships/hyperlink" Target="http://www.cvpharmacology.com/vasodilator/ACE.htm" TargetMode="External"/><Relationship Id="rId32" Type="http://schemas.openxmlformats.org/officeDocument/2006/relationships/hyperlink" Target="http://www.cvpharmacology.com/vasodilator/Central-acting.htm" TargetMode="External"/><Relationship Id="rId37" Type="http://schemas.openxmlformats.org/officeDocument/2006/relationships/hyperlink" Target="http://www.medscape.com/content/2002/00/44/43/444378/444378_fig.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vpharmacology.com/diuretic/diuretics.htm" TargetMode="External"/><Relationship Id="rId23" Type="http://schemas.openxmlformats.org/officeDocument/2006/relationships/hyperlink" Target="http://www.cvpharmacology.com/vasodilator/alpha.htm" TargetMode="External"/><Relationship Id="rId28" Type="http://schemas.openxmlformats.org/officeDocument/2006/relationships/hyperlink" Target="http://www.cvpharmacology.com/vasodilator/Ganglion.htm" TargetMode="External"/><Relationship Id="rId36" Type="http://schemas.openxmlformats.org/officeDocument/2006/relationships/hyperlink" Target="http://cvphysiology.com/Cardiac%20Function/CF008.htm" TargetMode="External"/><Relationship Id="rId10" Type="http://schemas.openxmlformats.org/officeDocument/2006/relationships/hyperlink" Target="http://pharmamotion.com.ar/video-animation-on-renal-physiology-and-diuretics-mechanism-of-action/" TargetMode="External"/><Relationship Id="rId19" Type="http://schemas.openxmlformats.org/officeDocument/2006/relationships/hyperlink" Target="http://www.cvpharmacology.com/cardioinhibitory/Cardioinhibitory.htm" TargetMode="External"/><Relationship Id="rId31" Type="http://schemas.openxmlformats.org/officeDocument/2006/relationships/hyperlink" Target="http://www.cvpharmacology.com/vasodilator/renin.htm" TargetMode="External"/><Relationship Id="rId4" Type="http://schemas.openxmlformats.org/officeDocument/2006/relationships/settings" Target="settings.xml"/><Relationship Id="rId9" Type="http://schemas.openxmlformats.org/officeDocument/2006/relationships/hyperlink" Target="http://www.medscape.com/content/2002/00/44/43/444378/444378_fig.html" TargetMode="External"/><Relationship Id="rId14" Type="http://schemas.openxmlformats.org/officeDocument/2006/relationships/hyperlink" Target="http://interactive.snm.org/docs/155.pdf" TargetMode="External"/><Relationship Id="rId22" Type="http://schemas.openxmlformats.org/officeDocument/2006/relationships/hyperlink" Target="http://www.cvpharmacology.com/vasodilator/vasodilators.htm" TargetMode="External"/><Relationship Id="rId27" Type="http://schemas.openxmlformats.org/officeDocument/2006/relationships/hyperlink" Target="http://www.cvpharmacology.com/vasodilator/direct.htm" TargetMode="External"/><Relationship Id="rId30" Type="http://schemas.openxmlformats.org/officeDocument/2006/relationships/hyperlink" Target="http://www.cvpharmacology.com/vasodilator/K-openers.htm" TargetMode="External"/><Relationship Id="rId35" Type="http://schemas.openxmlformats.org/officeDocument/2006/relationships/hyperlink" Target="http://cvphysiology.com/Cardiac%20Function/CF00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A8A2B-945B-40F7-94A7-CE74650D8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10850</Words>
  <Characters>61848</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Module 3 Cardiovascular Learning Objectives</vt:lpstr>
    </vt:vector>
  </TitlesOfParts>
  <Company/>
  <LinksUpToDate>false</LinksUpToDate>
  <CharactersWithSpaces>72553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3 Cardiovascular Learning Objectives</dc:title>
  <dc:subject/>
  <dc:creator>Ellen Wasan</dc:creator>
  <cp:keywords/>
  <dc:description/>
  <cp:lastModifiedBy>Mike Taylor</cp:lastModifiedBy>
  <cp:revision>2</cp:revision>
  <cp:lastPrinted>2009-05-13T16:35:00Z</cp:lastPrinted>
  <dcterms:created xsi:type="dcterms:W3CDTF">2017-04-27T23:51:00Z</dcterms:created>
  <dcterms:modified xsi:type="dcterms:W3CDTF">2017-04-27T23:51:00Z</dcterms:modified>
</cp:coreProperties>
</file>